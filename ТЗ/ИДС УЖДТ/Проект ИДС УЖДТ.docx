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56B9" w:rsidRDefault="003B56B9"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FE2735" w:rsidRDefault="00FE2735" w:rsidP="003B56B9"/>
    <w:p w:rsidR="0053091F" w:rsidRDefault="0053091F" w:rsidP="003B56B9"/>
    <w:p w:rsidR="0053091F" w:rsidRDefault="0053091F" w:rsidP="003B56B9"/>
    <w:p w:rsidR="0053091F" w:rsidRDefault="0053091F" w:rsidP="003B56B9"/>
    <w:p w:rsidR="00032388" w:rsidRDefault="009B3A0D" w:rsidP="00AE2C6E">
      <w:pPr>
        <w:pStyle w:val="a3"/>
      </w:pPr>
      <w:r>
        <w:t>Концептуальный проект</w:t>
      </w:r>
    </w:p>
    <w:p w:rsidR="000C57E6" w:rsidRDefault="000C57E6" w:rsidP="00AE2C6E">
      <w:pPr>
        <w:pStyle w:val="a3"/>
      </w:pPr>
      <w:r>
        <w:t>«</w:t>
      </w:r>
      <w:r w:rsidR="000B66C0">
        <w:t>ИДС УЖДТ</w:t>
      </w:r>
      <w:r>
        <w:t>»</w:t>
      </w:r>
    </w:p>
    <w:p w:rsidR="009B3A0D" w:rsidRDefault="009B3A0D"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0D05DA" w:rsidRDefault="000D05DA" w:rsidP="003B4458">
      <w:pPr>
        <w:rPr>
          <w:szCs w:val="20"/>
        </w:rPr>
      </w:pPr>
    </w:p>
    <w:p w:rsidR="00236A61" w:rsidRPr="00043B85" w:rsidRDefault="00043B85" w:rsidP="0054125A">
      <w:pPr>
        <w:ind w:firstLine="0"/>
        <w:jc w:val="center"/>
        <w:rPr>
          <w:b/>
          <w:bCs/>
          <w:sz w:val="28"/>
        </w:rPr>
      </w:pPr>
      <w:bookmarkStart w:id="0" w:name="_Toc140304677"/>
      <w:r>
        <w:rPr>
          <w:b/>
          <w:bCs/>
          <w:sz w:val="28"/>
        </w:rPr>
        <w:t>Кривой Рог</w:t>
      </w:r>
    </w:p>
    <w:bookmarkEnd w:id="0"/>
    <w:p w:rsidR="000D05DA" w:rsidRPr="00852C9C" w:rsidRDefault="00236A61" w:rsidP="0054125A">
      <w:pPr>
        <w:ind w:firstLine="0"/>
        <w:jc w:val="center"/>
        <w:rPr>
          <w:b/>
          <w:bCs/>
          <w:sz w:val="28"/>
        </w:rPr>
      </w:pPr>
      <w:r>
        <w:rPr>
          <w:b/>
          <w:bCs/>
          <w:sz w:val="28"/>
        </w:rPr>
        <w:t>20</w:t>
      </w:r>
      <w:r w:rsidR="00043B85">
        <w:rPr>
          <w:b/>
          <w:bCs/>
          <w:sz w:val="28"/>
        </w:rPr>
        <w:t>19</w:t>
      </w:r>
      <w:bookmarkStart w:id="1" w:name="_GoBack"/>
      <w:bookmarkEnd w:id="1"/>
    </w:p>
    <w:p w:rsidR="009B3A0D" w:rsidRDefault="003B56B9" w:rsidP="00D15DB1">
      <w:pPr>
        <w:pStyle w:val="1"/>
        <w:numPr>
          <w:ilvl w:val="0"/>
          <w:numId w:val="40"/>
        </w:numPr>
      </w:pPr>
      <w:r>
        <w:br w:type="page"/>
      </w:r>
      <w:bookmarkStart w:id="2" w:name="_Toc140055051"/>
      <w:bookmarkStart w:id="3" w:name="_Toc140304291"/>
      <w:bookmarkStart w:id="4" w:name="_Toc140304678"/>
      <w:bookmarkStart w:id="5" w:name="_Ref163455108"/>
      <w:bookmarkStart w:id="6" w:name="_Toc165959573"/>
      <w:r w:rsidR="009B3A0D">
        <w:lastRenderedPageBreak/>
        <w:t>Пояснительная записка</w:t>
      </w:r>
      <w:bookmarkEnd w:id="2"/>
      <w:bookmarkEnd w:id="3"/>
      <w:bookmarkEnd w:id="4"/>
      <w:bookmarkEnd w:id="5"/>
      <w:bookmarkEnd w:id="6"/>
    </w:p>
    <w:p w:rsidR="00B5344B" w:rsidRDefault="00B5344B" w:rsidP="003B4458">
      <w:pPr>
        <w:rPr>
          <w:szCs w:val="20"/>
        </w:rPr>
      </w:pPr>
      <w:r>
        <w:rPr>
          <w:szCs w:val="20"/>
        </w:rPr>
        <w:t>Данный документ предназначен для</w:t>
      </w:r>
      <w:r w:rsidR="001603B3">
        <w:rPr>
          <w:szCs w:val="20"/>
        </w:rPr>
        <w:t>:</w:t>
      </w:r>
    </w:p>
    <w:p w:rsidR="00B5344B" w:rsidRDefault="001603B3" w:rsidP="008377D6">
      <w:pPr>
        <w:pStyle w:val="4"/>
      </w:pPr>
      <w:r>
        <w:rPr>
          <w:szCs w:val="20"/>
        </w:rPr>
        <w:t>формирования</w:t>
      </w:r>
      <w:r>
        <w:t xml:space="preserve"> </w:t>
      </w:r>
      <w:r w:rsidR="00B5344B">
        <w:t>единого видения бизнес-процессов</w:t>
      </w:r>
      <w:r w:rsidR="00B7771F" w:rsidRPr="00B7771F">
        <w:rPr>
          <w:color w:val="FF0000"/>
        </w:rPr>
        <w:t xml:space="preserve"> </w:t>
      </w:r>
      <w:r w:rsidR="00B7771F">
        <w:t>управления ж/д транспортом</w:t>
      </w:r>
      <w:r w:rsidR="00B5344B">
        <w:t xml:space="preserve"> у работников всех подразделений </w:t>
      </w:r>
      <w:r w:rsidR="0051579B">
        <w:t>АМКР</w:t>
      </w:r>
      <w:r w:rsidR="008377D6">
        <w:t xml:space="preserve">, </w:t>
      </w:r>
      <w:r w:rsidR="00C27047">
        <w:t>принимающих участие или заинтересованных в результатах этих процессов</w:t>
      </w:r>
    </w:p>
    <w:p w:rsidR="001603B3" w:rsidRDefault="001603B3" w:rsidP="007C747F">
      <w:pPr>
        <w:pStyle w:val="4"/>
      </w:pPr>
      <w:r>
        <w:rPr>
          <w:szCs w:val="20"/>
        </w:rPr>
        <w:t>формирования</w:t>
      </w:r>
      <w:r>
        <w:t xml:space="preserve"> </w:t>
      </w:r>
      <w:r w:rsidR="00B5344B">
        <w:t>единого понимания термино</w:t>
      </w:r>
      <w:r w:rsidR="008377D6">
        <w:t>в используемых при описании бизнес-процессов</w:t>
      </w:r>
      <w:r w:rsidR="00C27047">
        <w:t xml:space="preserve"> управления ж/д транспортом</w:t>
      </w:r>
    </w:p>
    <w:p w:rsidR="007C747F" w:rsidRDefault="007C747F" w:rsidP="008377D6">
      <w:pPr>
        <w:pStyle w:val="4"/>
      </w:pPr>
      <w:r>
        <w:t xml:space="preserve">описания регламента ввода </w:t>
      </w:r>
      <w:r w:rsidR="00C27047">
        <w:t>данных</w:t>
      </w:r>
      <w:r>
        <w:t xml:space="preserve"> в </w:t>
      </w:r>
      <w:r w:rsidR="00C27047">
        <w:t xml:space="preserve">информационно-диспетчерскую </w:t>
      </w:r>
      <w:r>
        <w:t>систем</w:t>
      </w:r>
      <w:r w:rsidR="00C27047">
        <w:t>у</w:t>
      </w:r>
      <w:r>
        <w:t xml:space="preserve"> </w:t>
      </w:r>
      <w:r w:rsidR="00C27047">
        <w:t>УЖДТ</w:t>
      </w:r>
    </w:p>
    <w:p w:rsidR="007C747F" w:rsidRPr="00B17C9E" w:rsidRDefault="007C747F" w:rsidP="008377D6">
      <w:pPr>
        <w:pStyle w:val="4"/>
      </w:pPr>
      <w:r>
        <w:t xml:space="preserve">описания принципов обмена данными между </w:t>
      </w:r>
      <w:r w:rsidR="00C27047">
        <w:t xml:space="preserve">информационными </w:t>
      </w:r>
      <w:r>
        <w:t xml:space="preserve">системами </w:t>
      </w:r>
      <w:r w:rsidR="0051579B">
        <w:t>АМКР</w:t>
      </w:r>
      <w:r>
        <w:t xml:space="preserve"> в бизнес-процессах</w:t>
      </w:r>
      <w:r w:rsidRPr="00B17C9E">
        <w:t xml:space="preserve"> </w:t>
      </w:r>
      <w:r w:rsidR="00B17C9E" w:rsidRPr="00B17C9E">
        <w:t>упра</w:t>
      </w:r>
      <w:r w:rsidR="00C27047">
        <w:t>вления ж/д транспортом</w:t>
      </w:r>
    </w:p>
    <w:p w:rsidR="007C747F" w:rsidRDefault="007C747F" w:rsidP="007C747F">
      <w:pPr>
        <w:pStyle w:val="4"/>
      </w:pPr>
      <w:r>
        <w:t>формализованног</w:t>
      </w:r>
      <w:r w:rsidR="00B17C9E">
        <w:t>о описания конфигурации ИДС УЖДТ</w:t>
      </w:r>
    </w:p>
    <w:p w:rsidR="007C747F" w:rsidRDefault="007C747F" w:rsidP="008377D6">
      <w:pPr>
        <w:pStyle w:val="4"/>
      </w:pPr>
      <w:r>
        <w:t xml:space="preserve">изложения принципов документирования фактов, </w:t>
      </w:r>
      <w:r w:rsidR="00B17C9E">
        <w:t>имеющих отношение к управлению ж/д транспортом</w:t>
      </w:r>
    </w:p>
    <w:p w:rsidR="001603B3" w:rsidRDefault="007C747F" w:rsidP="008377D6">
      <w:pPr>
        <w:pStyle w:val="4"/>
      </w:pPr>
      <w:r>
        <w:t>описания</w:t>
      </w:r>
      <w:r w:rsidR="001603B3">
        <w:t xml:space="preserve"> работ, которые необходимо выполнить при реализации проекта</w:t>
      </w:r>
      <w:r>
        <w:t xml:space="preserve"> специалистам различных структурных подразделений </w:t>
      </w:r>
      <w:r w:rsidR="0051579B">
        <w:t>АМКР</w:t>
      </w:r>
      <w:r>
        <w:t>.</w:t>
      </w:r>
    </w:p>
    <w:p w:rsidR="00B5344B" w:rsidRDefault="00B5344B" w:rsidP="003B4458">
      <w:pPr>
        <w:rPr>
          <w:szCs w:val="20"/>
        </w:rPr>
      </w:pPr>
    </w:p>
    <w:p w:rsidR="009B3A0D" w:rsidRDefault="00B5344B" w:rsidP="003B4458">
      <w:pPr>
        <w:rPr>
          <w:szCs w:val="20"/>
        </w:rPr>
      </w:pPr>
      <w:r>
        <w:rPr>
          <w:szCs w:val="20"/>
        </w:rPr>
        <w:t xml:space="preserve"> </w:t>
      </w:r>
    </w:p>
    <w:p w:rsidR="003B56B9" w:rsidRDefault="003B56B9" w:rsidP="003B4458">
      <w:pPr>
        <w:rPr>
          <w:szCs w:val="20"/>
        </w:rPr>
      </w:pPr>
    </w:p>
    <w:p w:rsidR="009B3A0D" w:rsidRDefault="003B56B9" w:rsidP="00D15DB1">
      <w:pPr>
        <w:pStyle w:val="1"/>
        <w:numPr>
          <w:ilvl w:val="0"/>
          <w:numId w:val="40"/>
        </w:numPr>
      </w:pPr>
      <w:r>
        <w:rPr>
          <w:szCs w:val="20"/>
        </w:rPr>
        <w:br w:type="page"/>
      </w:r>
      <w:bookmarkStart w:id="7" w:name="_Toc140055052"/>
      <w:bookmarkStart w:id="8" w:name="_Toc140304292"/>
      <w:bookmarkStart w:id="9" w:name="_Toc140304679"/>
      <w:bookmarkStart w:id="10" w:name="_Toc165959574"/>
      <w:r w:rsidR="009B3A0D">
        <w:lastRenderedPageBreak/>
        <w:t>Утверждение концептуального проекта</w:t>
      </w:r>
      <w:bookmarkEnd w:id="7"/>
      <w:bookmarkEnd w:id="8"/>
      <w:bookmarkEnd w:id="9"/>
      <w:bookmarkEnd w:id="10"/>
    </w:p>
    <w:p w:rsidR="00583F0A" w:rsidRPr="003B56B9" w:rsidRDefault="00583F0A" w:rsidP="00583F0A">
      <w:r>
        <w:t>Подписывая данный документ, Вы соглашаетесь</w:t>
      </w:r>
      <w:r w:rsidRPr="003B56B9">
        <w:t xml:space="preserve"> с </w:t>
      </w:r>
      <w:r w:rsidR="001603B3">
        <w:t xml:space="preserve">тем, что с момента продуктивного старта данного проекта </w:t>
      </w:r>
      <w:r w:rsidR="00C27047">
        <w:t xml:space="preserve">регистрация операций управления ж/д транспортом </w:t>
      </w:r>
      <w:r w:rsidR="0051579B">
        <w:t>АМКР</w:t>
      </w:r>
      <w:r w:rsidR="00C27047">
        <w:t xml:space="preserve"> в информационно-диспетчерской системе УЖДТ, формирование выходных документов и сводных отчетов по данным этой системы</w:t>
      </w:r>
      <w:r w:rsidR="001603B3">
        <w:t xml:space="preserve"> </w:t>
      </w:r>
      <w:r w:rsidR="007953C4">
        <w:t xml:space="preserve">будут </w:t>
      </w:r>
      <w:r w:rsidR="00C27047">
        <w:t>производит</w:t>
      </w:r>
      <w:r w:rsidR="000C2978">
        <w:t>ь</w:t>
      </w:r>
      <w:r w:rsidR="00C27047">
        <w:t>ся так</w:t>
      </w:r>
      <w:r w:rsidR="007953C4">
        <w:t>,</w:t>
      </w:r>
      <w:r w:rsidR="00C27047">
        <w:t xml:space="preserve"> как описано в данном документе.</w:t>
      </w:r>
    </w:p>
    <w:p w:rsidR="00583F0A" w:rsidRDefault="00583F0A" w:rsidP="00583F0A"/>
    <w:tbl>
      <w:tblPr>
        <w:tblW w:w="0" w:type="auto"/>
        <w:tblLook w:val="01E0" w:firstRow="1" w:lastRow="1" w:firstColumn="1" w:lastColumn="1" w:noHBand="0" w:noVBand="0"/>
      </w:tblPr>
      <w:tblGrid>
        <w:gridCol w:w="3460"/>
        <w:gridCol w:w="3177"/>
        <w:gridCol w:w="3001"/>
      </w:tblGrid>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Pr="001D29AB" w:rsidRDefault="002F29CC" w:rsidP="009A2D21">
            <w:pPr>
              <w:ind w:firstLine="0"/>
            </w:pPr>
          </w:p>
        </w:tc>
        <w:tc>
          <w:tcPr>
            <w:tcW w:w="3240" w:type="dxa"/>
          </w:tcPr>
          <w:p w:rsidR="002F29CC" w:rsidRDefault="002F29CC" w:rsidP="009A2D21">
            <w:pPr>
              <w:ind w:firstLine="0"/>
              <w:jc w:val="left"/>
            </w:pPr>
          </w:p>
        </w:tc>
        <w:tc>
          <w:tcPr>
            <w:tcW w:w="3060" w:type="dxa"/>
          </w:tcPr>
          <w:p w:rsidR="002F29CC" w:rsidRPr="001D29AB" w:rsidRDefault="002F29CC" w:rsidP="009A2D21">
            <w:pPr>
              <w:ind w:firstLine="0"/>
              <w:jc w:val="left"/>
            </w:pPr>
          </w:p>
        </w:tc>
      </w:tr>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Pr="001D29AB" w:rsidRDefault="002F29CC" w:rsidP="009A2D21">
            <w:pPr>
              <w:ind w:firstLine="0"/>
              <w:jc w:val="left"/>
            </w:pPr>
          </w:p>
        </w:tc>
        <w:tc>
          <w:tcPr>
            <w:tcW w:w="3240" w:type="dxa"/>
          </w:tcPr>
          <w:p w:rsidR="002F29CC" w:rsidRDefault="002F29CC" w:rsidP="009A2D21">
            <w:pPr>
              <w:ind w:firstLine="0"/>
              <w:jc w:val="left"/>
            </w:pPr>
          </w:p>
        </w:tc>
        <w:tc>
          <w:tcPr>
            <w:tcW w:w="3060" w:type="dxa"/>
          </w:tcPr>
          <w:p w:rsidR="00EE2BFE" w:rsidRDefault="00EE2BFE" w:rsidP="00EE2BFE">
            <w:pPr>
              <w:ind w:left="-6768" w:firstLine="0"/>
              <w:jc w:val="left"/>
            </w:pPr>
          </w:p>
        </w:tc>
      </w:tr>
      <w:tr w:rsidR="002F29CC">
        <w:tc>
          <w:tcPr>
            <w:tcW w:w="3528" w:type="dxa"/>
          </w:tcPr>
          <w:p w:rsidR="002F29CC" w:rsidRPr="00747761"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EE2BFE" w:rsidRDefault="00EE2BFE" w:rsidP="009A2D21">
            <w:pPr>
              <w:ind w:firstLine="0"/>
              <w:jc w:val="left"/>
            </w:pPr>
          </w:p>
        </w:tc>
        <w:tc>
          <w:tcPr>
            <w:tcW w:w="3240" w:type="dxa"/>
          </w:tcPr>
          <w:p w:rsidR="00EE2BFE" w:rsidRDefault="00EE2BFE" w:rsidP="009A2D21">
            <w:pPr>
              <w:ind w:firstLine="0"/>
              <w:jc w:val="left"/>
            </w:pPr>
          </w:p>
        </w:tc>
        <w:tc>
          <w:tcPr>
            <w:tcW w:w="3060" w:type="dxa"/>
          </w:tcPr>
          <w:p w:rsidR="00EE2BFE" w:rsidRDefault="00EE2BFE" w:rsidP="009A2D21">
            <w:pPr>
              <w:ind w:firstLine="0"/>
              <w:jc w:val="left"/>
            </w:pPr>
          </w:p>
        </w:tc>
      </w:tr>
      <w:tr w:rsidR="002F29CC">
        <w:tc>
          <w:tcPr>
            <w:tcW w:w="3528" w:type="dxa"/>
          </w:tcPr>
          <w:p w:rsidR="002F29CC" w:rsidRPr="008C2DE4" w:rsidRDefault="002F29CC" w:rsidP="009A2D21">
            <w:pPr>
              <w:ind w:firstLine="0"/>
              <w:jc w:val="left"/>
              <w:rPr>
                <w:b/>
              </w:rPr>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r w:rsidR="002F29CC">
        <w:tc>
          <w:tcPr>
            <w:tcW w:w="3528" w:type="dxa"/>
          </w:tcPr>
          <w:p w:rsidR="002F29CC" w:rsidRDefault="002F29CC" w:rsidP="009A2D21">
            <w:pPr>
              <w:ind w:firstLine="0"/>
              <w:jc w:val="left"/>
            </w:pPr>
          </w:p>
        </w:tc>
        <w:tc>
          <w:tcPr>
            <w:tcW w:w="3240" w:type="dxa"/>
          </w:tcPr>
          <w:p w:rsidR="002F29CC" w:rsidRDefault="002F29CC" w:rsidP="009A2D21">
            <w:pPr>
              <w:ind w:firstLine="0"/>
              <w:jc w:val="left"/>
            </w:pPr>
          </w:p>
        </w:tc>
        <w:tc>
          <w:tcPr>
            <w:tcW w:w="3060" w:type="dxa"/>
          </w:tcPr>
          <w:p w:rsidR="002F29CC" w:rsidRDefault="002F29CC" w:rsidP="009A2D21">
            <w:pPr>
              <w:ind w:firstLine="0"/>
              <w:jc w:val="left"/>
            </w:pPr>
          </w:p>
        </w:tc>
      </w:tr>
    </w:tbl>
    <w:p w:rsidR="009B3A0D" w:rsidRDefault="009B3A0D" w:rsidP="003B4458">
      <w:pPr>
        <w:rPr>
          <w:szCs w:val="20"/>
        </w:rPr>
      </w:pPr>
    </w:p>
    <w:p w:rsidR="003B56B9" w:rsidRDefault="003B56B9" w:rsidP="003B4458">
      <w:pPr>
        <w:rPr>
          <w:szCs w:val="20"/>
        </w:rPr>
      </w:pPr>
    </w:p>
    <w:p w:rsidR="00E31157" w:rsidRPr="00C00FD4" w:rsidRDefault="003B56B9" w:rsidP="00D15DB1">
      <w:pPr>
        <w:pStyle w:val="1"/>
        <w:numPr>
          <w:ilvl w:val="0"/>
          <w:numId w:val="40"/>
        </w:numPr>
        <w:spacing w:before="0" w:after="0"/>
        <w:rPr>
          <w:lang w:val="en-US"/>
        </w:rPr>
      </w:pPr>
      <w:r>
        <w:rPr>
          <w:szCs w:val="20"/>
        </w:rPr>
        <w:br w:type="page"/>
      </w:r>
      <w:bookmarkStart w:id="11" w:name="_Toc165959575"/>
      <w:r w:rsidR="000B66C0" w:rsidRPr="00C00FD4">
        <w:lastRenderedPageBreak/>
        <w:t>Содержание</w:t>
      </w:r>
      <w:bookmarkEnd w:id="11"/>
    </w:p>
    <w:p w:rsidR="00953A87" w:rsidRDefault="0054125A">
      <w:pPr>
        <w:pStyle w:val="10"/>
        <w:rPr>
          <w:b w:val="0"/>
          <w:bCs w:val="0"/>
          <w:caps w:val="0"/>
          <w:noProof/>
          <w:sz w:val="24"/>
          <w:szCs w:val="24"/>
        </w:rPr>
      </w:pPr>
      <w:r>
        <w:rPr>
          <w:lang w:val="en-US"/>
        </w:rPr>
        <w:fldChar w:fldCharType="begin"/>
      </w:r>
      <w:r>
        <w:rPr>
          <w:lang w:val="en-US"/>
        </w:rPr>
        <w:instrText xml:space="preserve"> TOC \o "1-3" \h \z \u </w:instrText>
      </w:r>
      <w:r>
        <w:rPr>
          <w:lang w:val="en-US"/>
        </w:rPr>
        <w:fldChar w:fldCharType="separate"/>
      </w:r>
      <w:hyperlink w:anchor="_Toc165959573" w:history="1">
        <w:r w:rsidR="00953A87" w:rsidRPr="00BF1EBF">
          <w:rPr>
            <w:rStyle w:val="af2"/>
            <w:noProof/>
          </w:rPr>
          <w:t>1.</w:t>
        </w:r>
        <w:r w:rsidR="00953A87">
          <w:rPr>
            <w:b w:val="0"/>
            <w:bCs w:val="0"/>
            <w:caps w:val="0"/>
            <w:noProof/>
            <w:sz w:val="24"/>
            <w:szCs w:val="24"/>
          </w:rPr>
          <w:tab/>
        </w:r>
        <w:r w:rsidR="00953A87" w:rsidRPr="00BF1EBF">
          <w:rPr>
            <w:rStyle w:val="af2"/>
            <w:noProof/>
          </w:rPr>
          <w:t>Пояснительная записка</w:t>
        </w:r>
        <w:r w:rsidR="00953A87">
          <w:rPr>
            <w:noProof/>
            <w:webHidden/>
          </w:rPr>
          <w:tab/>
        </w:r>
        <w:r w:rsidR="00953A87">
          <w:rPr>
            <w:noProof/>
            <w:webHidden/>
          </w:rPr>
          <w:fldChar w:fldCharType="begin"/>
        </w:r>
        <w:r w:rsidR="00953A87">
          <w:rPr>
            <w:noProof/>
            <w:webHidden/>
          </w:rPr>
          <w:instrText xml:space="preserve"> PAGEREF _Toc165959573 \h </w:instrText>
        </w:r>
        <w:r w:rsidR="00953A87">
          <w:rPr>
            <w:noProof/>
            <w:webHidden/>
          </w:rPr>
        </w:r>
        <w:r w:rsidR="00953A87">
          <w:rPr>
            <w:noProof/>
            <w:webHidden/>
          </w:rPr>
          <w:fldChar w:fldCharType="separate"/>
        </w:r>
        <w:r w:rsidR="00B17B5C">
          <w:rPr>
            <w:noProof/>
            <w:webHidden/>
          </w:rPr>
          <w:t>2</w:t>
        </w:r>
        <w:r w:rsidR="00953A87">
          <w:rPr>
            <w:noProof/>
            <w:webHidden/>
          </w:rPr>
          <w:fldChar w:fldCharType="end"/>
        </w:r>
      </w:hyperlink>
    </w:p>
    <w:p w:rsidR="00953A87" w:rsidRDefault="00043B85">
      <w:pPr>
        <w:pStyle w:val="10"/>
        <w:rPr>
          <w:b w:val="0"/>
          <w:bCs w:val="0"/>
          <w:caps w:val="0"/>
          <w:noProof/>
          <w:sz w:val="24"/>
          <w:szCs w:val="24"/>
        </w:rPr>
      </w:pPr>
      <w:hyperlink w:anchor="_Toc165959574" w:history="1">
        <w:r w:rsidR="00953A87" w:rsidRPr="00BF1EBF">
          <w:rPr>
            <w:rStyle w:val="af2"/>
            <w:noProof/>
          </w:rPr>
          <w:t>2.</w:t>
        </w:r>
        <w:r w:rsidR="00953A87">
          <w:rPr>
            <w:b w:val="0"/>
            <w:bCs w:val="0"/>
            <w:caps w:val="0"/>
            <w:noProof/>
            <w:sz w:val="24"/>
            <w:szCs w:val="24"/>
          </w:rPr>
          <w:tab/>
        </w:r>
        <w:r w:rsidR="00953A87" w:rsidRPr="00BF1EBF">
          <w:rPr>
            <w:rStyle w:val="af2"/>
            <w:noProof/>
          </w:rPr>
          <w:t>Утверждение концептуального проекта</w:t>
        </w:r>
        <w:r w:rsidR="00953A87">
          <w:rPr>
            <w:noProof/>
            <w:webHidden/>
          </w:rPr>
          <w:tab/>
        </w:r>
        <w:r w:rsidR="00953A87">
          <w:rPr>
            <w:noProof/>
            <w:webHidden/>
          </w:rPr>
          <w:fldChar w:fldCharType="begin"/>
        </w:r>
        <w:r w:rsidR="00953A87">
          <w:rPr>
            <w:noProof/>
            <w:webHidden/>
          </w:rPr>
          <w:instrText xml:space="preserve"> PAGEREF _Toc165959574 \h </w:instrText>
        </w:r>
        <w:r w:rsidR="00953A87">
          <w:rPr>
            <w:noProof/>
            <w:webHidden/>
          </w:rPr>
        </w:r>
        <w:r w:rsidR="00953A87">
          <w:rPr>
            <w:noProof/>
            <w:webHidden/>
          </w:rPr>
          <w:fldChar w:fldCharType="separate"/>
        </w:r>
        <w:r w:rsidR="00B17B5C">
          <w:rPr>
            <w:noProof/>
            <w:webHidden/>
          </w:rPr>
          <w:t>3</w:t>
        </w:r>
        <w:r w:rsidR="00953A87">
          <w:rPr>
            <w:noProof/>
            <w:webHidden/>
          </w:rPr>
          <w:fldChar w:fldCharType="end"/>
        </w:r>
      </w:hyperlink>
    </w:p>
    <w:p w:rsidR="00953A87" w:rsidRDefault="00043B85">
      <w:pPr>
        <w:pStyle w:val="10"/>
        <w:rPr>
          <w:b w:val="0"/>
          <w:bCs w:val="0"/>
          <w:caps w:val="0"/>
          <w:noProof/>
          <w:sz w:val="24"/>
          <w:szCs w:val="24"/>
        </w:rPr>
      </w:pPr>
      <w:hyperlink w:anchor="_Toc165959575" w:history="1">
        <w:r w:rsidR="00953A87" w:rsidRPr="00BF1EBF">
          <w:rPr>
            <w:rStyle w:val="af2"/>
            <w:noProof/>
            <w:lang w:val="en-US"/>
          </w:rPr>
          <w:t>3.</w:t>
        </w:r>
        <w:r w:rsidR="00953A87">
          <w:rPr>
            <w:b w:val="0"/>
            <w:bCs w:val="0"/>
            <w:caps w:val="0"/>
            <w:noProof/>
            <w:sz w:val="24"/>
            <w:szCs w:val="24"/>
          </w:rPr>
          <w:tab/>
        </w:r>
        <w:r w:rsidR="00953A87" w:rsidRPr="00BF1EBF">
          <w:rPr>
            <w:rStyle w:val="af2"/>
            <w:noProof/>
          </w:rPr>
          <w:t>Содержание</w:t>
        </w:r>
        <w:r w:rsidR="00953A87">
          <w:rPr>
            <w:noProof/>
            <w:webHidden/>
          </w:rPr>
          <w:tab/>
        </w:r>
        <w:r w:rsidR="00953A87">
          <w:rPr>
            <w:noProof/>
            <w:webHidden/>
          </w:rPr>
          <w:fldChar w:fldCharType="begin"/>
        </w:r>
        <w:r w:rsidR="00953A87">
          <w:rPr>
            <w:noProof/>
            <w:webHidden/>
          </w:rPr>
          <w:instrText xml:space="preserve"> PAGEREF _Toc165959575 \h </w:instrText>
        </w:r>
        <w:r w:rsidR="00953A87">
          <w:rPr>
            <w:noProof/>
            <w:webHidden/>
          </w:rPr>
        </w:r>
        <w:r w:rsidR="00953A87">
          <w:rPr>
            <w:noProof/>
            <w:webHidden/>
          </w:rPr>
          <w:fldChar w:fldCharType="separate"/>
        </w:r>
        <w:r w:rsidR="00B17B5C">
          <w:rPr>
            <w:noProof/>
            <w:webHidden/>
          </w:rPr>
          <w:t>4</w:t>
        </w:r>
        <w:r w:rsidR="00953A87">
          <w:rPr>
            <w:noProof/>
            <w:webHidden/>
          </w:rPr>
          <w:fldChar w:fldCharType="end"/>
        </w:r>
      </w:hyperlink>
    </w:p>
    <w:p w:rsidR="00953A87" w:rsidRDefault="00043B85">
      <w:pPr>
        <w:pStyle w:val="10"/>
        <w:rPr>
          <w:b w:val="0"/>
          <w:bCs w:val="0"/>
          <w:caps w:val="0"/>
          <w:noProof/>
          <w:sz w:val="24"/>
          <w:szCs w:val="24"/>
        </w:rPr>
      </w:pPr>
      <w:hyperlink w:anchor="_Toc165959576" w:history="1">
        <w:r w:rsidR="00953A87" w:rsidRPr="00BF1EBF">
          <w:rPr>
            <w:rStyle w:val="af2"/>
            <w:noProof/>
          </w:rPr>
          <w:t>4.</w:t>
        </w:r>
        <w:r w:rsidR="00953A87">
          <w:rPr>
            <w:b w:val="0"/>
            <w:bCs w:val="0"/>
            <w:caps w:val="0"/>
            <w:noProof/>
            <w:sz w:val="24"/>
            <w:szCs w:val="24"/>
          </w:rPr>
          <w:tab/>
        </w:r>
        <w:r w:rsidR="00953A87" w:rsidRPr="00BF1EBF">
          <w:rPr>
            <w:rStyle w:val="af2"/>
            <w:noProof/>
          </w:rPr>
          <w:t>Цели проекта</w:t>
        </w:r>
        <w:r w:rsidR="00953A87">
          <w:rPr>
            <w:noProof/>
            <w:webHidden/>
          </w:rPr>
          <w:tab/>
        </w:r>
        <w:r w:rsidR="00953A87">
          <w:rPr>
            <w:noProof/>
            <w:webHidden/>
          </w:rPr>
          <w:fldChar w:fldCharType="begin"/>
        </w:r>
        <w:r w:rsidR="00953A87">
          <w:rPr>
            <w:noProof/>
            <w:webHidden/>
          </w:rPr>
          <w:instrText xml:space="preserve"> PAGEREF _Toc165959576 \h </w:instrText>
        </w:r>
        <w:r w:rsidR="00953A87">
          <w:rPr>
            <w:noProof/>
            <w:webHidden/>
          </w:rPr>
        </w:r>
        <w:r w:rsidR="00953A87">
          <w:rPr>
            <w:noProof/>
            <w:webHidden/>
          </w:rPr>
          <w:fldChar w:fldCharType="separate"/>
        </w:r>
        <w:r w:rsidR="00B17B5C">
          <w:rPr>
            <w:noProof/>
            <w:webHidden/>
          </w:rPr>
          <w:t>6</w:t>
        </w:r>
        <w:r w:rsidR="00953A87">
          <w:rPr>
            <w:noProof/>
            <w:webHidden/>
          </w:rPr>
          <w:fldChar w:fldCharType="end"/>
        </w:r>
      </w:hyperlink>
    </w:p>
    <w:p w:rsidR="00953A87" w:rsidRDefault="00043B85">
      <w:pPr>
        <w:pStyle w:val="10"/>
        <w:rPr>
          <w:b w:val="0"/>
          <w:bCs w:val="0"/>
          <w:caps w:val="0"/>
          <w:noProof/>
          <w:sz w:val="24"/>
          <w:szCs w:val="24"/>
        </w:rPr>
      </w:pPr>
      <w:hyperlink w:anchor="_Toc165959577" w:history="1">
        <w:r w:rsidR="00953A87" w:rsidRPr="00BF1EBF">
          <w:rPr>
            <w:rStyle w:val="af2"/>
            <w:noProof/>
          </w:rPr>
          <w:t>5.</w:t>
        </w:r>
        <w:r w:rsidR="00953A87">
          <w:rPr>
            <w:b w:val="0"/>
            <w:bCs w:val="0"/>
            <w:caps w:val="0"/>
            <w:noProof/>
            <w:sz w:val="24"/>
            <w:szCs w:val="24"/>
          </w:rPr>
          <w:tab/>
        </w:r>
        <w:r w:rsidR="00953A87" w:rsidRPr="00BF1EBF">
          <w:rPr>
            <w:rStyle w:val="af2"/>
            <w:noProof/>
          </w:rPr>
          <w:t>Глоссарий</w:t>
        </w:r>
        <w:r w:rsidR="00953A87">
          <w:rPr>
            <w:noProof/>
            <w:webHidden/>
          </w:rPr>
          <w:tab/>
        </w:r>
        <w:r w:rsidR="00953A87">
          <w:rPr>
            <w:noProof/>
            <w:webHidden/>
          </w:rPr>
          <w:fldChar w:fldCharType="begin"/>
        </w:r>
        <w:r w:rsidR="00953A87">
          <w:rPr>
            <w:noProof/>
            <w:webHidden/>
          </w:rPr>
          <w:instrText xml:space="preserve"> PAGEREF _Toc165959577 \h </w:instrText>
        </w:r>
        <w:r w:rsidR="00953A87">
          <w:rPr>
            <w:noProof/>
            <w:webHidden/>
          </w:rPr>
        </w:r>
        <w:r w:rsidR="00953A87">
          <w:rPr>
            <w:noProof/>
            <w:webHidden/>
          </w:rPr>
          <w:fldChar w:fldCharType="separate"/>
        </w:r>
        <w:r w:rsidR="00B17B5C">
          <w:rPr>
            <w:noProof/>
            <w:webHidden/>
          </w:rPr>
          <w:t>6</w:t>
        </w:r>
        <w:r w:rsidR="00953A87">
          <w:rPr>
            <w:noProof/>
            <w:webHidden/>
          </w:rPr>
          <w:fldChar w:fldCharType="end"/>
        </w:r>
      </w:hyperlink>
    </w:p>
    <w:p w:rsidR="00953A87" w:rsidRDefault="00043B85">
      <w:pPr>
        <w:pStyle w:val="10"/>
        <w:rPr>
          <w:b w:val="0"/>
          <w:bCs w:val="0"/>
          <w:caps w:val="0"/>
          <w:noProof/>
          <w:sz w:val="24"/>
          <w:szCs w:val="24"/>
        </w:rPr>
      </w:pPr>
      <w:hyperlink w:anchor="_Toc165959578" w:history="1">
        <w:r w:rsidR="00953A87" w:rsidRPr="00BF1EBF">
          <w:rPr>
            <w:rStyle w:val="af2"/>
            <w:noProof/>
          </w:rPr>
          <w:t>6.</w:t>
        </w:r>
        <w:r w:rsidR="00953A87">
          <w:rPr>
            <w:b w:val="0"/>
            <w:bCs w:val="0"/>
            <w:caps w:val="0"/>
            <w:noProof/>
            <w:sz w:val="24"/>
            <w:szCs w:val="24"/>
          </w:rPr>
          <w:tab/>
        </w:r>
        <w:r w:rsidR="00953A87" w:rsidRPr="00BF1EBF">
          <w:rPr>
            <w:rStyle w:val="af2"/>
            <w:noProof/>
          </w:rPr>
          <w:t>Задачи, решаемые в ИДС УЖДТ</w:t>
        </w:r>
        <w:r w:rsidR="00953A87">
          <w:rPr>
            <w:noProof/>
            <w:webHidden/>
          </w:rPr>
          <w:tab/>
        </w:r>
        <w:r w:rsidR="00953A87">
          <w:rPr>
            <w:noProof/>
            <w:webHidden/>
          </w:rPr>
          <w:fldChar w:fldCharType="begin"/>
        </w:r>
        <w:r w:rsidR="00953A87">
          <w:rPr>
            <w:noProof/>
            <w:webHidden/>
          </w:rPr>
          <w:instrText xml:space="preserve"> PAGEREF _Toc165959578 \h </w:instrText>
        </w:r>
        <w:r w:rsidR="00953A87">
          <w:rPr>
            <w:noProof/>
            <w:webHidden/>
          </w:rPr>
        </w:r>
        <w:r w:rsidR="00953A87">
          <w:rPr>
            <w:noProof/>
            <w:webHidden/>
          </w:rPr>
          <w:fldChar w:fldCharType="separate"/>
        </w:r>
        <w:r w:rsidR="00B17B5C">
          <w:rPr>
            <w:noProof/>
            <w:webHidden/>
          </w:rPr>
          <w:t>9</w:t>
        </w:r>
        <w:r w:rsidR="00953A87">
          <w:rPr>
            <w:noProof/>
            <w:webHidden/>
          </w:rPr>
          <w:fldChar w:fldCharType="end"/>
        </w:r>
      </w:hyperlink>
    </w:p>
    <w:p w:rsidR="00953A87" w:rsidRDefault="00043B85">
      <w:pPr>
        <w:pStyle w:val="22"/>
        <w:rPr>
          <w:smallCaps w:val="0"/>
          <w:noProof/>
          <w:sz w:val="24"/>
          <w:szCs w:val="24"/>
        </w:rPr>
      </w:pPr>
      <w:hyperlink w:anchor="_Toc165959579" w:history="1">
        <w:r w:rsidR="00953A87" w:rsidRPr="00BF1EBF">
          <w:rPr>
            <w:rStyle w:val="af2"/>
            <w:noProof/>
          </w:rPr>
          <w:t>6.1</w:t>
        </w:r>
        <w:r w:rsidR="00953A87">
          <w:rPr>
            <w:smallCaps w:val="0"/>
            <w:noProof/>
            <w:sz w:val="24"/>
            <w:szCs w:val="24"/>
          </w:rPr>
          <w:tab/>
        </w:r>
        <w:r w:rsidR="00953A87" w:rsidRPr="00BF1EBF">
          <w:rPr>
            <w:rStyle w:val="af2"/>
            <w:noProof/>
          </w:rPr>
          <w:t>Основные задачи</w:t>
        </w:r>
        <w:r w:rsidR="00953A87">
          <w:rPr>
            <w:noProof/>
            <w:webHidden/>
          </w:rPr>
          <w:tab/>
        </w:r>
        <w:r w:rsidR="00953A87">
          <w:rPr>
            <w:noProof/>
            <w:webHidden/>
          </w:rPr>
          <w:fldChar w:fldCharType="begin"/>
        </w:r>
        <w:r w:rsidR="00953A87">
          <w:rPr>
            <w:noProof/>
            <w:webHidden/>
          </w:rPr>
          <w:instrText xml:space="preserve"> PAGEREF _Toc165959579 \h </w:instrText>
        </w:r>
        <w:r w:rsidR="00953A87">
          <w:rPr>
            <w:noProof/>
            <w:webHidden/>
          </w:rPr>
        </w:r>
        <w:r w:rsidR="00953A87">
          <w:rPr>
            <w:noProof/>
            <w:webHidden/>
          </w:rPr>
          <w:fldChar w:fldCharType="separate"/>
        </w:r>
        <w:r w:rsidR="00B17B5C">
          <w:rPr>
            <w:noProof/>
            <w:webHidden/>
          </w:rPr>
          <w:t>9</w:t>
        </w:r>
        <w:r w:rsidR="00953A87">
          <w:rPr>
            <w:noProof/>
            <w:webHidden/>
          </w:rPr>
          <w:fldChar w:fldCharType="end"/>
        </w:r>
      </w:hyperlink>
    </w:p>
    <w:p w:rsidR="00953A87" w:rsidRDefault="00043B85">
      <w:pPr>
        <w:pStyle w:val="22"/>
        <w:rPr>
          <w:smallCaps w:val="0"/>
          <w:noProof/>
          <w:sz w:val="24"/>
          <w:szCs w:val="24"/>
        </w:rPr>
      </w:pPr>
      <w:hyperlink w:anchor="_Toc165959580" w:history="1">
        <w:r w:rsidR="00953A87" w:rsidRPr="00BF1EBF">
          <w:rPr>
            <w:rStyle w:val="af2"/>
            <w:noProof/>
          </w:rPr>
          <w:t>6.2</w:t>
        </w:r>
        <w:r w:rsidR="00953A87">
          <w:rPr>
            <w:smallCaps w:val="0"/>
            <w:noProof/>
            <w:sz w:val="24"/>
            <w:szCs w:val="24"/>
          </w:rPr>
          <w:tab/>
        </w:r>
        <w:r w:rsidR="00953A87" w:rsidRPr="00BF1EBF">
          <w:rPr>
            <w:rStyle w:val="af2"/>
            <w:noProof/>
          </w:rPr>
          <w:t>Дополнительные задачи</w:t>
        </w:r>
        <w:r w:rsidR="00953A87">
          <w:rPr>
            <w:noProof/>
            <w:webHidden/>
          </w:rPr>
          <w:tab/>
        </w:r>
        <w:r w:rsidR="00953A87">
          <w:rPr>
            <w:noProof/>
            <w:webHidden/>
          </w:rPr>
          <w:fldChar w:fldCharType="begin"/>
        </w:r>
        <w:r w:rsidR="00953A87">
          <w:rPr>
            <w:noProof/>
            <w:webHidden/>
          </w:rPr>
          <w:instrText xml:space="preserve"> PAGEREF _Toc165959580 \h </w:instrText>
        </w:r>
        <w:r w:rsidR="00953A87">
          <w:rPr>
            <w:noProof/>
            <w:webHidden/>
          </w:rPr>
        </w:r>
        <w:r w:rsidR="00953A87">
          <w:rPr>
            <w:noProof/>
            <w:webHidden/>
          </w:rPr>
          <w:fldChar w:fldCharType="separate"/>
        </w:r>
        <w:r w:rsidR="00B17B5C">
          <w:rPr>
            <w:noProof/>
            <w:webHidden/>
          </w:rPr>
          <w:t>9</w:t>
        </w:r>
        <w:r w:rsidR="00953A87">
          <w:rPr>
            <w:noProof/>
            <w:webHidden/>
          </w:rPr>
          <w:fldChar w:fldCharType="end"/>
        </w:r>
      </w:hyperlink>
    </w:p>
    <w:p w:rsidR="00953A87" w:rsidRDefault="00043B85">
      <w:pPr>
        <w:pStyle w:val="10"/>
        <w:rPr>
          <w:b w:val="0"/>
          <w:bCs w:val="0"/>
          <w:caps w:val="0"/>
          <w:noProof/>
          <w:sz w:val="24"/>
          <w:szCs w:val="24"/>
        </w:rPr>
      </w:pPr>
      <w:hyperlink w:anchor="_Toc165959581" w:history="1">
        <w:r w:rsidR="00953A87" w:rsidRPr="00BF1EBF">
          <w:rPr>
            <w:rStyle w:val="af2"/>
            <w:noProof/>
          </w:rPr>
          <w:t>7.</w:t>
        </w:r>
        <w:r w:rsidR="00953A87">
          <w:rPr>
            <w:b w:val="0"/>
            <w:bCs w:val="0"/>
            <w:caps w:val="0"/>
            <w:noProof/>
            <w:sz w:val="24"/>
            <w:szCs w:val="24"/>
          </w:rPr>
          <w:tab/>
        </w:r>
        <w:r w:rsidR="00953A87" w:rsidRPr="00BF1EBF">
          <w:rPr>
            <w:rStyle w:val="af2"/>
            <w:noProof/>
          </w:rPr>
          <w:t>ОПИСАНИЕ ОСНОВНЫХ Бизнес-процессОВ ПЕРЕМЕЩЕНИЯ ГРУЗОВ</w:t>
        </w:r>
        <w:r w:rsidR="00953A87">
          <w:rPr>
            <w:noProof/>
            <w:webHidden/>
          </w:rPr>
          <w:tab/>
        </w:r>
        <w:r w:rsidR="00953A87">
          <w:rPr>
            <w:noProof/>
            <w:webHidden/>
          </w:rPr>
          <w:fldChar w:fldCharType="begin"/>
        </w:r>
        <w:r w:rsidR="00953A87">
          <w:rPr>
            <w:noProof/>
            <w:webHidden/>
          </w:rPr>
          <w:instrText xml:space="preserve"> PAGEREF _Toc165959581 \h </w:instrText>
        </w:r>
        <w:r w:rsidR="00953A87">
          <w:rPr>
            <w:noProof/>
            <w:webHidden/>
          </w:rPr>
        </w:r>
        <w:r w:rsidR="00953A87">
          <w:rPr>
            <w:noProof/>
            <w:webHidden/>
          </w:rPr>
          <w:fldChar w:fldCharType="separate"/>
        </w:r>
        <w:r w:rsidR="00B17B5C">
          <w:rPr>
            <w:noProof/>
            <w:webHidden/>
          </w:rPr>
          <w:t>10</w:t>
        </w:r>
        <w:r w:rsidR="00953A87">
          <w:rPr>
            <w:noProof/>
            <w:webHidden/>
          </w:rPr>
          <w:fldChar w:fldCharType="end"/>
        </w:r>
      </w:hyperlink>
    </w:p>
    <w:p w:rsidR="00953A87" w:rsidRDefault="00043B85">
      <w:pPr>
        <w:pStyle w:val="22"/>
        <w:rPr>
          <w:smallCaps w:val="0"/>
          <w:noProof/>
          <w:sz w:val="24"/>
          <w:szCs w:val="24"/>
        </w:rPr>
      </w:pPr>
      <w:hyperlink w:anchor="_Toc165959582" w:history="1">
        <w:r w:rsidR="00953A87" w:rsidRPr="00BF1EBF">
          <w:rPr>
            <w:rStyle w:val="af2"/>
            <w:noProof/>
          </w:rPr>
          <w:t>7.1.</w:t>
        </w:r>
        <w:r w:rsidR="00953A87">
          <w:rPr>
            <w:smallCaps w:val="0"/>
            <w:noProof/>
            <w:sz w:val="24"/>
            <w:szCs w:val="24"/>
          </w:rPr>
          <w:tab/>
        </w:r>
        <w:r w:rsidR="00953A87" w:rsidRPr="00BF1EBF">
          <w:rPr>
            <w:rStyle w:val="af2"/>
            <w:noProof/>
          </w:rPr>
          <w:t>Процесс 1. Обработка поездов/вагонов на транзитной станции</w:t>
        </w:r>
        <w:r w:rsidR="00953A87">
          <w:rPr>
            <w:noProof/>
            <w:webHidden/>
          </w:rPr>
          <w:tab/>
        </w:r>
        <w:r w:rsidR="00953A87">
          <w:rPr>
            <w:noProof/>
            <w:webHidden/>
          </w:rPr>
          <w:fldChar w:fldCharType="begin"/>
        </w:r>
        <w:r w:rsidR="00953A87">
          <w:rPr>
            <w:noProof/>
            <w:webHidden/>
          </w:rPr>
          <w:instrText xml:space="preserve"> PAGEREF _Toc165959582 \h </w:instrText>
        </w:r>
        <w:r w:rsidR="00953A87">
          <w:rPr>
            <w:noProof/>
            <w:webHidden/>
          </w:rPr>
        </w:r>
        <w:r w:rsidR="00953A87">
          <w:rPr>
            <w:noProof/>
            <w:webHidden/>
          </w:rPr>
          <w:fldChar w:fldCharType="separate"/>
        </w:r>
        <w:r w:rsidR="00B17B5C">
          <w:rPr>
            <w:noProof/>
            <w:webHidden/>
          </w:rPr>
          <w:t>10</w:t>
        </w:r>
        <w:r w:rsidR="00953A87">
          <w:rPr>
            <w:noProof/>
            <w:webHidden/>
          </w:rPr>
          <w:fldChar w:fldCharType="end"/>
        </w:r>
      </w:hyperlink>
    </w:p>
    <w:p w:rsidR="00953A87" w:rsidRDefault="00043B85">
      <w:pPr>
        <w:pStyle w:val="22"/>
        <w:rPr>
          <w:smallCaps w:val="0"/>
          <w:noProof/>
          <w:sz w:val="24"/>
          <w:szCs w:val="24"/>
        </w:rPr>
      </w:pPr>
      <w:hyperlink w:anchor="_Toc165959583" w:history="1">
        <w:r w:rsidR="00953A87" w:rsidRPr="00BF1EBF">
          <w:rPr>
            <w:rStyle w:val="af2"/>
            <w:noProof/>
          </w:rPr>
          <w:t>7.2.</w:t>
        </w:r>
        <w:r w:rsidR="00953A87">
          <w:rPr>
            <w:smallCaps w:val="0"/>
            <w:noProof/>
            <w:sz w:val="24"/>
            <w:szCs w:val="24"/>
          </w:rPr>
          <w:tab/>
        </w:r>
        <w:r w:rsidR="00953A87" w:rsidRPr="00BF1EBF">
          <w:rPr>
            <w:rStyle w:val="af2"/>
            <w:noProof/>
          </w:rPr>
          <w:t>Процесс 2. Обработка поездов на грузовой станции с входящими грузами</w:t>
        </w:r>
        <w:r w:rsidR="00953A87">
          <w:rPr>
            <w:noProof/>
            <w:webHidden/>
          </w:rPr>
          <w:tab/>
        </w:r>
        <w:r w:rsidR="00953A87">
          <w:rPr>
            <w:noProof/>
            <w:webHidden/>
          </w:rPr>
          <w:fldChar w:fldCharType="begin"/>
        </w:r>
        <w:r w:rsidR="00953A87">
          <w:rPr>
            <w:noProof/>
            <w:webHidden/>
          </w:rPr>
          <w:instrText xml:space="preserve"> PAGEREF _Toc165959583 \h </w:instrText>
        </w:r>
        <w:r w:rsidR="00953A87">
          <w:rPr>
            <w:noProof/>
            <w:webHidden/>
          </w:rPr>
        </w:r>
        <w:r w:rsidR="00953A87">
          <w:rPr>
            <w:noProof/>
            <w:webHidden/>
          </w:rPr>
          <w:fldChar w:fldCharType="separate"/>
        </w:r>
        <w:r w:rsidR="00B17B5C">
          <w:rPr>
            <w:noProof/>
            <w:webHidden/>
          </w:rPr>
          <w:t>11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84" w:history="1">
        <w:r w:rsidR="00953A87" w:rsidRPr="00BF1EBF">
          <w:rPr>
            <w:rStyle w:val="af2"/>
            <w:noProof/>
          </w:rPr>
          <w:t>7.2.1.</w:t>
        </w:r>
        <w:r w:rsidR="00953A87">
          <w:rPr>
            <w:b w:val="0"/>
            <w:i w:val="0"/>
            <w:iCs w:val="0"/>
            <w:noProof/>
            <w:sz w:val="24"/>
            <w:szCs w:val="24"/>
          </w:rPr>
          <w:tab/>
        </w:r>
        <w:r w:rsidR="00953A87" w:rsidRPr="00BF1EBF">
          <w:rPr>
            <w:rStyle w:val="af2"/>
            <w:noProof/>
          </w:rPr>
          <w:t>Обработка вагонов на станции до подачи под разгрузку.</w:t>
        </w:r>
        <w:r w:rsidR="00953A87">
          <w:rPr>
            <w:noProof/>
            <w:webHidden/>
          </w:rPr>
          <w:tab/>
        </w:r>
        <w:r w:rsidR="00953A87">
          <w:rPr>
            <w:noProof/>
            <w:webHidden/>
          </w:rPr>
          <w:fldChar w:fldCharType="begin"/>
        </w:r>
        <w:r w:rsidR="00953A87">
          <w:rPr>
            <w:noProof/>
            <w:webHidden/>
          </w:rPr>
          <w:instrText xml:space="preserve"> PAGEREF _Toc165959584 \h </w:instrText>
        </w:r>
        <w:r w:rsidR="00953A87">
          <w:rPr>
            <w:noProof/>
            <w:webHidden/>
          </w:rPr>
        </w:r>
        <w:r w:rsidR="00953A87">
          <w:rPr>
            <w:noProof/>
            <w:webHidden/>
          </w:rPr>
          <w:fldChar w:fldCharType="separate"/>
        </w:r>
        <w:r w:rsidR="00B17B5C">
          <w:rPr>
            <w:noProof/>
            <w:webHidden/>
          </w:rPr>
          <w:t>11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85" w:history="1">
        <w:r w:rsidR="00953A87" w:rsidRPr="00BF1EBF">
          <w:rPr>
            <w:rStyle w:val="af2"/>
            <w:noProof/>
          </w:rPr>
          <w:t>7.2.2.</w:t>
        </w:r>
        <w:r w:rsidR="00953A87">
          <w:rPr>
            <w:b w:val="0"/>
            <w:i w:val="0"/>
            <w:iCs w:val="0"/>
            <w:noProof/>
            <w:sz w:val="24"/>
            <w:szCs w:val="24"/>
          </w:rPr>
          <w:tab/>
        </w:r>
        <w:r w:rsidR="00953A87" w:rsidRPr="00BF1EBF">
          <w:rPr>
            <w:rStyle w:val="af2"/>
            <w:noProof/>
          </w:rPr>
          <w:t>Обработка, учет операций с вагонами после операций разгрузки</w:t>
        </w:r>
        <w:r w:rsidR="00953A87">
          <w:rPr>
            <w:noProof/>
            <w:webHidden/>
          </w:rPr>
          <w:tab/>
        </w:r>
        <w:r w:rsidR="00953A87">
          <w:rPr>
            <w:noProof/>
            <w:webHidden/>
          </w:rPr>
          <w:fldChar w:fldCharType="begin"/>
        </w:r>
        <w:r w:rsidR="00953A87">
          <w:rPr>
            <w:noProof/>
            <w:webHidden/>
          </w:rPr>
          <w:instrText xml:space="preserve"> PAGEREF _Toc165959585 \h </w:instrText>
        </w:r>
        <w:r w:rsidR="00953A87">
          <w:rPr>
            <w:noProof/>
            <w:webHidden/>
          </w:rPr>
        </w:r>
        <w:r w:rsidR="00953A87">
          <w:rPr>
            <w:noProof/>
            <w:webHidden/>
          </w:rPr>
          <w:fldChar w:fldCharType="separate"/>
        </w:r>
        <w:r w:rsidR="00B17B5C">
          <w:rPr>
            <w:noProof/>
            <w:webHidden/>
          </w:rPr>
          <w:t>12</w:t>
        </w:r>
        <w:r w:rsidR="00953A87">
          <w:rPr>
            <w:noProof/>
            <w:webHidden/>
          </w:rPr>
          <w:fldChar w:fldCharType="end"/>
        </w:r>
      </w:hyperlink>
    </w:p>
    <w:p w:rsidR="00953A87" w:rsidRDefault="00043B85">
      <w:pPr>
        <w:pStyle w:val="22"/>
        <w:rPr>
          <w:smallCaps w:val="0"/>
          <w:noProof/>
          <w:sz w:val="24"/>
          <w:szCs w:val="24"/>
        </w:rPr>
      </w:pPr>
      <w:hyperlink w:anchor="_Toc165959586" w:history="1">
        <w:r w:rsidR="00953A87" w:rsidRPr="00BF1EBF">
          <w:rPr>
            <w:rStyle w:val="af2"/>
            <w:noProof/>
          </w:rPr>
          <w:t>7.3. Процесс 3. Обработка вагонов с исходящими грузами.</w:t>
        </w:r>
        <w:r w:rsidR="00953A87">
          <w:rPr>
            <w:noProof/>
            <w:webHidden/>
          </w:rPr>
          <w:tab/>
        </w:r>
        <w:r w:rsidR="00953A87">
          <w:rPr>
            <w:noProof/>
            <w:webHidden/>
          </w:rPr>
          <w:fldChar w:fldCharType="begin"/>
        </w:r>
        <w:r w:rsidR="00953A87">
          <w:rPr>
            <w:noProof/>
            <w:webHidden/>
          </w:rPr>
          <w:instrText xml:space="preserve"> PAGEREF _Toc165959586 \h </w:instrText>
        </w:r>
        <w:r w:rsidR="00953A87">
          <w:rPr>
            <w:noProof/>
            <w:webHidden/>
          </w:rPr>
        </w:r>
        <w:r w:rsidR="00953A87">
          <w:rPr>
            <w:noProof/>
            <w:webHidden/>
          </w:rPr>
          <w:fldChar w:fldCharType="separate"/>
        </w:r>
        <w:r w:rsidR="00B17B5C">
          <w:rPr>
            <w:noProof/>
            <w:webHidden/>
          </w:rPr>
          <w:t>12</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87" w:history="1">
        <w:r w:rsidR="00953A87" w:rsidRPr="00BF1EBF">
          <w:rPr>
            <w:rStyle w:val="af2"/>
            <w:noProof/>
          </w:rPr>
          <w:t>7.3.1.</w:t>
        </w:r>
        <w:r w:rsidR="00953A87">
          <w:rPr>
            <w:b w:val="0"/>
            <w:i w:val="0"/>
            <w:iCs w:val="0"/>
            <w:noProof/>
            <w:sz w:val="24"/>
            <w:szCs w:val="24"/>
          </w:rPr>
          <w:tab/>
        </w:r>
        <w:r w:rsidR="00953A87" w:rsidRPr="00BF1EBF">
          <w:rPr>
            <w:rStyle w:val="af2"/>
            <w:noProof/>
          </w:rPr>
          <w:t>Заказ вагонов цехами, обработка на грузовой станции до грузовой операции.</w:t>
        </w:r>
        <w:r w:rsidR="00953A87">
          <w:rPr>
            <w:noProof/>
            <w:webHidden/>
          </w:rPr>
          <w:tab/>
        </w:r>
        <w:r w:rsidR="00953A87">
          <w:rPr>
            <w:noProof/>
            <w:webHidden/>
          </w:rPr>
          <w:fldChar w:fldCharType="begin"/>
        </w:r>
        <w:r w:rsidR="00953A87">
          <w:rPr>
            <w:noProof/>
            <w:webHidden/>
          </w:rPr>
          <w:instrText xml:space="preserve"> PAGEREF _Toc165959587 \h </w:instrText>
        </w:r>
        <w:r w:rsidR="00953A87">
          <w:rPr>
            <w:noProof/>
            <w:webHidden/>
          </w:rPr>
        </w:r>
        <w:r w:rsidR="00953A87">
          <w:rPr>
            <w:noProof/>
            <w:webHidden/>
          </w:rPr>
          <w:fldChar w:fldCharType="separate"/>
        </w:r>
        <w:r w:rsidR="00B17B5C">
          <w:rPr>
            <w:noProof/>
            <w:webHidden/>
          </w:rPr>
          <w:t>12</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88" w:history="1">
        <w:r w:rsidR="00953A87" w:rsidRPr="00BF1EBF">
          <w:rPr>
            <w:rStyle w:val="af2"/>
            <w:noProof/>
          </w:rPr>
          <w:t>7.3.2.</w:t>
        </w:r>
        <w:r w:rsidR="00953A87">
          <w:rPr>
            <w:b w:val="0"/>
            <w:i w:val="0"/>
            <w:iCs w:val="0"/>
            <w:noProof/>
            <w:sz w:val="24"/>
            <w:szCs w:val="24"/>
          </w:rPr>
          <w:tab/>
        </w:r>
        <w:r w:rsidR="00953A87" w:rsidRPr="00BF1EBF">
          <w:rPr>
            <w:rStyle w:val="af2"/>
            <w:noProof/>
          </w:rPr>
          <w:t>Погрузка, обработка на грузовой станции после грузовых операций.</w:t>
        </w:r>
        <w:r w:rsidR="00953A87">
          <w:rPr>
            <w:noProof/>
            <w:webHidden/>
          </w:rPr>
          <w:tab/>
        </w:r>
        <w:r w:rsidR="00953A87">
          <w:rPr>
            <w:noProof/>
            <w:webHidden/>
          </w:rPr>
          <w:fldChar w:fldCharType="begin"/>
        </w:r>
        <w:r w:rsidR="00953A87">
          <w:rPr>
            <w:noProof/>
            <w:webHidden/>
          </w:rPr>
          <w:instrText xml:space="preserve"> PAGEREF _Toc165959588 \h </w:instrText>
        </w:r>
        <w:r w:rsidR="00953A87">
          <w:rPr>
            <w:noProof/>
            <w:webHidden/>
          </w:rPr>
        </w:r>
        <w:r w:rsidR="00953A87">
          <w:rPr>
            <w:noProof/>
            <w:webHidden/>
          </w:rPr>
          <w:fldChar w:fldCharType="separate"/>
        </w:r>
        <w:r w:rsidR="00B17B5C">
          <w:rPr>
            <w:noProof/>
            <w:webHidden/>
          </w:rPr>
          <w:t>14</w:t>
        </w:r>
        <w:r w:rsidR="00953A87">
          <w:rPr>
            <w:noProof/>
            <w:webHidden/>
          </w:rPr>
          <w:fldChar w:fldCharType="end"/>
        </w:r>
      </w:hyperlink>
    </w:p>
    <w:p w:rsidR="00953A87" w:rsidRDefault="00043B85">
      <w:pPr>
        <w:pStyle w:val="22"/>
        <w:rPr>
          <w:smallCaps w:val="0"/>
          <w:noProof/>
          <w:sz w:val="24"/>
          <w:szCs w:val="24"/>
        </w:rPr>
      </w:pPr>
      <w:hyperlink w:anchor="_Toc165959589" w:history="1">
        <w:r w:rsidR="00953A87" w:rsidRPr="00BF1EBF">
          <w:rPr>
            <w:rStyle w:val="af2"/>
            <w:noProof/>
            <w:lang w:val="uk-UA"/>
          </w:rPr>
          <w:t xml:space="preserve">7.4.  </w:t>
        </w:r>
        <w:r w:rsidR="00953A87" w:rsidRPr="00BF1EBF">
          <w:rPr>
            <w:rStyle w:val="af2"/>
            <w:noProof/>
          </w:rPr>
          <w:t xml:space="preserve">Учет операций по станциям, не включенным в компьютерную сеть </w:t>
        </w:r>
        <w:r w:rsidR="00A60F9E">
          <w:rPr>
            <w:rStyle w:val="af2"/>
            <w:noProof/>
          </w:rPr>
          <w:t>предприятия</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_Toc165959589 \h </w:instrText>
        </w:r>
        <w:r w:rsidR="00953A87">
          <w:rPr>
            <w:noProof/>
            <w:webHidden/>
          </w:rPr>
        </w:r>
        <w:r w:rsidR="00953A87">
          <w:rPr>
            <w:noProof/>
            <w:webHidden/>
          </w:rPr>
          <w:fldChar w:fldCharType="separate"/>
        </w:r>
        <w:r w:rsidR="00B17B5C">
          <w:rPr>
            <w:noProof/>
            <w:webHidden/>
          </w:rPr>
          <w:t>15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0" w:history="1">
        <w:r w:rsidR="00953A87" w:rsidRPr="00BF1EBF">
          <w:rPr>
            <w:rStyle w:val="af2"/>
            <w:noProof/>
          </w:rPr>
          <w:t>7.4.1.</w:t>
        </w:r>
        <w:r w:rsidR="00953A87">
          <w:rPr>
            <w:b w:val="0"/>
            <w:i w:val="0"/>
            <w:iCs w:val="0"/>
            <w:noProof/>
            <w:sz w:val="24"/>
            <w:szCs w:val="24"/>
          </w:rPr>
          <w:tab/>
        </w:r>
        <w:r w:rsidR="00953A87" w:rsidRPr="00BF1EBF">
          <w:rPr>
            <w:rStyle w:val="af2"/>
            <w:noProof/>
          </w:rPr>
          <w:t>Общие положения.</w:t>
        </w:r>
        <w:r w:rsidR="00953A87">
          <w:rPr>
            <w:noProof/>
            <w:webHidden/>
          </w:rPr>
          <w:tab/>
        </w:r>
        <w:r w:rsidR="00953A87">
          <w:rPr>
            <w:noProof/>
            <w:webHidden/>
          </w:rPr>
          <w:fldChar w:fldCharType="begin"/>
        </w:r>
        <w:r w:rsidR="00953A87">
          <w:rPr>
            <w:noProof/>
            <w:webHidden/>
          </w:rPr>
          <w:instrText xml:space="preserve"> PAGEREF _Toc165959590 \h </w:instrText>
        </w:r>
        <w:r w:rsidR="00953A87">
          <w:rPr>
            <w:noProof/>
            <w:webHidden/>
          </w:rPr>
        </w:r>
        <w:r w:rsidR="00953A87">
          <w:rPr>
            <w:noProof/>
            <w:webHidden/>
          </w:rPr>
          <w:fldChar w:fldCharType="separate"/>
        </w:r>
        <w:r w:rsidR="00B17B5C">
          <w:rPr>
            <w:noProof/>
            <w:webHidden/>
          </w:rPr>
          <w:t>15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1" w:history="1">
        <w:r w:rsidR="00953A87" w:rsidRPr="00BF1EBF">
          <w:rPr>
            <w:rStyle w:val="af2"/>
            <w:noProof/>
          </w:rPr>
          <w:t>7.4.2.</w:t>
        </w:r>
        <w:r w:rsidR="00953A87">
          <w:rPr>
            <w:b w:val="0"/>
            <w:i w:val="0"/>
            <w:iCs w:val="0"/>
            <w:noProof/>
            <w:sz w:val="24"/>
            <w:szCs w:val="24"/>
          </w:rPr>
          <w:tab/>
        </w:r>
        <w:r w:rsidR="00953A87" w:rsidRPr="00BF1EBF">
          <w:rPr>
            <w:rStyle w:val="af2"/>
            <w:noProof/>
          </w:rPr>
          <w:t>Регистрация операций движения.</w:t>
        </w:r>
        <w:r w:rsidR="00953A87">
          <w:rPr>
            <w:noProof/>
            <w:webHidden/>
          </w:rPr>
          <w:tab/>
        </w:r>
        <w:r w:rsidR="00953A87">
          <w:rPr>
            <w:noProof/>
            <w:webHidden/>
          </w:rPr>
          <w:fldChar w:fldCharType="begin"/>
        </w:r>
        <w:r w:rsidR="00953A87">
          <w:rPr>
            <w:noProof/>
            <w:webHidden/>
          </w:rPr>
          <w:instrText xml:space="preserve"> PAGEREF _Toc165959591 \h </w:instrText>
        </w:r>
        <w:r w:rsidR="00953A87">
          <w:rPr>
            <w:noProof/>
            <w:webHidden/>
          </w:rPr>
        </w:r>
        <w:r w:rsidR="00953A87">
          <w:rPr>
            <w:noProof/>
            <w:webHidden/>
          </w:rPr>
          <w:fldChar w:fldCharType="separate"/>
        </w:r>
        <w:r w:rsidR="00B17B5C">
          <w:rPr>
            <w:noProof/>
            <w:webHidden/>
          </w:rPr>
          <w:t>15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2" w:history="1">
        <w:r w:rsidR="00953A87" w:rsidRPr="00BF1EBF">
          <w:rPr>
            <w:rStyle w:val="af2"/>
            <w:noProof/>
          </w:rPr>
          <w:t>7.4.3.</w:t>
        </w:r>
        <w:r w:rsidR="00953A87">
          <w:rPr>
            <w:b w:val="0"/>
            <w:i w:val="0"/>
            <w:iCs w:val="0"/>
            <w:noProof/>
            <w:sz w:val="24"/>
            <w:szCs w:val="24"/>
          </w:rPr>
          <w:tab/>
        </w:r>
        <w:r w:rsidR="00953A87" w:rsidRPr="00BF1EBF">
          <w:rPr>
            <w:rStyle w:val="af2"/>
            <w:noProof/>
          </w:rPr>
          <w:t>Подтверждение операций.</w:t>
        </w:r>
        <w:r w:rsidR="00953A87">
          <w:rPr>
            <w:noProof/>
            <w:webHidden/>
          </w:rPr>
          <w:tab/>
        </w:r>
        <w:r w:rsidR="00953A87">
          <w:rPr>
            <w:noProof/>
            <w:webHidden/>
          </w:rPr>
          <w:fldChar w:fldCharType="begin"/>
        </w:r>
        <w:r w:rsidR="00953A87">
          <w:rPr>
            <w:noProof/>
            <w:webHidden/>
          </w:rPr>
          <w:instrText xml:space="preserve"> PAGEREF _Toc165959592 \h </w:instrText>
        </w:r>
        <w:r w:rsidR="00953A87">
          <w:rPr>
            <w:noProof/>
            <w:webHidden/>
          </w:rPr>
        </w:r>
        <w:r w:rsidR="00953A87">
          <w:rPr>
            <w:noProof/>
            <w:webHidden/>
          </w:rPr>
          <w:fldChar w:fldCharType="separate"/>
        </w:r>
        <w:r w:rsidR="00B17B5C">
          <w:rPr>
            <w:noProof/>
            <w:webHidden/>
          </w:rPr>
          <w:t>16</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3" w:history="1">
        <w:r w:rsidR="00953A87" w:rsidRPr="00BF1EBF">
          <w:rPr>
            <w:rStyle w:val="af2"/>
            <w:noProof/>
          </w:rPr>
          <w:t>7.4.4.</w:t>
        </w:r>
        <w:r w:rsidR="00953A87">
          <w:rPr>
            <w:b w:val="0"/>
            <w:i w:val="0"/>
            <w:iCs w:val="0"/>
            <w:noProof/>
            <w:sz w:val="24"/>
            <w:szCs w:val="24"/>
          </w:rPr>
          <w:tab/>
        </w:r>
        <w:r w:rsidR="00953A87" w:rsidRPr="00BF1EBF">
          <w:rPr>
            <w:rStyle w:val="af2"/>
            <w:noProof/>
          </w:rPr>
          <w:t>Ведение грузового документа.</w:t>
        </w:r>
        <w:r w:rsidR="00953A87">
          <w:rPr>
            <w:noProof/>
            <w:webHidden/>
          </w:rPr>
          <w:tab/>
        </w:r>
        <w:r w:rsidR="00953A87">
          <w:rPr>
            <w:noProof/>
            <w:webHidden/>
          </w:rPr>
          <w:fldChar w:fldCharType="begin"/>
        </w:r>
        <w:r w:rsidR="00953A87">
          <w:rPr>
            <w:noProof/>
            <w:webHidden/>
          </w:rPr>
          <w:instrText xml:space="preserve"> PAGEREF _Toc165959593 \h </w:instrText>
        </w:r>
        <w:r w:rsidR="00953A87">
          <w:rPr>
            <w:noProof/>
            <w:webHidden/>
          </w:rPr>
        </w:r>
        <w:r w:rsidR="00953A87">
          <w:rPr>
            <w:noProof/>
            <w:webHidden/>
          </w:rPr>
          <w:fldChar w:fldCharType="separate"/>
        </w:r>
        <w:r w:rsidR="00B17B5C">
          <w:rPr>
            <w:noProof/>
            <w:webHidden/>
          </w:rPr>
          <w:t>16</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4" w:history="1">
        <w:r w:rsidR="00953A87" w:rsidRPr="00BF1EBF">
          <w:rPr>
            <w:rStyle w:val="af2"/>
            <w:noProof/>
          </w:rPr>
          <w:t>7.4.5.</w:t>
        </w:r>
        <w:r w:rsidR="00953A87">
          <w:rPr>
            <w:b w:val="0"/>
            <w:i w:val="0"/>
            <w:iCs w:val="0"/>
            <w:noProof/>
            <w:sz w:val="24"/>
            <w:szCs w:val="24"/>
          </w:rPr>
          <w:tab/>
        </w:r>
        <w:r w:rsidR="00953A87" w:rsidRPr="00BF1EBF">
          <w:rPr>
            <w:rStyle w:val="af2"/>
            <w:noProof/>
          </w:rPr>
          <w:t>Прочие операции в системе.</w:t>
        </w:r>
        <w:r w:rsidR="00953A87">
          <w:rPr>
            <w:noProof/>
            <w:webHidden/>
          </w:rPr>
          <w:tab/>
        </w:r>
        <w:r w:rsidR="00953A87">
          <w:rPr>
            <w:noProof/>
            <w:webHidden/>
          </w:rPr>
          <w:fldChar w:fldCharType="begin"/>
        </w:r>
        <w:r w:rsidR="00953A87">
          <w:rPr>
            <w:noProof/>
            <w:webHidden/>
          </w:rPr>
          <w:instrText xml:space="preserve"> PAGEREF _Toc165959594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10"/>
        <w:rPr>
          <w:b w:val="0"/>
          <w:bCs w:val="0"/>
          <w:caps w:val="0"/>
          <w:noProof/>
          <w:sz w:val="24"/>
          <w:szCs w:val="24"/>
        </w:rPr>
      </w:pPr>
      <w:hyperlink w:anchor="_Toc165959595" w:history="1">
        <w:r w:rsidR="00953A87" w:rsidRPr="00BF1EBF">
          <w:rPr>
            <w:rStyle w:val="af2"/>
            <w:noProof/>
          </w:rPr>
          <w:t>8.</w:t>
        </w:r>
        <w:r w:rsidR="00953A87">
          <w:rPr>
            <w:b w:val="0"/>
            <w:bCs w:val="0"/>
            <w:caps w:val="0"/>
            <w:noProof/>
            <w:sz w:val="24"/>
            <w:szCs w:val="24"/>
          </w:rPr>
          <w:tab/>
        </w:r>
        <w:r w:rsidR="00953A87" w:rsidRPr="00BF1EBF">
          <w:rPr>
            <w:rStyle w:val="af2"/>
            <w:noProof/>
          </w:rPr>
          <w:t>Общие операции учета в системе</w:t>
        </w:r>
        <w:r w:rsidR="00953A87">
          <w:rPr>
            <w:noProof/>
            <w:webHidden/>
          </w:rPr>
          <w:tab/>
        </w:r>
        <w:r w:rsidR="00953A87">
          <w:rPr>
            <w:noProof/>
            <w:webHidden/>
          </w:rPr>
          <w:fldChar w:fldCharType="begin"/>
        </w:r>
        <w:r w:rsidR="00953A87">
          <w:rPr>
            <w:noProof/>
            <w:webHidden/>
          </w:rPr>
          <w:instrText xml:space="preserve"> PAGEREF _Toc165959595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22"/>
        <w:rPr>
          <w:smallCaps w:val="0"/>
          <w:noProof/>
          <w:sz w:val="24"/>
          <w:szCs w:val="24"/>
        </w:rPr>
      </w:pPr>
      <w:hyperlink w:anchor="_Toc165959596" w:history="1">
        <w:r w:rsidR="00953A87" w:rsidRPr="00BF1EBF">
          <w:rPr>
            <w:rStyle w:val="af2"/>
            <w:noProof/>
          </w:rPr>
          <w:t>8.1.</w:t>
        </w:r>
        <w:r w:rsidR="00953A87">
          <w:rPr>
            <w:smallCaps w:val="0"/>
            <w:noProof/>
            <w:sz w:val="24"/>
            <w:szCs w:val="24"/>
          </w:rPr>
          <w:tab/>
        </w:r>
        <w:r w:rsidR="00953A87" w:rsidRPr="00BF1EBF">
          <w:rPr>
            <w:rStyle w:val="af2"/>
            <w:noProof/>
          </w:rPr>
          <w:t>Операции движения</w:t>
        </w:r>
        <w:r w:rsidR="00953A87">
          <w:rPr>
            <w:noProof/>
            <w:webHidden/>
          </w:rPr>
          <w:tab/>
        </w:r>
        <w:r w:rsidR="00953A87">
          <w:rPr>
            <w:noProof/>
            <w:webHidden/>
          </w:rPr>
          <w:fldChar w:fldCharType="begin"/>
        </w:r>
        <w:r w:rsidR="00953A87">
          <w:rPr>
            <w:noProof/>
            <w:webHidden/>
          </w:rPr>
          <w:instrText xml:space="preserve"> PAGEREF _Toc165959596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7" w:history="1">
        <w:r w:rsidR="00953A87" w:rsidRPr="00BF1EBF">
          <w:rPr>
            <w:rStyle w:val="af2"/>
            <w:noProof/>
          </w:rPr>
          <w:t>8.1.1.</w:t>
        </w:r>
        <w:r w:rsidR="00953A87">
          <w:rPr>
            <w:b w:val="0"/>
            <w:i w:val="0"/>
            <w:iCs w:val="0"/>
            <w:noProof/>
            <w:sz w:val="24"/>
            <w:szCs w:val="24"/>
          </w:rPr>
          <w:tab/>
        </w:r>
        <w:r w:rsidR="00953A87" w:rsidRPr="00BF1EBF">
          <w:rPr>
            <w:rStyle w:val="af2"/>
            <w:noProof/>
          </w:rPr>
          <w:t xml:space="preserve">Прибытие поезда в пункт учета с пункта отправления в пределах </w:t>
        </w:r>
        <w:r w:rsidR="00A60F9E">
          <w:rPr>
            <w:rStyle w:val="af2"/>
            <w:noProof/>
          </w:rPr>
          <w:t>предприятия</w:t>
        </w:r>
        <w:r w:rsidR="00953A87" w:rsidRPr="00BF1EBF">
          <w:rPr>
            <w:rStyle w:val="af2"/>
            <w:noProof/>
          </w:rPr>
          <w:t xml:space="preserve"> с переработкой.</w:t>
        </w:r>
        <w:r w:rsidR="00953A87">
          <w:rPr>
            <w:noProof/>
            <w:webHidden/>
          </w:rPr>
          <w:tab/>
        </w:r>
        <w:r w:rsidR="00953A87">
          <w:rPr>
            <w:noProof/>
            <w:webHidden/>
          </w:rPr>
          <w:fldChar w:fldCharType="begin"/>
        </w:r>
        <w:r w:rsidR="00953A87">
          <w:rPr>
            <w:noProof/>
            <w:webHidden/>
          </w:rPr>
          <w:instrText xml:space="preserve"> PAGEREF _Toc165959597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8" w:history="1">
        <w:r w:rsidR="00953A87" w:rsidRPr="00BF1EBF">
          <w:rPr>
            <w:rStyle w:val="af2"/>
            <w:noProof/>
          </w:rPr>
          <w:t>8.1.2.</w:t>
        </w:r>
        <w:r w:rsidR="00953A87">
          <w:rPr>
            <w:b w:val="0"/>
            <w:i w:val="0"/>
            <w:iCs w:val="0"/>
            <w:noProof/>
            <w:sz w:val="24"/>
            <w:szCs w:val="24"/>
          </w:rPr>
          <w:tab/>
        </w:r>
        <w:r w:rsidR="00953A87" w:rsidRPr="00BF1EBF">
          <w:rPr>
            <w:rStyle w:val="af2"/>
            <w:noProof/>
          </w:rPr>
          <w:t xml:space="preserve">Отправление поезда с пункта учета в пункт назначения в пределах </w:t>
        </w:r>
        <w:r w:rsidR="00A60F9E">
          <w:rPr>
            <w:rStyle w:val="af2"/>
            <w:noProof/>
          </w:rPr>
          <w:t>предприятия</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_Toc165959598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599" w:history="1">
        <w:r w:rsidR="00953A87" w:rsidRPr="00BF1EBF">
          <w:rPr>
            <w:rStyle w:val="af2"/>
            <w:noProof/>
          </w:rPr>
          <w:t>8.1.3.</w:t>
        </w:r>
        <w:r w:rsidR="00953A87">
          <w:rPr>
            <w:b w:val="0"/>
            <w:i w:val="0"/>
            <w:iCs w:val="0"/>
            <w:noProof/>
            <w:sz w:val="24"/>
            <w:szCs w:val="24"/>
          </w:rPr>
          <w:tab/>
        </w:r>
        <w:r w:rsidR="00953A87" w:rsidRPr="00BF1EBF">
          <w:rPr>
            <w:rStyle w:val="af2"/>
            <w:noProof/>
          </w:rPr>
          <w:t>Прибытие, отправление поезда/состава без переработки.</w:t>
        </w:r>
        <w:r w:rsidR="00953A87">
          <w:rPr>
            <w:noProof/>
            <w:webHidden/>
          </w:rPr>
          <w:tab/>
        </w:r>
        <w:r w:rsidR="00953A87">
          <w:rPr>
            <w:noProof/>
            <w:webHidden/>
          </w:rPr>
          <w:fldChar w:fldCharType="begin"/>
        </w:r>
        <w:r w:rsidR="00953A87">
          <w:rPr>
            <w:noProof/>
            <w:webHidden/>
          </w:rPr>
          <w:instrText xml:space="preserve"> PAGEREF _Toc165959599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0" w:history="1">
        <w:r w:rsidR="00953A87" w:rsidRPr="00BF1EBF">
          <w:rPr>
            <w:rStyle w:val="af2"/>
            <w:noProof/>
          </w:rPr>
          <w:t>8.1.4.</w:t>
        </w:r>
        <w:r w:rsidR="00953A87">
          <w:rPr>
            <w:b w:val="0"/>
            <w:i w:val="0"/>
            <w:iCs w:val="0"/>
            <w:noProof/>
            <w:sz w:val="24"/>
            <w:szCs w:val="24"/>
          </w:rPr>
          <w:tab/>
        </w:r>
        <w:r w:rsidR="00953A87" w:rsidRPr="00BF1EBF">
          <w:rPr>
            <w:rStyle w:val="af2"/>
            <w:noProof/>
          </w:rPr>
          <w:t>Прибытие поезда в пункт учета с внешнего пункта отправления.</w:t>
        </w:r>
        <w:r w:rsidR="00953A87">
          <w:rPr>
            <w:noProof/>
            <w:webHidden/>
          </w:rPr>
          <w:tab/>
        </w:r>
        <w:r w:rsidR="00953A87">
          <w:rPr>
            <w:noProof/>
            <w:webHidden/>
          </w:rPr>
          <w:fldChar w:fldCharType="begin"/>
        </w:r>
        <w:r w:rsidR="00953A87">
          <w:rPr>
            <w:noProof/>
            <w:webHidden/>
          </w:rPr>
          <w:instrText xml:space="preserve"> PAGEREF _Toc165959600 \h </w:instrText>
        </w:r>
        <w:r w:rsidR="00953A87">
          <w:rPr>
            <w:noProof/>
            <w:webHidden/>
          </w:rPr>
        </w:r>
        <w:r w:rsidR="00953A87">
          <w:rPr>
            <w:noProof/>
            <w:webHidden/>
          </w:rPr>
          <w:fldChar w:fldCharType="separate"/>
        </w:r>
        <w:r w:rsidR="00B17B5C">
          <w:rPr>
            <w:noProof/>
            <w:webHidden/>
          </w:rPr>
          <w:t>17</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1" w:history="1">
        <w:r w:rsidR="00953A87" w:rsidRPr="00BF1EBF">
          <w:rPr>
            <w:rStyle w:val="af2"/>
            <w:noProof/>
          </w:rPr>
          <w:t>8.1.5.</w:t>
        </w:r>
        <w:r w:rsidR="00953A87">
          <w:rPr>
            <w:b w:val="0"/>
            <w:i w:val="0"/>
            <w:iCs w:val="0"/>
            <w:noProof/>
            <w:sz w:val="24"/>
            <w:szCs w:val="24"/>
          </w:rPr>
          <w:tab/>
        </w:r>
        <w:r w:rsidR="00953A87" w:rsidRPr="00BF1EBF">
          <w:rPr>
            <w:rStyle w:val="af2"/>
            <w:noProof/>
          </w:rPr>
          <w:t>Отправление поезда с пункта учета во внешний пункт отправления.</w:t>
        </w:r>
        <w:r w:rsidR="00953A87">
          <w:rPr>
            <w:noProof/>
            <w:webHidden/>
          </w:rPr>
          <w:tab/>
        </w:r>
        <w:r w:rsidR="00953A87">
          <w:rPr>
            <w:noProof/>
            <w:webHidden/>
          </w:rPr>
          <w:fldChar w:fldCharType="begin"/>
        </w:r>
        <w:r w:rsidR="00953A87">
          <w:rPr>
            <w:noProof/>
            <w:webHidden/>
          </w:rPr>
          <w:instrText xml:space="preserve"> PAGEREF _Toc165959601 \h </w:instrText>
        </w:r>
        <w:r w:rsidR="00953A87">
          <w:rPr>
            <w:noProof/>
            <w:webHidden/>
          </w:rPr>
        </w:r>
        <w:r w:rsidR="00953A87">
          <w:rPr>
            <w:noProof/>
            <w:webHidden/>
          </w:rPr>
          <w:fldChar w:fldCharType="separate"/>
        </w:r>
        <w:r w:rsidR="00B17B5C">
          <w:rPr>
            <w:noProof/>
            <w:webHidden/>
          </w:rPr>
          <w:t>18</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2" w:history="1">
        <w:r w:rsidR="00953A87" w:rsidRPr="00BF1EBF">
          <w:rPr>
            <w:rStyle w:val="af2"/>
            <w:noProof/>
          </w:rPr>
          <w:t>8.1.6.</w:t>
        </w:r>
        <w:r w:rsidR="00953A87">
          <w:rPr>
            <w:b w:val="0"/>
            <w:i w:val="0"/>
            <w:iCs w:val="0"/>
            <w:noProof/>
            <w:sz w:val="24"/>
            <w:szCs w:val="24"/>
          </w:rPr>
          <w:tab/>
        </w:r>
        <w:r w:rsidR="00953A87" w:rsidRPr="00BF1EBF">
          <w:rPr>
            <w:rStyle w:val="af2"/>
            <w:noProof/>
          </w:rPr>
          <w:t>Постановка на грузовой фронт или другой объект станции.</w:t>
        </w:r>
        <w:r w:rsidR="00953A87">
          <w:rPr>
            <w:noProof/>
            <w:webHidden/>
          </w:rPr>
          <w:tab/>
        </w:r>
        <w:r w:rsidR="00953A87">
          <w:rPr>
            <w:noProof/>
            <w:webHidden/>
          </w:rPr>
          <w:fldChar w:fldCharType="begin"/>
        </w:r>
        <w:r w:rsidR="00953A87">
          <w:rPr>
            <w:noProof/>
            <w:webHidden/>
          </w:rPr>
          <w:instrText xml:space="preserve"> PAGEREF _Toc165959602 \h </w:instrText>
        </w:r>
        <w:r w:rsidR="00953A87">
          <w:rPr>
            <w:noProof/>
            <w:webHidden/>
          </w:rPr>
        </w:r>
        <w:r w:rsidR="00953A87">
          <w:rPr>
            <w:noProof/>
            <w:webHidden/>
          </w:rPr>
          <w:fldChar w:fldCharType="separate"/>
        </w:r>
        <w:r w:rsidR="00B17B5C">
          <w:rPr>
            <w:noProof/>
            <w:webHidden/>
          </w:rPr>
          <w:t>18</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3" w:history="1">
        <w:r w:rsidR="00953A87" w:rsidRPr="00BF1EBF">
          <w:rPr>
            <w:rStyle w:val="af2"/>
            <w:noProof/>
          </w:rPr>
          <w:t>8.1.7.</w:t>
        </w:r>
        <w:r w:rsidR="00953A87">
          <w:rPr>
            <w:b w:val="0"/>
            <w:i w:val="0"/>
            <w:iCs w:val="0"/>
            <w:noProof/>
            <w:sz w:val="24"/>
            <w:szCs w:val="24"/>
          </w:rPr>
          <w:tab/>
        </w:r>
        <w:r w:rsidR="00953A87" w:rsidRPr="00BF1EBF">
          <w:rPr>
            <w:rStyle w:val="af2"/>
            <w:noProof/>
          </w:rPr>
          <w:t>Снятие с грузового фронта или другого объекта станции.</w:t>
        </w:r>
        <w:r w:rsidR="00953A87">
          <w:rPr>
            <w:noProof/>
            <w:webHidden/>
          </w:rPr>
          <w:tab/>
        </w:r>
        <w:r w:rsidR="00953A87">
          <w:rPr>
            <w:noProof/>
            <w:webHidden/>
          </w:rPr>
          <w:fldChar w:fldCharType="begin"/>
        </w:r>
        <w:r w:rsidR="00953A87">
          <w:rPr>
            <w:noProof/>
            <w:webHidden/>
          </w:rPr>
          <w:instrText xml:space="preserve"> PAGEREF _Toc165959603 \h </w:instrText>
        </w:r>
        <w:r w:rsidR="00953A87">
          <w:rPr>
            <w:noProof/>
            <w:webHidden/>
          </w:rPr>
        </w:r>
        <w:r w:rsidR="00953A87">
          <w:rPr>
            <w:noProof/>
            <w:webHidden/>
          </w:rPr>
          <w:fldChar w:fldCharType="separate"/>
        </w:r>
        <w:r w:rsidR="00B17B5C">
          <w:rPr>
            <w:noProof/>
            <w:webHidden/>
          </w:rPr>
          <w:t>18</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4" w:history="1">
        <w:r w:rsidR="00953A87" w:rsidRPr="00BF1EBF">
          <w:rPr>
            <w:rStyle w:val="af2"/>
            <w:noProof/>
          </w:rPr>
          <w:t>8.1.8.</w:t>
        </w:r>
        <w:r w:rsidR="00953A87">
          <w:rPr>
            <w:b w:val="0"/>
            <w:i w:val="0"/>
            <w:iCs w:val="0"/>
            <w:noProof/>
            <w:sz w:val="24"/>
            <w:szCs w:val="24"/>
          </w:rPr>
          <w:tab/>
        </w:r>
        <w:r w:rsidR="00953A87" w:rsidRPr="00BF1EBF">
          <w:rPr>
            <w:rStyle w:val="af2"/>
            <w:noProof/>
          </w:rPr>
          <w:t>Перестановка вагонов по станции.</w:t>
        </w:r>
        <w:r w:rsidR="00953A87">
          <w:rPr>
            <w:noProof/>
            <w:webHidden/>
          </w:rPr>
          <w:tab/>
        </w:r>
        <w:r w:rsidR="00953A87">
          <w:rPr>
            <w:noProof/>
            <w:webHidden/>
          </w:rPr>
          <w:fldChar w:fldCharType="begin"/>
        </w:r>
        <w:r w:rsidR="00953A87">
          <w:rPr>
            <w:noProof/>
            <w:webHidden/>
          </w:rPr>
          <w:instrText xml:space="preserve"> PAGEREF _Toc165959604 \h </w:instrText>
        </w:r>
        <w:r w:rsidR="00953A87">
          <w:rPr>
            <w:noProof/>
            <w:webHidden/>
          </w:rPr>
        </w:r>
        <w:r w:rsidR="00953A87">
          <w:rPr>
            <w:noProof/>
            <w:webHidden/>
          </w:rPr>
          <w:fldChar w:fldCharType="separate"/>
        </w:r>
        <w:r w:rsidR="00B17B5C">
          <w:rPr>
            <w:noProof/>
            <w:webHidden/>
          </w:rPr>
          <w:t>18</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5" w:history="1">
        <w:r w:rsidR="00953A87" w:rsidRPr="00BF1EBF">
          <w:rPr>
            <w:rStyle w:val="af2"/>
            <w:noProof/>
          </w:rPr>
          <w:t>8.1.9.</w:t>
        </w:r>
        <w:r w:rsidR="00953A87">
          <w:rPr>
            <w:b w:val="0"/>
            <w:i w:val="0"/>
            <w:iCs w:val="0"/>
            <w:noProof/>
            <w:sz w:val="24"/>
            <w:szCs w:val="24"/>
          </w:rPr>
          <w:tab/>
        </w:r>
        <w:r w:rsidR="00953A87" w:rsidRPr="00BF1EBF">
          <w:rPr>
            <w:rStyle w:val="af2"/>
            <w:noProof/>
          </w:rPr>
          <w:t>Корректировка операций движения.</w:t>
        </w:r>
        <w:r w:rsidR="00953A87">
          <w:rPr>
            <w:noProof/>
            <w:webHidden/>
          </w:rPr>
          <w:tab/>
        </w:r>
        <w:r w:rsidR="00953A87">
          <w:rPr>
            <w:noProof/>
            <w:webHidden/>
          </w:rPr>
          <w:fldChar w:fldCharType="begin"/>
        </w:r>
        <w:r w:rsidR="00953A87">
          <w:rPr>
            <w:noProof/>
            <w:webHidden/>
          </w:rPr>
          <w:instrText xml:space="preserve"> PAGEREF _Toc165959605 \h </w:instrText>
        </w:r>
        <w:r w:rsidR="00953A87">
          <w:rPr>
            <w:noProof/>
            <w:webHidden/>
          </w:rPr>
        </w:r>
        <w:r w:rsidR="00953A87">
          <w:rPr>
            <w:noProof/>
            <w:webHidden/>
          </w:rPr>
          <w:fldChar w:fldCharType="separate"/>
        </w:r>
        <w:r w:rsidR="00B17B5C">
          <w:rPr>
            <w:noProof/>
            <w:webHidden/>
          </w:rPr>
          <w:t>18</w:t>
        </w:r>
        <w:r w:rsidR="00953A87">
          <w:rPr>
            <w:noProof/>
            <w:webHidden/>
          </w:rPr>
          <w:fldChar w:fldCharType="end"/>
        </w:r>
      </w:hyperlink>
    </w:p>
    <w:p w:rsidR="00953A87" w:rsidRDefault="00043B85">
      <w:pPr>
        <w:pStyle w:val="30"/>
        <w:tabs>
          <w:tab w:val="left" w:pos="1979"/>
        </w:tabs>
        <w:rPr>
          <w:b w:val="0"/>
          <w:i w:val="0"/>
          <w:iCs w:val="0"/>
          <w:noProof/>
          <w:sz w:val="24"/>
          <w:szCs w:val="24"/>
        </w:rPr>
      </w:pPr>
      <w:hyperlink w:anchor="_Toc165959606" w:history="1">
        <w:r w:rsidR="00953A87" w:rsidRPr="00BF1EBF">
          <w:rPr>
            <w:rStyle w:val="af2"/>
            <w:noProof/>
          </w:rPr>
          <w:t>8.1.10.</w:t>
        </w:r>
        <w:r w:rsidR="00953A87">
          <w:rPr>
            <w:b w:val="0"/>
            <w:i w:val="0"/>
            <w:iCs w:val="0"/>
            <w:noProof/>
            <w:sz w:val="24"/>
            <w:szCs w:val="24"/>
          </w:rPr>
          <w:tab/>
        </w:r>
        <w:r w:rsidR="00953A87" w:rsidRPr="00BF1EBF">
          <w:rPr>
            <w:rStyle w:val="af2"/>
            <w:noProof/>
          </w:rPr>
          <w:t>Снятие положения по станции на 7:00 и 19:00.</w:t>
        </w:r>
        <w:r w:rsidR="00953A87">
          <w:rPr>
            <w:noProof/>
            <w:webHidden/>
          </w:rPr>
          <w:tab/>
        </w:r>
        <w:r w:rsidR="00953A87">
          <w:rPr>
            <w:noProof/>
            <w:webHidden/>
          </w:rPr>
          <w:fldChar w:fldCharType="begin"/>
        </w:r>
        <w:r w:rsidR="00953A87">
          <w:rPr>
            <w:noProof/>
            <w:webHidden/>
          </w:rPr>
          <w:instrText xml:space="preserve"> PAGEREF _Toc165959606 \h </w:instrText>
        </w:r>
        <w:r w:rsidR="00953A87">
          <w:rPr>
            <w:noProof/>
            <w:webHidden/>
          </w:rPr>
        </w:r>
        <w:r w:rsidR="00953A87">
          <w:rPr>
            <w:noProof/>
            <w:webHidden/>
          </w:rPr>
          <w:fldChar w:fldCharType="separate"/>
        </w:r>
        <w:r w:rsidR="00B17B5C">
          <w:rPr>
            <w:noProof/>
            <w:webHidden/>
          </w:rPr>
          <w:t>19</w:t>
        </w:r>
        <w:r w:rsidR="00953A87">
          <w:rPr>
            <w:noProof/>
            <w:webHidden/>
          </w:rPr>
          <w:fldChar w:fldCharType="end"/>
        </w:r>
      </w:hyperlink>
    </w:p>
    <w:p w:rsidR="00953A87" w:rsidRDefault="00043B85">
      <w:pPr>
        <w:pStyle w:val="22"/>
        <w:rPr>
          <w:smallCaps w:val="0"/>
          <w:noProof/>
          <w:sz w:val="24"/>
          <w:szCs w:val="24"/>
        </w:rPr>
      </w:pPr>
      <w:hyperlink w:anchor="_Toc165959607" w:history="1">
        <w:r w:rsidR="00953A87" w:rsidRPr="00BF1EBF">
          <w:rPr>
            <w:rStyle w:val="af2"/>
            <w:noProof/>
            <w:lang w:val="en-US"/>
          </w:rPr>
          <w:t>8.2.</w:t>
        </w:r>
        <w:r w:rsidR="00953A87">
          <w:rPr>
            <w:smallCaps w:val="0"/>
            <w:noProof/>
            <w:sz w:val="24"/>
            <w:szCs w:val="24"/>
          </w:rPr>
          <w:tab/>
        </w:r>
        <w:r w:rsidR="00953A87" w:rsidRPr="00BF1EBF">
          <w:rPr>
            <w:rStyle w:val="af2"/>
            <w:noProof/>
          </w:rPr>
          <w:t>Учет ответственного простоя, операций.</w:t>
        </w:r>
        <w:r w:rsidR="00953A87">
          <w:rPr>
            <w:noProof/>
            <w:webHidden/>
          </w:rPr>
          <w:tab/>
        </w:r>
        <w:r w:rsidR="00953A87">
          <w:rPr>
            <w:noProof/>
            <w:webHidden/>
          </w:rPr>
          <w:fldChar w:fldCharType="begin"/>
        </w:r>
        <w:r w:rsidR="00953A87">
          <w:rPr>
            <w:noProof/>
            <w:webHidden/>
          </w:rPr>
          <w:instrText xml:space="preserve"> PAGEREF _Toc165959607 \h </w:instrText>
        </w:r>
        <w:r w:rsidR="00953A87">
          <w:rPr>
            <w:noProof/>
            <w:webHidden/>
          </w:rPr>
        </w:r>
        <w:r w:rsidR="00953A87">
          <w:rPr>
            <w:noProof/>
            <w:webHidden/>
          </w:rPr>
          <w:fldChar w:fldCharType="separate"/>
        </w:r>
        <w:r w:rsidR="00B17B5C">
          <w:rPr>
            <w:noProof/>
            <w:webHidden/>
          </w:rPr>
          <w:t>19</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8" w:history="1">
        <w:r w:rsidR="00953A87" w:rsidRPr="00BF1EBF">
          <w:rPr>
            <w:rStyle w:val="af2"/>
            <w:noProof/>
          </w:rPr>
          <w:t>8.2.1.</w:t>
        </w:r>
        <w:r w:rsidR="00953A87">
          <w:rPr>
            <w:b w:val="0"/>
            <w:i w:val="0"/>
            <w:iCs w:val="0"/>
            <w:noProof/>
            <w:sz w:val="24"/>
            <w:szCs w:val="24"/>
          </w:rPr>
          <w:tab/>
        </w:r>
        <w:r w:rsidR="00953A87" w:rsidRPr="00BF1EBF">
          <w:rPr>
            <w:rStyle w:val="af2"/>
            <w:noProof/>
          </w:rPr>
          <w:t>Подтверждение выполнения операций.</w:t>
        </w:r>
        <w:r w:rsidR="00953A87">
          <w:rPr>
            <w:noProof/>
            <w:webHidden/>
          </w:rPr>
          <w:tab/>
        </w:r>
        <w:r w:rsidR="00953A87">
          <w:rPr>
            <w:noProof/>
            <w:webHidden/>
          </w:rPr>
          <w:fldChar w:fldCharType="begin"/>
        </w:r>
        <w:r w:rsidR="00953A87">
          <w:rPr>
            <w:noProof/>
            <w:webHidden/>
          </w:rPr>
          <w:instrText xml:space="preserve"> PAGEREF _Toc165959608 \h </w:instrText>
        </w:r>
        <w:r w:rsidR="00953A87">
          <w:rPr>
            <w:noProof/>
            <w:webHidden/>
          </w:rPr>
        </w:r>
        <w:r w:rsidR="00953A87">
          <w:rPr>
            <w:noProof/>
            <w:webHidden/>
          </w:rPr>
          <w:fldChar w:fldCharType="separate"/>
        </w:r>
        <w:r w:rsidR="00B17B5C">
          <w:rPr>
            <w:noProof/>
            <w:webHidden/>
          </w:rPr>
          <w:t>19</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09" w:history="1">
        <w:r w:rsidR="00953A87" w:rsidRPr="00BF1EBF">
          <w:rPr>
            <w:rStyle w:val="af2"/>
            <w:noProof/>
          </w:rPr>
          <w:t>8.2.2.</w:t>
        </w:r>
        <w:r w:rsidR="00953A87">
          <w:rPr>
            <w:b w:val="0"/>
            <w:i w:val="0"/>
            <w:iCs w:val="0"/>
            <w:noProof/>
            <w:sz w:val="24"/>
            <w:szCs w:val="24"/>
          </w:rPr>
          <w:tab/>
        </w:r>
        <w:r w:rsidR="00953A87" w:rsidRPr="00BF1EBF">
          <w:rPr>
            <w:rStyle w:val="af2"/>
            <w:noProof/>
          </w:rPr>
          <w:t>Учет ожиданий.</w:t>
        </w:r>
        <w:r w:rsidR="00953A87">
          <w:rPr>
            <w:noProof/>
            <w:webHidden/>
          </w:rPr>
          <w:tab/>
        </w:r>
        <w:r w:rsidR="00953A87">
          <w:rPr>
            <w:noProof/>
            <w:webHidden/>
          </w:rPr>
          <w:fldChar w:fldCharType="begin"/>
        </w:r>
        <w:r w:rsidR="00953A87">
          <w:rPr>
            <w:noProof/>
            <w:webHidden/>
          </w:rPr>
          <w:instrText xml:space="preserve"> PAGEREF _Toc165959609 \h </w:instrText>
        </w:r>
        <w:r w:rsidR="00953A87">
          <w:rPr>
            <w:noProof/>
            <w:webHidden/>
          </w:rPr>
        </w:r>
        <w:r w:rsidR="00953A87">
          <w:rPr>
            <w:noProof/>
            <w:webHidden/>
          </w:rPr>
          <w:fldChar w:fldCharType="separate"/>
        </w:r>
        <w:r w:rsidR="00B17B5C">
          <w:rPr>
            <w:noProof/>
            <w:webHidden/>
          </w:rPr>
          <w:t>20</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0" w:history="1">
        <w:r w:rsidR="00953A87" w:rsidRPr="00BF1EBF">
          <w:rPr>
            <w:rStyle w:val="af2"/>
            <w:noProof/>
          </w:rPr>
          <w:t>8.2.3.</w:t>
        </w:r>
        <w:r w:rsidR="00953A87">
          <w:rPr>
            <w:b w:val="0"/>
            <w:i w:val="0"/>
            <w:iCs w:val="0"/>
            <w:noProof/>
            <w:sz w:val="24"/>
            <w:szCs w:val="24"/>
          </w:rPr>
          <w:tab/>
        </w:r>
        <w:r w:rsidR="00953A87" w:rsidRPr="00BF1EBF">
          <w:rPr>
            <w:rStyle w:val="af2"/>
            <w:noProof/>
          </w:rPr>
          <w:t>Директивное зачисление вагонов на учет за цехом.</w:t>
        </w:r>
        <w:r w:rsidR="00953A87">
          <w:rPr>
            <w:noProof/>
            <w:webHidden/>
          </w:rPr>
          <w:tab/>
        </w:r>
        <w:r w:rsidR="00953A87">
          <w:rPr>
            <w:noProof/>
            <w:webHidden/>
          </w:rPr>
          <w:fldChar w:fldCharType="begin"/>
        </w:r>
        <w:r w:rsidR="00953A87">
          <w:rPr>
            <w:noProof/>
            <w:webHidden/>
          </w:rPr>
          <w:instrText xml:space="preserve"> PAGEREF _Toc165959610 \h </w:instrText>
        </w:r>
        <w:r w:rsidR="00953A87">
          <w:rPr>
            <w:noProof/>
            <w:webHidden/>
          </w:rPr>
        </w:r>
        <w:r w:rsidR="00953A87">
          <w:rPr>
            <w:noProof/>
            <w:webHidden/>
          </w:rPr>
          <w:fldChar w:fldCharType="separate"/>
        </w:r>
        <w:r w:rsidR="00B17B5C">
          <w:rPr>
            <w:noProof/>
            <w:webHidden/>
          </w:rPr>
          <w:t>20</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1" w:history="1">
        <w:r w:rsidR="00953A87" w:rsidRPr="00BF1EBF">
          <w:rPr>
            <w:rStyle w:val="af2"/>
            <w:noProof/>
          </w:rPr>
          <w:t>8.2.4.</w:t>
        </w:r>
        <w:r w:rsidR="00953A87">
          <w:rPr>
            <w:b w:val="0"/>
            <w:i w:val="0"/>
            <w:iCs w:val="0"/>
            <w:noProof/>
            <w:sz w:val="24"/>
            <w:szCs w:val="24"/>
          </w:rPr>
          <w:tab/>
        </w:r>
        <w:r w:rsidR="00953A87" w:rsidRPr="00BF1EBF">
          <w:rPr>
            <w:rStyle w:val="af2"/>
            <w:noProof/>
          </w:rPr>
          <w:t>Директивное списание вагонов с учета за цехом.</w:t>
        </w:r>
        <w:r w:rsidR="00953A87">
          <w:rPr>
            <w:noProof/>
            <w:webHidden/>
          </w:rPr>
          <w:tab/>
        </w:r>
        <w:r w:rsidR="00953A87">
          <w:rPr>
            <w:noProof/>
            <w:webHidden/>
          </w:rPr>
          <w:fldChar w:fldCharType="begin"/>
        </w:r>
        <w:r w:rsidR="00953A87">
          <w:rPr>
            <w:noProof/>
            <w:webHidden/>
          </w:rPr>
          <w:instrText xml:space="preserve"> PAGEREF _Toc165959611 \h </w:instrText>
        </w:r>
        <w:r w:rsidR="00953A87">
          <w:rPr>
            <w:noProof/>
            <w:webHidden/>
          </w:rPr>
        </w:r>
        <w:r w:rsidR="00953A87">
          <w:rPr>
            <w:noProof/>
            <w:webHidden/>
          </w:rPr>
          <w:fldChar w:fldCharType="separate"/>
        </w:r>
        <w:r w:rsidR="00B17B5C">
          <w:rPr>
            <w:noProof/>
            <w:webHidden/>
          </w:rPr>
          <w:t>21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2" w:history="1">
        <w:r w:rsidR="00953A87" w:rsidRPr="00BF1EBF">
          <w:rPr>
            <w:rStyle w:val="af2"/>
            <w:noProof/>
          </w:rPr>
          <w:t>8.2.5.</w:t>
        </w:r>
        <w:r w:rsidR="00953A87">
          <w:rPr>
            <w:b w:val="0"/>
            <w:i w:val="0"/>
            <w:iCs w:val="0"/>
            <w:noProof/>
            <w:sz w:val="24"/>
            <w:szCs w:val="24"/>
          </w:rPr>
          <w:tab/>
        </w:r>
        <w:r w:rsidR="00953A87" w:rsidRPr="00BF1EBF">
          <w:rPr>
            <w:rStyle w:val="af2"/>
            <w:noProof/>
          </w:rPr>
          <w:t>Учет вагонов в пользовании клиентов.</w:t>
        </w:r>
        <w:r w:rsidR="00953A87">
          <w:rPr>
            <w:noProof/>
            <w:webHidden/>
          </w:rPr>
          <w:tab/>
        </w:r>
        <w:r w:rsidR="00953A87">
          <w:rPr>
            <w:noProof/>
            <w:webHidden/>
          </w:rPr>
          <w:fldChar w:fldCharType="begin"/>
        </w:r>
        <w:r w:rsidR="00953A87">
          <w:rPr>
            <w:noProof/>
            <w:webHidden/>
          </w:rPr>
          <w:instrText xml:space="preserve"> PAGEREF _Toc165959612 \h </w:instrText>
        </w:r>
        <w:r w:rsidR="00953A87">
          <w:rPr>
            <w:noProof/>
            <w:webHidden/>
          </w:rPr>
        </w:r>
        <w:r w:rsidR="00953A87">
          <w:rPr>
            <w:noProof/>
            <w:webHidden/>
          </w:rPr>
          <w:fldChar w:fldCharType="separate"/>
        </w:r>
        <w:r w:rsidR="00B17B5C">
          <w:rPr>
            <w:noProof/>
            <w:webHidden/>
          </w:rPr>
          <w:t>21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3" w:history="1">
        <w:r w:rsidR="00953A87" w:rsidRPr="00BF1EBF">
          <w:rPr>
            <w:rStyle w:val="af2"/>
            <w:noProof/>
          </w:rPr>
          <w:t>8.2.6.</w:t>
        </w:r>
        <w:r w:rsidR="00953A87">
          <w:rPr>
            <w:b w:val="0"/>
            <w:i w:val="0"/>
            <w:iCs w:val="0"/>
            <w:noProof/>
            <w:sz w:val="24"/>
            <w:szCs w:val="24"/>
          </w:rPr>
          <w:tab/>
        </w:r>
        <w:r w:rsidR="00953A87" w:rsidRPr="00BF1EBF">
          <w:rPr>
            <w:rStyle w:val="af2"/>
            <w:noProof/>
          </w:rPr>
          <w:t>Учет сдачи/приема вагонов от или в пользу «УЗ».</w:t>
        </w:r>
        <w:r w:rsidR="00953A87">
          <w:rPr>
            <w:noProof/>
            <w:webHidden/>
          </w:rPr>
          <w:tab/>
        </w:r>
        <w:r w:rsidR="00953A87">
          <w:rPr>
            <w:noProof/>
            <w:webHidden/>
          </w:rPr>
          <w:fldChar w:fldCharType="begin"/>
        </w:r>
        <w:r w:rsidR="00953A87">
          <w:rPr>
            <w:noProof/>
            <w:webHidden/>
          </w:rPr>
          <w:instrText xml:space="preserve"> PAGEREF _Toc165959613 \h </w:instrText>
        </w:r>
        <w:r w:rsidR="00953A87">
          <w:rPr>
            <w:noProof/>
            <w:webHidden/>
          </w:rPr>
        </w:r>
        <w:r w:rsidR="00953A87">
          <w:rPr>
            <w:noProof/>
            <w:webHidden/>
          </w:rPr>
          <w:fldChar w:fldCharType="separate"/>
        </w:r>
        <w:r w:rsidR="00B17B5C">
          <w:rPr>
            <w:noProof/>
            <w:webHidden/>
          </w:rPr>
          <w:t>21</w:t>
        </w:r>
        <w:r w:rsidR="00953A87">
          <w:rPr>
            <w:noProof/>
            <w:webHidden/>
          </w:rPr>
          <w:fldChar w:fldCharType="end"/>
        </w:r>
      </w:hyperlink>
    </w:p>
    <w:p w:rsidR="00953A87" w:rsidRDefault="00043B85">
      <w:pPr>
        <w:pStyle w:val="22"/>
        <w:rPr>
          <w:smallCaps w:val="0"/>
          <w:noProof/>
          <w:sz w:val="24"/>
          <w:szCs w:val="24"/>
        </w:rPr>
      </w:pPr>
      <w:hyperlink w:anchor="_Toc165959614" w:history="1">
        <w:r w:rsidR="00953A87" w:rsidRPr="00BF1EBF">
          <w:rPr>
            <w:rStyle w:val="af2"/>
            <w:noProof/>
          </w:rPr>
          <w:t>8.3.</w:t>
        </w:r>
        <w:r w:rsidR="00953A87">
          <w:rPr>
            <w:smallCaps w:val="0"/>
            <w:noProof/>
            <w:sz w:val="24"/>
            <w:szCs w:val="24"/>
          </w:rPr>
          <w:tab/>
        </w:r>
        <w:r w:rsidR="00953A87" w:rsidRPr="00BF1EBF">
          <w:rPr>
            <w:rStyle w:val="af2"/>
            <w:noProof/>
          </w:rPr>
          <w:t>Ведение прочих документов по вагону. Учет изменения свойств вагона.</w:t>
        </w:r>
        <w:r w:rsidR="00953A87">
          <w:rPr>
            <w:noProof/>
            <w:webHidden/>
          </w:rPr>
          <w:tab/>
        </w:r>
        <w:r w:rsidR="00953A87">
          <w:rPr>
            <w:noProof/>
            <w:webHidden/>
          </w:rPr>
          <w:fldChar w:fldCharType="begin"/>
        </w:r>
        <w:r w:rsidR="00953A87">
          <w:rPr>
            <w:noProof/>
            <w:webHidden/>
          </w:rPr>
          <w:instrText xml:space="preserve"> PAGEREF _Toc165959614 \h </w:instrText>
        </w:r>
        <w:r w:rsidR="00953A87">
          <w:rPr>
            <w:noProof/>
            <w:webHidden/>
          </w:rPr>
        </w:r>
        <w:r w:rsidR="00953A87">
          <w:rPr>
            <w:noProof/>
            <w:webHidden/>
          </w:rPr>
          <w:fldChar w:fldCharType="separate"/>
        </w:r>
        <w:r w:rsidR="00B17B5C">
          <w:rPr>
            <w:noProof/>
            <w:webHidden/>
          </w:rPr>
          <w:t>21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5" w:history="1">
        <w:r w:rsidR="00953A87" w:rsidRPr="00BF1EBF">
          <w:rPr>
            <w:rStyle w:val="af2"/>
            <w:noProof/>
          </w:rPr>
          <w:t>8.3.1.</w:t>
        </w:r>
        <w:r w:rsidR="00953A87">
          <w:rPr>
            <w:b w:val="0"/>
            <w:i w:val="0"/>
            <w:iCs w:val="0"/>
            <w:noProof/>
            <w:sz w:val="24"/>
            <w:szCs w:val="24"/>
          </w:rPr>
          <w:tab/>
        </w:r>
        <w:r w:rsidR="00953A87" w:rsidRPr="00BF1EBF">
          <w:rPr>
            <w:rStyle w:val="af2"/>
            <w:noProof/>
          </w:rPr>
          <w:t>Ведение «грузового документа»</w:t>
        </w:r>
        <w:r w:rsidR="00953A87">
          <w:rPr>
            <w:noProof/>
            <w:webHidden/>
          </w:rPr>
          <w:tab/>
        </w:r>
        <w:r w:rsidR="00953A87">
          <w:rPr>
            <w:noProof/>
            <w:webHidden/>
          </w:rPr>
          <w:fldChar w:fldCharType="begin"/>
        </w:r>
        <w:r w:rsidR="00953A87">
          <w:rPr>
            <w:noProof/>
            <w:webHidden/>
          </w:rPr>
          <w:instrText xml:space="preserve"> PAGEREF _Toc165959615 \h </w:instrText>
        </w:r>
        <w:r w:rsidR="00953A87">
          <w:rPr>
            <w:noProof/>
            <w:webHidden/>
          </w:rPr>
        </w:r>
        <w:r w:rsidR="00953A87">
          <w:rPr>
            <w:noProof/>
            <w:webHidden/>
          </w:rPr>
          <w:fldChar w:fldCharType="separate"/>
        </w:r>
        <w:r w:rsidR="00B17B5C">
          <w:rPr>
            <w:noProof/>
            <w:webHidden/>
          </w:rPr>
          <w:t>21</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6" w:history="1">
        <w:r w:rsidR="00953A87" w:rsidRPr="00BF1EBF">
          <w:rPr>
            <w:rStyle w:val="af2"/>
            <w:noProof/>
          </w:rPr>
          <w:t>8.3.2.</w:t>
        </w:r>
        <w:r w:rsidR="00953A87">
          <w:rPr>
            <w:b w:val="0"/>
            <w:i w:val="0"/>
            <w:iCs w:val="0"/>
            <w:noProof/>
            <w:sz w:val="24"/>
            <w:szCs w:val="24"/>
          </w:rPr>
          <w:tab/>
        </w:r>
        <w:r w:rsidR="00953A87" w:rsidRPr="00BF1EBF">
          <w:rPr>
            <w:rStyle w:val="af2"/>
            <w:noProof/>
          </w:rPr>
          <w:t>Ведение документа «Передаточная ведомость».</w:t>
        </w:r>
        <w:r w:rsidR="00953A87">
          <w:rPr>
            <w:noProof/>
            <w:webHidden/>
          </w:rPr>
          <w:tab/>
        </w:r>
        <w:r w:rsidR="00953A87">
          <w:rPr>
            <w:noProof/>
            <w:webHidden/>
          </w:rPr>
          <w:fldChar w:fldCharType="begin"/>
        </w:r>
        <w:r w:rsidR="00953A87">
          <w:rPr>
            <w:noProof/>
            <w:webHidden/>
          </w:rPr>
          <w:instrText xml:space="preserve"> PAGEREF _Toc165959616 \h </w:instrText>
        </w:r>
        <w:r w:rsidR="00953A87">
          <w:rPr>
            <w:noProof/>
            <w:webHidden/>
          </w:rPr>
        </w:r>
        <w:r w:rsidR="00953A87">
          <w:rPr>
            <w:noProof/>
            <w:webHidden/>
          </w:rPr>
          <w:fldChar w:fldCharType="separate"/>
        </w:r>
        <w:r w:rsidR="00B17B5C">
          <w:rPr>
            <w:noProof/>
            <w:webHidden/>
          </w:rPr>
          <w:t>22</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7" w:history="1">
        <w:r w:rsidR="00953A87" w:rsidRPr="00BF1EBF">
          <w:rPr>
            <w:rStyle w:val="af2"/>
            <w:noProof/>
          </w:rPr>
          <w:t>8.3.3.</w:t>
        </w:r>
        <w:r w:rsidR="00953A87">
          <w:rPr>
            <w:b w:val="0"/>
            <w:i w:val="0"/>
            <w:iCs w:val="0"/>
            <w:noProof/>
            <w:sz w:val="24"/>
            <w:szCs w:val="24"/>
          </w:rPr>
          <w:tab/>
        </w:r>
        <w:r w:rsidR="00953A87" w:rsidRPr="00BF1EBF">
          <w:rPr>
            <w:rStyle w:val="af2"/>
            <w:noProof/>
          </w:rPr>
          <w:t>Переадресовка</w:t>
        </w:r>
        <w:r w:rsidR="00953A87" w:rsidRPr="00BF1EBF">
          <w:rPr>
            <w:rStyle w:val="af2"/>
            <w:noProof/>
            <w:lang w:val="en-US"/>
          </w:rPr>
          <w:t>.</w:t>
        </w:r>
        <w:r w:rsidR="00953A87">
          <w:rPr>
            <w:noProof/>
            <w:webHidden/>
          </w:rPr>
          <w:tab/>
        </w:r>
        <w:r w:rsidR="00953A87">
          <w:rPr>
            <w:noProof/>
            <w:webHidden/>
          </w:rPr>
          <w:fldChar w:fldCharType="begin"/>
        </w:r>
        <w:r w:rsidR="00953A87">
          <w:rPr>
            <w:noProof/>
            <w:webHidden/>
          </w:rPr>
          <w:instrText xml:space="preserve"> PAGEREF _Toc165959617 \h </w:instrText>
        </w:r>
        <w:r w:rsidR="00953A87">
          <w:rPr>
            <w:noProof/>
            <w:webHidden/>
          </w:rPr>
        </w:r>
        <w:r w:rsidR="00953A87">
          <w:rPr>
            <w:noProof/>
            <w:webHidden/>
          </w:rPr>
          <w:fldChar w:fldCharType="separate"/>
        </w:r>
        <w:r w:rsidR="00B17B5C">
          <w:rPr>
            <w:noProof/>
            <w:webHidden/>
          </w:rPr>
          <w:t>22</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8" w:history="1">
        <w:r w:rsidR="00953A87" w:rsidRPr="00BF1EBF">
          <w:rPr>
            <w:rStyle w:val="af2"/>
            <w:noProof/>
          </w:rPr>
          <w:t>8.3.4.</w:t>
        </w:r>
        <w:r w:rsidR="00953A87">
          <w:rPr>
            <w:b w:val="0"/>
            <w:i w:val="0"/>
            <w:iCs w:val="0"/>
            <w:noProof/>
            <w:sz w:val="24"/>
            <w:szCs w:val="24"/>
          </w:rPr>
          <w:tab/>
        </w:r>
        <w:r w:rsidR="00953A87" w:rsidRPr="00BF1EBF">
          <w:rPr>
            <w:rStyle w:val="af2"/>
            <w:noProof/>
          </w:rPr>
          <w:t>Разметка вагона.</w:t>
        </w:r>
        <w:r w:rsidR="00953A87">
          <w:rPr>
            <w:noProof/>
            <w:webHidden/>
          </w:rPr>
          <w:tab/>
        </w:r>
        <w:r w:rsidR="00953A87">
          <w:rPr>
            <w:noProof/>
            <w:webHidden/>
          </w:rPr>
          <w:fldChar w:fldCharType="begin"/>
        </w:r>
        <w:r w:rsidR="00953A87">
          <w:rPr>
            <w:noProof/>
            <w:webHidden/>
          </w:rPr>
          <w:instrText xml:space="preserve"> PAGEREF _Toc165959618 \h </w:instrText>
        </w:r>
        <w:r w:rsidR="00953A87">
          <w:rPr>
            <w:noProof/>
            <w:webHidden/>
          </w:rPr>
        </w:r>
        <w:r w:rsidR="00953A87">
          <w:rPr>
            <w:noProof/>
            <w:webHidden/>
          </w:rPr>
          <w:fldChar w:fldCharType="separate"/>
        </w:r>
        <w:r w:rsidR="00B17B5C">
          <w:rPr>
            <w:noProof/>
            <w:webHidden/>
          </w:rPr>
          <w:t>23</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19" w:history="1">
        <w:r w:rsidR="00953A87" w:rsidRPr="00BF1EBF">
          <w:rPr>
            <w:rStyle w:val="af2"/>
            <w:noProof/>
          </w:rPr>
          <w:t>8.3.5.</w:t>
        </w:r>
        <w:r w:rsidR="00953A87">
          <w:rPr>
            <w:b w:val="0"/>
            <w:i w:val="0"/>
            <w:iCs w:val="0"/>
            <w:noProof/>
            <w:sz w:val="24"/>
            <w:szCs w:val="24"/>
          </w:rPr>
          <w:tab/>
        </w:r>
        <w:r w:rsidR="00953A87" w:rsidRPr="00BF1EBF">
          <w:rPr>
            <w:rStyle w:val="af2"/>
            <w:noProof/>
          </w:rPr>
          <w:t>Задержание вагона</w:t>
        </w:r>
        <w:r w:rsidR="00953A87">
          <w:rPr>
            <w:noProof/>
            <w:webHidden/>
          </w:rPr>
          <w:tab/>
        </w:r>
        <w:r w:rsidR="00953A87">
          <w:rPr>
            <w:noProof/>
            <w:webHidden/>
          </w:rPr>
          <w:fldChar w:fldCharType="begin"/>
        </w:r>
        <w:r w:rsidR="00953A87">
          <w:rPr>
            <w:noProof/>
            <w:webHidden/>
          </w:rPr>
          <w:instrText xml:space="preserve"> PAGEREF _Toc165959619 \h </w:instrText>
        </w:r>
        <w:r w:rsidR="00953A87">
          <w:rPr>
            <w:noProof/>
            <w:webHidden/>
          </w:rPr>
        </w:r>
        <w:r w:rsidR="00953A87">
          <w:rPr>
            <w:noProof/>
            <w:webHidden/>
          </w:rPr>
          <w:fldChar w:fldCharType="separate"/>
        </w:r>
        <w:r w:rsidR="00B17B5C">
          <w:rPr>
            <w:noProof/>
            <w:webHidden/>
          </w:rPr>
          <w:t>23</w:t>
        </w:r>
        <w:r w:rsidR="00953A87">
          <w:rPr>
            <w:noProof/>
            <w:webHidden/>
          </w:rPr>
          <w:fldChar w:fldCharType="end"/>
        </w:r>
      </w:hyperlink>
    </w:p>
    <w:p w:rsidR="00953A87" w:rsidRDefault="00043B85">
      <w:pPr>
        <w:pStyle w:val="10"/>
        <w:rPr>
          <w:b w:val="0"/>
          <w:bCs w:val="0"/>
          <w:caps w:val="0"/>
          <w:noProof/>
          <w:sz w:val="24"/>
          <w:szCs w:val="24"/>
        </w:rPr>
      </w:pPr>
      <w:hyperlink w:anchor="_Toc165959620" w:history="1">
        <w:r w:rsidR="00953A87" w:rsidRPr="00BF1EBF">
          <w:rPr>
            <w:rStyle w:val="af2"/>
            <w:noProof/>
            <w:lang w:val="uk-UA"/>
          </w:rPr>
          <w:t xml:space="preserve">9. </w:t>
        </w:r>
        <w:r w:rsidR="00953A87" w:rsidRPr="00BF1EBF">
          <w:rPr>
            <w:rStyle w:val="af2"/>
            <w:noProof/>
          </w:rPr>
          <w:t>Временные операции.</w:t>
        </w:r>
        <w:r w:rsidR="00953A87">
          <w:rPr>
            <w:noProof/>
            <w:webHidden/>
          </w:rPr>
          <w:tab/>
        </w:r>
        <w:r w:rsidR="00953A87">
          <w:rPr>
            <w:noProof/>
            <w:webHidden/>
          </w:rPr>
          <w:fldChar w:fldCharType="begin"/>
        </w:r>
        <w:r w:rsidR="00953A87">
          <w:rPr>
            <w:noProof/>
            <w:webHidden/>
          </w:rPr>
          <w:instrText xml:space="preserve"> PAGEREF _Toc165959620 \h </w:instrText>
        </w:r>
        <w:r w:rsidR="00953A87">
          <w:rPr>
            <w:noProof/>
            <w:webHidden/>
          </w:rPr>
        </w:r>
        <w:r w:rsidR="00953A87">
          <w:rPr>
            <w:noProof/>
            <w:webHidden/>
          </w:rPr>
          <w:fldChar w:fldCharType="separate"/>
        </w:r>
        <w:r w:rsidR="00B17B5C">
          <w:rPr>
            <w:noProof/>
            <w:webHidden/>
          </w:rPr>
          <w:t>23</w:t>
        </w:r>
        <w:r w:rsidR="00953A87">
          <w:rPr>
            <w:noProof/>
            <w:webHidden/>
          </w:rPr>
          <w:fldChar w:fldCharType="end"/>
        </w:r>
      </w:hyperlink>
    </w:p>
    <w:p w:rsidR="00953A87" w:rsidRDefault="00043B85">
      <w:pPr>
        <w:pStyle w:val="22"/>
        <w:rPr>
          <w:smallCaps w:val="0"/>
          <w:noProof/>
          <w:sz w:val="24"/>
          <w:szCs w:val="24"/>
        </w:rPr>
      </w:pPr>
      <w:hyperlink w:anchor="_Toc165959621" w:history="1">
        <w:r w:rsidR="00953A87" w:rsidRPr="00BF1EBF">
          <w:rPr>
            <w:rStyle w:val="af2"/>
            <w:noProof/>
          </w:rPr>
          <w:t>9.1.</w:t>
        </w:r>
        <w:r w:rsidR="00953A87">
          <w:rPr>
            <w:smallCaps w:val="0"/>
            <w:noProof/>
            <w:sz w:val="24"/>
            <w:szCs w:val="24"/>
          </w:rPr>
          <w:tab/>
        </w:r>
        <w:r w:rsidR="00953A87" w:rsidRPr="00BF1EBF">
          <w:rPr>
            <w:rStyle w:val="af2"/>
            <w:noProof/>
          </w:rPr>
          <w:t>Обеспечение интеграции систем АСУ ЖТ и ИДС УЖДТ.</w:t>
        </w:r>
        <w:r w:rsidR="00953A87">
          <w:rPr>
            <w:noProof/>
            <w:webHidden/>
          </w:rPr>
          <w:tab/>
        </w:r>
        <w:r w:rsidR="00953A87">
          <w:rPr>
            <w:noProof/>
            <w:webHidden/>
          </w:rPr>
          <w:fldChar w:fldCharType="begin"/>
        </w:r>
        <w:r w:rsidR="00953A87">
          <w:rPr>
            <w:noProof/>
            <w:webHidden/>
          </w:rPr>
          <w:instrText xml:space="preserve"> PAGEREF _Toc165959621 \h </w:instrText>
        </w:r>
        <w:r w:rsidR="00953A87">
          <w:rPr>
            <w:noProof/>
            <w:webHidden/>
          </w:rPr>
        </w:r>
        <w:r w:rsidR="00953A87">
          <w:rPr>
            <w:noProof/>
            <w:webHidden/>
          </w:rPr>
          <w:fldChar w:fldCharType="separate"/>
        </w:r>
        <w:r w:rsidR="00B17B5C">
          <w:rPr>
            <w:noProof/>
            <w:webHidden/>
          </w:rPr>
          <w:t>23</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2" w:history="1">
        <w:r w:rsidR="00953A87" w:rsidRPr="00BF1EBF">
          <w:rPr>
            <w:rStyle w:val="af2"/>
            <w:noProof/>
          </w:rPr>
          <w:t>9.1.1.</w:t>
        </w:r>
        <w:r w:rsidR="00953A87">
          <w:rPr>
            <w:b w:val="0"/>
            <w:i w:val="0"/>
            <w:iCs w:val="0"/>
            <w:noProof/>
            <w:sz w:val="24"/>
            <w:szCs w:val="24"/>
          </w:rPr>
          <w:tab/>
        </w:r>
        <w:r w:rsidR="00953A87" w:rsidRPr="00BF1EBF">
          <w:rPr>
            <w:rStyle w:val="af2"/>
            <w:noProof/>
          </w:rPr>
          <w:t>Обработка поезда по входу в комбинат на ст.</w:t>
        </w:r>
        <w:r w:rsidR="00486802">
          <w:rPr>
            <w:rStyle w:val="af2"/>
            <w:noProof/>
          </w:rPr>
          <w:t>?..</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_Toc165959622 \h </w:instrText>
        </w:r>
        <w:r w:rsidR="00953A87">
          <w:rPr>
            <w:noProof/>
            <w:webHidden/>
          </w:rPr>
        </w:r>
        <w:r w:rsidR="00953A87">
          <w:rPr>
            <w:noProof/>
            <w:webHidden/>
          </w:rPr>
          <w:fldChar w:fldCharType="separate"/>
        </w:r>
        <w:r w:rsidR="00B17B5C">
          <w:rPr>
            <w:noProof/>
            <w:webHidden/>
          </w:rPr>
          <w:t>23</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3" w:history="1">
        <w:r w:rsidR="00953A87" w:rsidRPr="00BF1EBF">
          <w:rPr>
            <w:rStyle w:val="af2"/>
            <w:noProof/>
          </w:rPr>
          <w:t>9.1.2.</w:t>
        </w:r>
        <w:r w:rsidR="00953A87">
          <w:rPr>
            <w:b w:val="0"/>
            <w:i w:val="0"/>
            <w:iCs w:val="0"/>
            <w:noProof/>
            <w:sz w:val="24"/>
            <w:szCs w:val="24"/>
          </w:rPr>
          <w:tab/>
        </w:r>
        <w:r w:rsidR="00953A87" w:rsidRPr="00BF1EBF">
          <w:rPr>
            <w:rStyle w:val="af2"/>
            <w:noProof/>
          </w:rPr>
          <w:t xml:space="preserve">Обработка поезда по отправлению из </w:t>
        </w:r>
        <w:r w:rsidR="00A60F9E">
          <w:rPr>
            <w:rStyle w:val="af2"/>
            <w:noProof/>
          </w:rPr>
          <w:t>предприятия</w:t>
        </w:r>
        <w:r w:rsidR="00953A87" w:rsidRPr="00BF1EBF">
          <w:rPr>
            <w:rStyle w:val="af2"/>
            <w:noProof/>
          </w:rPr>
          <w:t xml:space="preserve"> на ст.</w:t>
        </w:r>
        <w:r w:rsidR="00486802">
          <w:rPr>
            <w:rStyle w:val="af2"/>
            <w:noProof/>
          </w:rPr>
          <w:t>?..</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_Toc165959623 \h </w:instrText>
        </w:r>
        <w:r w:rsidR="00953A87">
          <w:rPr>
            <w:noProof/>
            <w:webHidden/>
          </w:rPr>
        </w:r>
        <w:r w:rsidR="00953A87">
          <w:rPr>
            <w:noProof/>
            <w:webHidden/>
          </w:rPr>
          <w:fldChar w:fldCharType="separate"/>
        </w:r>
        <w:r w:rsidR="00B17B5C">
          <w:rPr>
            <w:noProof/>
            <w:webHidden/>
          </w:rPr>
          <w:t>24</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4" w:history="1">
        <w:r w:rsidR="00953A87" w:rsidRPr="00BF1EBF">
          <w:rPr>
            <w:rStyle w:val="af2"/>
            <w:noProof/>
          </w:rPr>
          <w:t>9.1.3.</w:t>
        </w:r>
        <w:r w:rsidR="00953A87">
          <w:rPr>
            <w:b w:val="0"/>
            <w:i w:val="0"/>
            <w:iCs w:val="0"/>
            <w:noProof/>
            <w:sz w:val="24"/>
            <w:szCs w:val="24"/>
          </w:rPr>
          <w:tab/>
        </w:r>
        <w:r w:rsidR="00953A87" w:rsidRPr="00BF1EBF">
          <w:rPr>
            <w:rStyle w:val="af2"/>
            <w:noProof/>
          </w:rPr>
          <w:t>Общие положения.</w:t>
        </w:r>
        <w:r w:rsidR="00953A87">
          <w:rPr>
            <w:noProof/>
            <w:webHidden/>
          </w:rPr>
          <w:tab/>
        </w:r>
        <w:r w:rsidR="00953A87">
          <w:rPr>
            <w:noProof/>
            <w:webHidden/>
          </w:rPr>
          <w:fldChar w:fldCharType="begin"/>
        </w:r>
        <w:r w:rsidR="00953A87">
          <w:rPr>
            <w:noProof/>
            <w:webHidden/>
          </w:rPr>
          <w:instrText xml:space="preserve"> PAGEREF _Toc165959624 \h </w:instrText>
        </w:r>
        <w:r w:rsidR="00953A87">
          <w:rPr>
            <w:noProof/>
            <w:webHidden/>
          </w:rPr>
        </w:r>
        <w:r w:rsidR="00953A87">
          <w:rPr>
            <w:noProof/>
            <w:webHidden/>
          </w:rPr>
          <w:fldChar w:fldCharType="separate"/>
        </w:r>
        <w:r w:rsidR="00B17B5C">
          <w:rPr>
            <w:noProof/>
            <w:webHidden/>
          </w:rPr>
          <w:t>24</w:t>
        </w:r>
        <w:r w:rsidR="00953A87">
          <w:rPr>
            <w:noProof/>
            <w:webHidden/>
          </w:rPr>
          <w:fldChar w:fldCharType="end"/>
        </w:r>
      </w:hyperlink>
    </w:p>
    <w:p w:rsidR="00953A87" w:rsidRDefault="00043B85">
      <w:pPr>
        <w:pStyle w:val="22"/>
        <w:rPr>
          <w:smallCaps w:val="0"/>
          <w:noProof/>
          <w:sz w:val="24"/>
          <w:szCs w:val="24"/>
        </w:rPr>
      </w:pPr>
      <w:hyperlink w:anchor="_Toc165959625" w:history="1">
        <w:r w:rsidR="00953A87" w:rsidRPr="00BF1EBF">
          <w:rPr>
            <w:rStyle w:val="af2"/>
            <w:noProof/>
            <w:lang w:val="en-US"/>
          </w:rPr>
          <w:t>9.2.</w:t>
        </w:r>
        <w:r w:rsidR="00953A87">
          <w:rPr>
            <w:smallCaps w:val="0"/>
            <w:noProof/>
            <w:sz w:val="24"/>
            <w:szCs w:val="24"/>
          </w:rPr>
          <w:tab/>
        </w:r>
        <w:r w:rsidR="00953A87" w:rsidRPr="00BF1EBF">
          <w:rPr>
            <w:rStyle w:val="af2"/>
            <w:noProof/>
          </w:rPr>
          <w:t>Старт системы.</w:t>
        </w:r>
        <w:r w:rsidR="00953A87">
          <w:rPr>
            <w:noProof/>
            <w:webHidden/>
          </w:rPr>
          <w:tab/>
        </w:r>
        <w:r w:rsidR="00953A87">
          <w:rPr>
            <w:noProof/>
            <w:webHidden/>
          </w:rPr>
          <w:fldChar w:fldCharType="begin"/>
        </w:r>
        <w:r w:rsidR="00953A87">
          <w:rPr>
            <w:noProof/>
            <w:webHidden/>
          </w:rPr>
          <w:instrText xml:space="preserve"> PAGEREF _Toc165959625 \h </w:instrText>
        </w:r>
        <w:r w:rsidR="00953A87">
          <w:rPr>
            <w:noProof/>
            <w:webHidden/>
          </w:rPr>
        </w:r>
        <w:r w:rsidR="00953A87">
          <w:rPr>
            <w:noProof/>
            <w:webHidden/>
          </w:rPr>
          <w:fldChar w:fldCharType="separate"/>
        </w:r>
        <w:r w:rsidR="00B17B5C">
          <w:rPr>
            <w:noProof/>
            <w:webHidden/>
          </w:rPr>
          <w:t>24</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6" w:history="1">
        <w:r w:rsidR="00953A87" w:rsidRPr="00BF1EBF">
          <w:rPr>
            <w:rStyle w:val="af2"/>
            <w:noProof/>
          </w:rPr>
          <w:t>9.2.1.</w:t>
        </w:r>
        <w:r w:rsidR="00953A87">
          <w:rPr>
            <w:b w:val="0"/>
            <w:i w:val="0"/>
            <w:iCs w:val="0"/>
            <w:noProof/>
            <w:sz w:val="24"/>
            <w:szCs w:val="24"/>
          </w:rPr>
          <w:tab/>
        </w:r>
        <w:r w:rsidR="00953A87" w:rsidRPr="00BF1EBF">
          <w:rPr>
            <w:rStyle w:val="af2"/>
            <w:noProof/>
          </w:rPr>
          <w:t xml:space="preserve">Обработка поездов по прибытию на станцию внутри </w:t>
        </w:r>
        <w:r w:rsidR="00A60F9E">
          <w:rPr>
            <w:rStyle w:val="af2"/>
            <w:noProof/>
          </w:rPr>
          <w:t>предприятия</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_Toc165959626 \h </w:instrText>
        </w:r>
        <w:r w:rsidR="00953A87">
          <w:rPr>
            <w:noProof/>
            <w:webHidden/>
          </w:rPr>
        </w:r>
        <w:r w:rsidR="00953A87">
          <w:rPr>
            <w:noProof/>
            <w:webHidden/>
          </w:rPr>
          <w:fldChar w:fldCharType="separate"/>
        </w:r>
        <w:r w:rsidR="00B17B5C">
          <w:rPr>
            <w:noProof/>
            <w:webHidden/>
          </w:rPr>
          <w:t>24</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7" w:history="1">
        <w:r w:rsidR="00953A87" w:rsidRPr="00BF1EBF">
          <w:rPr>
            <w:rStyle w:val="af2"/>
            <w:noProof/>
          </w:rPr>
          <w:t>9.2.2.</w:t>
        </w:r>
        <w:r w:rsidR="00953A87">
          <w:rPr>
            <w:b w:val="0"/>
            <w:i w:val="0"/>
            <w:iCs w:val="0"/>
            <w:noProof/>
            <w:sz w:val="24"/>
            <w:szCs w:val="24"/>
          </w:rPr>
          <w:tab/>
        </w:r>
        <w:r w:rsidR="00953A87" w:rsidRPr="00BF1EBF">
          <w:rPr>
            <w:rStyle w:val="af2"/>
            <w:noProof/>
          </w:rPr>
          <w:t xml:space="preserve">Обработка поездов по отправлению со станции внутри </w:t>
        </w:r>
        <w:r w:rsidR="00A60F9E">
          <w:rPr>
            <w:rStyle w:val="af2"/>
            <w:noProof/>
          </w:rPr>
          <w:t>предприятия</w:t>
        </w:r>
        <w:r w:rsidR="00953A87" w:rsidRPr="00BF1EBF">
          <w:rPr>
            <w:rStyle w:val="af2"/>
            <w:noProof/>
          </w:rPr>
          <w:t>.</w:t>
        </w:r>
        <w:r w:rsidR="00953A87">
          <w:rPr>
            <w:noProof/>
            <w:webHidden/>
          </w:rPr>
          <w:tab/>
        </w:r>
        <w:r w:rsidR="00953A87">
          <w:rPr>
            <w:noProof/>
            <w:webHidden/>
          </w:rPr>
          <w:fldChar w:fldCharType="begin"/>
        </w:r>
        <w:r w:rsidR="00953A87">
          <w:rPr>
            <w:noProof/>
            <w:webHidden/>
          </w:rPr>
          <w:instrText xml:space="preserve"> PAGEREF _Toc165959627 \h </w:instrText>
        </w:r>
        <w:r w:rsidR="00953A87">
          <w:rPr>
            <w:noProof/>
            <w:webHidden/>
          </w:rPr>
        </w:r>
        <w:r w:rsidR="00953A87">
          <w:rPr>
            <w:noProof/>
            <w:webHidden/>
          </w:rPr>
          <w:fldChar w:fldCharType="separate"/>
        </w:r>
        <w:r w:rsidR="00B17B5C">
          <w:rPr>
            <w:noProof/>
            <w:webHidden/>
          </w:rPr>
          <w:t>25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28" w:history="1">
        <w:r w:rsidR="00953A87" w:rsidRPr="00BF1EBF">
          <w:rPr>
            <w:rStyle w:val="af2"/>
            <w:noProof/>
          </w:rPr>
          <w:t>9.2.3.</w:t>
        </w:r>
        <w:r w:rsidR="00953A87">
          <w:rPr>
            <w:b w:val="0"/>
            <w:i w:val="0"/>
            <w:iCs w:val="0"/>
            <w:noProof/>
            <w:sz w:val="24"/>
            <w:szCs w:val="24"/>
          </w:rPr>
          <w:tab/>
        </w:r>
        <w:r w:rsidR="00953A87" w:rsidRPr="00BF1EBF">
          <w:rPr>
            <w:rStyle w:val="af2"/>
            <w:noProof/>
          </w:rPr>
          <w:t>Общие положения.</w:t>
        </w:r>
        <w:r w:rsidR="00953A87">
          <w:rPr>
            <w:noProof/>
            <w:webHidden/>
          </w:rPr>
          <w:tab/>
        </w:r>
        <w:r w:rsidR="00953A87">
          <w:rPr>
            <w:noProof/>
            <w:webHidden/>
          </w:rPr>
          <w:fldChar w:fldCharType="begin"/>
        </w:r>
        <w:r w:rsidR="00953A87">
          <w:rPr>
            <w:noProof/>
            <w:webHidden/>
          </w:rPr>
          <w:instrText xml:space="preserve"> PAGEREF _Toc165959628 \h </w:instrText>
        </w:r>
        <w:r w:rsidR="00953A87">
          <w:rPr>
            <w:noProof/>
            <w:webHidden/>
          </w:rPr>
        </w:r>
        <w:r w:rsidR="00953A87">
          <w:rPr>
            <w:noProof/>
            <w:webHidden/>
          </w:rPr>
          <w:fldChar w:fldCharType="separate"/>
        </w:r>
        <w:r w:rsidR="00B17B5C">
          <w:rPr>
            <w:noProof/>
            <w:webHidden/>
          </w:rPr>
          <w:t>25</w:t>
        </w:r>
        <w:r w:rsidR="00953A87">
          <w:rPr>
            <w:noProof/>
            <w:webHidden/>
          </w:rPr>
          <w:fldChar w:fldCharType="end"/>
        </w:r>
      </w:hyperlink>
    </w:p>
    <w:p w:rsidR="00953A87" w:rsidRDefault="00043B85">
      <w:pPr>
        <w:pStyle w:val="22"/>
        <w:rPr>
          <w:smallCaps w:val="0"/>
          <w:noProof/>
          <w:sz w:val="24"/>
          <w:szCs w:val="24"/>
        </w:rPr>
      </w:pPr>
      <w:hyperlink w:anchor="_Toc165959629" w:history="1">
        <w:r w:rsidR="00953A87" w:rsidRPr="00BF1EBF">
          <w:rPr>
            <w:rStyle w:val="af2"/>
            <w:noProof/>
          </w:rPr>
          <w:t>9.3.</w:t>
        </w:r>
        <w:r w:rsidR="00953A87">
          <w:rPr>
            <w:smallCaps w:val="0"/>
            <w:noProof/>
            <w:sz w:val="24"/>
            <w:szCs w:val="24"/>
          </w:rPr>
          <w:tab/>
        </w:r>
        <w:r w:rsidR="00953A87" w:rsidRPr="00BF1EBF">
          <w:rPr>
            <w:rStyle w:val="af2"/>
            <w:noProof/>
          </w:rPr>
          <w:t>Функциональность системы на 1-ом этапе внедрения.</w:t>
        </w:r>
        <w:r w:rsidR="00953A87">
          <w:rPr>
            <w:noProof/>
            <w:webHidden/>
          </w:rPr>
          <w:tab/>
        </w:r>
        <w:r w:rsidR="00953A87">
          <w:rPr>
            <w:noProof/>
            <w:webHidden/>
          </w:rPr>
          <w:fldChar w:fldCharType="begin"/>
        </w:r>
        <w:r w:rsidR="00953A87">
          <w:rPr>
            <w:noProof/>
            <w:webHidden/>
          </w:rPr>
          <w:instrText xml:space="preserve"> PAGEREF _Toc165959629 \h </w:instrText>
        </w:r>
        <w:r w:rsidR="00953A87">
          <w:rPr>
            <w:noProof/>
            <w:webHidden/>
          </w:rPr>
        </w:r>
        <w:r w:rsidR="00953A87">
          <w:rPr>
            <w:noProof/>
            <w:webHidden/>
          </w:rPr>
          <w:fldChar w:fldCharType="separate"/>
        </w:r>
        <w:r w:rsidR="00B17B5C">
          <w:rPr>
            <w:noProof/>
            <w:webHidden/>
          </w:rPr>
          <w:t>25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30" w:history="1">
        <w:r w:rsidR="00953A87" w:rsidRPr="00BF1EBF">
          <w:rPr>
            <w:rStyle w:val="af2"/>
            <w:noProof/>
          </w:rPr>
          <w:t>9.3.1.</w:t>
        </w:r>
        <w:r w:rsidR="00953A87">
          <w:rPr>
            <w:b w:val="0"/>
            <w:i w:val="0"/>
            <w:iCs w:val="0"/>
            <w:noProof/>
            <w:sz w:val="24"/>
            <w:szCs w:val="24"/>
          </w:rPr>
          <w:tab/>
        </w:r>
        <w:r w:rsidR="00953A87" w:rsidRPr="00BF1EBF">
          <w:rPr>
            <w:rStyle w:val="af2"/>
            <w:noProof/>
          </w:rPr>
          <w:t>Операции движения.</w:t>
        </w:r>
        <w:r w:rsidR="00953A87">
          <w:rPr>
            <w:noProof/>
            <w:webHidden/>
          </w:rPr>
          <w:tab/>
        </w:r>
        <w:r w:rsidR="00953A87">
          <w:rPr>
            <w:noProof/>
            <w:webHidden/>
          </w:rPr>
          <w:fldChar w:fldCharType="begin"/>
        </w:r>
        <w:r w:rsidR="00953A87">
          <w:rPr>
            <w:noProof/>
            <w:webHidden/>
          </w:rPr>
          <w:instrText xml:space="preserve"> PAGEREF _Toc165959630 \h </w:instrText>
        </w:r>
        <w:r w:rsidR="00953A87">
          <w:rPr>
            <w:noProof/>
            <w:webHidden/>
          </w:rPr>
        </w:r>
        <w:r w:rsidR="00953A87">
          <w:rPr>
            <w:noProof/>
            <w:webHidden/>
          </w:rPr>
          <w:fldChar w:fldCharType="separate"/>
        </w:r>
        <w:r w:rsidR="00B17B5C">
          <w:rPr>
            <w:noProof/>
            <w:webHidden/>
          </w:rPr>
          <w:t>25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31" w:history="1">
        <w:r w:rsidR="00953A87" w:rsidRPr="00BF1EBF">
          <w:rPr>
            <w:rStyle w:val="af2"/>
            <w:noProof/>
          </w:rPr>
          <w:t>9.3.2.</w:t>
        </w:r>
        <w:r w:rsidR="00953A87">
          <w:rPr>
            <w:b w:val="0"/>
            <w:i w:val="0"/>
            <w:iCs w:val="0"/>
            <w:noProof/>
            <w:sz w:val="24"/>
            <w:szCs w:val="24"/>
          </w:rPr>
          <w:tab/>
        </w:r>
        <w:r w:rsidR="00953A87" w:rsidRPr="00BF1EBF">
          <w:rPr>
            <w:rStyle w:val="af2"/>
            <w:noProof/>
          </w:rPr>
          <w:t>Ведение «грузового документа».</w:t>
        </w:r>
        <w:r w:rsidR="00953A87">
          <w:rPr>
            <w:noProof/>
            <w:webHidden/>
          </w:rPr>
          <w:tab/>
        </w:r>
        <w:r w:rsidR="00953A87">
          <w:rPr>
            <w:noProof/>
            <w:webHidden/>
          </w:rPr>
          <w:fldChar w:fldCharType="begin"/>
        </w:r>
        <w:r w:rsidR="00953A87">
          <w:rPr>
            <w:noProof/>
            <w:webHidden/>
          </w:rPr>
          <w:instrText xml:space="preserve"> PAGEREF _Toc165959631 \h </w:instrText>
        </w:r>
        <w:r w:rsidR="00953A87">
          <w:rPr>
            <w:noProof/>
            <w:webHidden/>
          </w:rPr>
        </w:r>
        <w:r w:rsidR="00953A87">
          <w:rPr>
            <w:noProof/>
            <w:webHidden/>
          </w:rPr>
          <w:fldChar w:fldCharType="separate"/>
        </w:r>
        <w:r w:rsidR="00B17B5C">
          <w:rPr>
            <w:noProof/>
            <w:webHidden/>
          </w:rPr>
          <w:t>25</w:t>
        </w:r>
        <w:r w:rsidR="00953A87">
          <w:rPr>
            <w:noProof/>
            <w:webHidden/>
          </w:rPr>
          <w:fldChar w:fldCharType="end"/>
        </w:r>
      </w:hyperlink>
    </w:p>
    <w:p w:rsidR="00953A87" w:rsidRDefault="00043B85">
      <w:pPr>
        <w:pStyle w:val="30"/>
        <w:tabs>
          <w:tab w:val="left" w:pos="1920"/>
        </w:tabs>
        <w:rPr>
          <w:b w:val="0"/>
          <w:i w:val="0"/>
          <w:iCs w:val="0"/>
          <w:noProof/>
          <w:sz w:val="24"/>
          <w:szCs w:val="24"/>
        </w:rPr>
      </w:pPr>
      <w:hyperlink w:anchor="_Toc165959632" w:history="1">
        <w:r w:rsidR="00953A87" w:rsidRPr="00BF1EBF">
          <w:rPr>
            <w:rStyle w:val="af2"/>
            <w:noProof/>
          </w:rPr>
          <w:t>9.3.3.</w:t>
        </w:r>
        <w:r w:rsidR="00953A87">
          <w:rPr>
            <w:b w:val="0"/>
            <w:i w:val="0"/>
            <w:iCs w:val="0"/>
            <w:noProof/>
            <w:sz w:val="24"/>
            <w:szCs w:val="24"/>
          </w:rPr>
          <w:tab/>
        </w:r>
        <w:r w:rsidR="00953A87" w:rsidRPr="00BF1EBF">
          <w:rPr>
            <w:rStyle w:val="af2"/>
            <w:noProof/>
          </w:rPr>
          <w:t>Информационная система.</w:t>
        </w:r>
        <w:r w:rsidR="00953A87">
          <w:rPr>
            <w:noProof/>
            <w:webHidden/>
          </w:rPr>
          <w:tab/>
        </w:r>
        <w:r w:rsidR="00953A87">
          <w:rPr>
            <w:noProof/>
            <w:webHidden/>
          </w:rPr>
          <w:fldChar w:fldCharType="begin"/>
        </w:r>
        <w:r w:rsidR="00953A87">
          <w:rPr>
            <w:noProof/>
            <w:webHidden/>
          </w:rPr>
          <w:instrText xml:space="preserve"> PAGEREF _Toc165959632 \h </w:instrText>
        </w:r>
        <w:r w:rsidR="00953A87">
          <w:rPr>
            <w:noProof/>
            <w:webHidden/>
          </w:rPr>
        </w:r>
        <w:r w:rsidR="00953A87">
          <w:rPr>
            <w:noProof/>
            <w:webHidden/>
          </w:rPr>
          <w:fldChar w:fldCharType="separate"/>
        </w:r>
        <w:r w:rsidR="00B17B5C">
          <w:rPr>
            <w:noProof/>
            <w:webHidden/>
          </w:rPr>
          <w:t>26</w:t>
        </w:r>
        <w:r w:rsidR="00953A87">
          <w:rPr>
            <w:noProof/>
            <w:webHidden/>
          </w:rPr>
          <w:fldChar w:fldCharType="end"/>
        </w:r>
      </w:hyperlink>
    </w:p>
    <w:p w:rsidR="00953A87" w:rsidRDefault="00043B85">
      <w:pPr>
        <w:pStyle w:val="10"/>
        <w:rPr>
          <w:b w:val="0"/>
          <w:bCs w:val="0"/>
          <w:caps w:val="0"/>
          <w:noProof/>
          <w:sz w:val="24"/>
          <w:szCs w:val="24"/>
        </w:rPr>
      </w:pPr>
      <w:hyperlink w:anchor="_Toc165959633" w:history="1">
        <w:r w:rsidR="00953A87" w:rsidRPr="00BF1EBF">
          <w:rPr>
            <w:rStyle w:val="af2"/>
            <w:noProof/>
            <w:lang w:val="en-US"/>
          </w:rPr>
          <w:t>10.</w:t>
        </w:r>
        <w:r w:rsidR="00953A87">
          <w:rPr>
            <w:b w:val="0"/>
            <w:bCs w:val="0"/>
            <w:caps w:val="0"/>
            <w:noProof/>
            <w:sz w:val="24"/>
            <w:szCs w:val="24"/>
          </w:rPr>
          <w:tab/>
        </w:r>
        <w:r w:rsidR="00953A87" w:rsidRPr="00BF1EBF">
          <w:rPr>
            <w:rStyle w:val="af2"/>
            <w:noProof/>
          </w:rPr>
          <w:t>Базовые данные</w:t>
        </w:r>
        <w:r w:rsidR="00953A87">
          <w:rPr>
            <w:noProof/>
            <w:webHidden/>
          </w:rPr>
          <w:tab/>
        </w:r>
        <w:r w:rsidR="00953A87">
          <w:rPr>
            <w:noProof/>
            <w:webHidden/>
          </w:rPr>
          <w:fldChar w:fldCharType="begin"/>
        </w:r>
        <w:r w:rsidR="00953A87">
          <w:rPr>
            <w:noProof/>
            <w:webHidden/>
          </w:rPr>
          <w:instrText xml:space="preserve"> PAGEREF _Toc165959633 \h </w:instrText>
        </w:r>
        <w:r w:rsidR="00953A87">
          <w:rPr>
            <w:noProof/>
            <w:webHidden/>
          </w:rPr>
        </w:r>
        <w:r w:rsidR="00953A87">
          <w:rPr>
            <w:noProof/>
            <w:webHidden/>
          </w:rPr>
          <w:fldChar w:fldCharType="separate"/>
        </w:r>
        <w:r w:rsidR="00B17B5C">
          <w:rPr>
            <w:noProof/>
            <w:webHidden/>
          </w:rPr>
          <w:t>26</w:t>
        </w:r>
        <w:r w:rsidR="00953A87">
          <w:rPr>
            <w:noProof/>
            <w:webHidden/>
          </w:rPr>
          <w:fldChar w:fldCharType="end"/>
        </w:r>
      </w:hyperlink>
    </w:p>
    <w:p w:rsidR="00953A87" w:rsidRDefault="00043B85">
      <w:pPr>
        <w:pStyle w:val="22"/>
        <w:rPr>
          <w:smallCaps w:val="0"/>
          <w:noProof/>
          <w:sz w:val="24"/>
          <w:szCs w:val="24"/>
        </w:rPr>
      </w:pPr>
      <w:hyperlink w:anchor="_Toc165959634" w:history="1">
        <w:r w:rsidR="00953A87" w:rsidRPr="00BF1EBF">
          <w:rPr>
            <w:rStyle w:val="af2"/>
            <w:noProof/>
          </w:rPr>
          <w:t>10.1. Справочник территориальных объектов УЖДТ</w:t>
        </w:r>
        <w:r w:rsidR="00953A87">
          <w:rPr>
            <w:noProof/>
            <w:webHidden/>
          </w:rPr>
          <w:tab/>
        </w:r>
        <w:r w:rsidR="00953A87">
          <w:rPr>
            <w:noProof/>
            <w:webHidden/>
          </w:rPr>
          <w:fldChar w:fldCharType="begin"/>
        </w:r>
        <w:r w:rsidR="00953A87">
          <w:rPr>
            <w:noProof/>
            <w:webHidden/>
          </w:rPr>
          <w:instrText xml:space="preserve"> PAGEREF _Toc165959634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35" w:history="1">
        <w:r w:rsidR="00953A87" w:rsidRPr="00BF1EBF">
          <w:rPr>
            <w:rStyle w:val="af2"/>
            <w:noProof/>
          </w:rPr>
          <w:t>10.1.1. Ведение справочника.</w:t>
        </w:r>
        <w:r w:rsidR="00953A87">
          <w:rPr>
            <w:noProof/>
            <w:webHidden/>
          </w:rPr>
          <w:tab/>
        </w:r>
        <w:r w:rsidR="00953A87">
          <w:rPr>
            <w:noProof/>
            <w:webHidden/>
          </w:rPr>
          <w:fldChar w:fldCharType="begin"/>
        </w:r>
        <w:r w:rsidR="00953A87">
          <w:rPr>
            <w:noProof/>
            <w:webHidden/>
          </w:rPr>
          <w:instrText xml:space="preserve"> PAGEREF _Toc165959635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22"/>
        <w:rPr>
          <w:smallCaps w:val="0"/>
          <w:noProof/>
          <w:sz w:val="24"/>
          <w:szCs w:val="24"/>
        </w:rPr>
      </w:pPr>
      <w:hyperlink w:anchor="_Toc165959636" w:history="1">
        <w:r w:rsidR="00953A87" w:rsidRPr="00BF1EBF">
          <w:rPr>
            <w:rStyle w:val="af2"/>
            <w:noProof/>
          </w:rPr>
          <w:t>10.2. Справочник подвижного железнодорожного состава</w:t>
        </w:r>
        <w:r w:rsidR="00953A87">
          <w:rPr>
            <w:noProof/>
            <w:webHidden/>
          </w:rPr>
          <w:tab/>
        </w:r>
        <w:r w:rsidR="00953A87">
          <w:rPr>
            <w:noProof/>
            <w:webHidden/>
          </w:rPr>
          <w:fldChar w:fldCharType="begin"/>
        </w:r>
        <w:r w:rsidR="00953A87">
          <w:rPr>
            <w:noProof/>
            <w:webHidden/>
          </w:rPr>
          <w:instrText xml:space="preserve"> PAGEREF _Toc165959636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37" w:history="1">
        <w:r w:rsidR="00953A87" w:rsidRPr="00BF1EBF">
          <w:rPr>
            <w:rStyle w:val="af2"/>
            <w:noProof/>
          </w:rPr>
          <w:t>10.2.1. Ведение справочника</w:t>
        </w:r>
        <w:r w:rsidR="00953A87">
          <w:rPr>
            <w:noProof/>
            <w:webHidden/>
          </w:rPr>
          <w:tab/>
        </w:r>
        <w:r w:rsidR="00953A87">
          <w:rPr>
            <w:noProof/>
            <w:webHidden/>
          </w:rPr>
          <w:fldChar w:fldCharType="begin"/>
        </w:r>
        <w:r w:rsidR="00953A87">
          <w:rPr>
            <w:noProof/>
            <w:webHidden/>
          </w:rPr>
          <w:instrText xml:space="preserve"> PAGEREF _Toc165959637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38" w:history="1">
        <w:r w:rsidR="00953A87" w:rsidRPr="00BF1EBF">
          <w:rPr>
            <w:rStyle w:val="af2"/>
            <w:noProof/>
          </w:rPr>
          <w:t>10.2.2. Интеграция с АСУП</w:t>
        </w:r>
        <w:r w:rsidR="00953A87">
          <w:rPr>
            <w:noProof/>
            <w:webHidden/>
          </w:rPr>
          <w:tab/>
        </w:r>
        <w:r w:rsidR="00953A87">
          <w:rPr>
            <w:noProof/>
            <w:webHidden/>
          </w:rPr>
          <w:fldChar w:fldCharType="begin"/>
        </w:r>
        <w:r w:rsidR="00953A87">
          <w:rPr>
            <w:noProof/>
            <w:webHidden/>
          </w:rPr>
          <w:instrText xml:space="preserve"> PAGEREF _Toc165959638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22"/>
        <w:rPr>
          <w:smallCaps w:val="0"/>
          <w:noProof/>
          <w:sz w:val="24"/>
          <w:szCs w:val="24"/>
        </w:rPr>
      </w:pPr>
      <w:hyperlink w:anchor="_Toc165959639" w:history="1">
        <w:r w:rsidR="00953A87" w:rsidRPr="00BF1EBF">
          <w:rPr>
            <w:rStyle w:val="af2"/>
            <w:noProof/>
          </w:rPr>
          <w:t>10.3. Справочник грузов и материалов</w:t>
        </w:r>
        <w:r w:rsidR="00953A87">
          <w:rPr>
            <w:noProof/>
            <w:webHidden/>
          </w:rPr>
          <w:tab/>
        </w:r>
        <w:r w:rsidR="00953A87">
          <w:rPr>
            <w:noProof/>
            <w:webHidden/>
          </w:rPr>
          <w:fldChar w:fldCharType="begin"/>
        </w:r>
        <w:r w:rsidR="00953A87">
          <w:rPr>
            <w:noProof/>
            <w:webHidden/>
          </w:rPr>
          <w:instrText xml:space="preserve"> PAGEREF _Toc165959639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40" w:history="1">
        <w:r w:rsidR="00953A87" w:rsidRPr="00BF1EBF">
          <w:rPr>
            <w:rStyle w:val="af2"/>
            <w:noProof/>
          </w:rPr>
          <w:t>10.3.1. Ведение справочника</w:t>
        </w:r>
        <w:r w:rsidR="00953A87">
          <w:rPr>
            <w:noProof/>
            <w:webHidden/>
          </w:rPr>
          <w:tab/>
        </w:r>
        <w:r w:rsidR="00953A87">
          <w:rPr>
            <w:noProof/>
            <w:webHidden/>
          </w:rPr>
          <w:fldChar w:fldCharType="begin"/>
        </w:r>
        <w:r w:rsidR="00953A87">
          <w:rPr>
            <w:noProof/>
            <w:webHidden/>
          </w:rPr>
          <w:instrText xml:space="preserve"> PAGEREF _Toc165959640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41" w:history="1">
        <w:r w:rsidR="00953A87" w:rsidRPr="00BF1EBF">
          <w:rPr>
            <w:rStyle w:val="af2"/>
            <w:noProof/>
          </w:rPr>
          <w:t>10.3.2. Интеграция с АСУП</w:t>
        </w:r>
        <w:r w:rsidR="00953A87">
          <w:rPr>
            <w:noProof/>
            <w:webHidden/>
          </w:rPr>
          <w:tab/>
        </w:r>
        <w:r w:rsidR="00953A87">
          <w:rPr>
            <w:noProof/>
            <w:webHidden/>
          </w:rPr>
          <w:fldChar w:fldCharType="begin"/>
        </w:r>
        <w:r w:rsidR="00953A87">
          <w:rPr>
            <w:noProof/>
            <w:webHidden/>
          </w:rPr>
          <w:instrText xml:space="preserve"> PAGEREF _Toc165959641 \h </w:instrText>
        </w:r>
        <w:r w:rsidR="00953A87">
          <w:rPr>
            <w:noProof/>
            <w:webHidden/>
          </w:rPr>
        </w:r>
        <w:r w:rsidR="00953A87">
          <w:rPr>
            <w:noProof/>
            <w:webHidden/>
          </w:rPr>
          <w:fldChar w:fldCharType="separate"/>
        </w:r>
        <w:r w:rsidR="00B17B5C">
          <w:rPr>
            <w:noProof/>
            <w:webHidden/>
          </w:rPr>
          <w:t>27</w:t>
        </w:r>
        <w:r w:rsidR="00953A87">
          <w:rPr>
            <w:noProof/>
            <w:webHidden/>
          </w:rPr>
          <w:fldChar w:fldCharType="end"/>
        </w:r>
      </w:hyperlink>
    </w:p>
    <w:p w:rsidR="00953A87" w:rsidRDefault="00043B85">
      <w:pPr>
        <w:pStyle w:val="30"/>
        <w:rPr>
          <w:b w:val="0"/>
          <w:i w:val="0"/>
          <w:iCs w:val="0"/>
          <w:noProof/>
          <w:sz w:val="24"/>
          <w:szCs w:val="24"/>
        </w:rPr>
      </w:pPr>
      <w:hyperlink w:anchor="_Toc165959642" w:history="1">
        <w:r w:rsidR="00953A87" w:rsidRPr="00BF1EBF">
          <w:rPr>
            <w:rStyle w:val="af2"/>
            <w:noProof/>
          </w:rPr>
          <w:t>10.3.3. Интеграция с R/3</w:t>
        </w:r>
        <w:r w:rsidR="00953A87">
          <w:rPr>
            <w:noProof/>
            <w:webHidden/>
          </w:rPr>
          <w:tab/>
        </w:r>
        <w:r w:rsidR="00953A87">
          <w:rPr>
            <w:noProof/>
            <w:webHidden/>
          </w:rPr>
          <w:fldChar w:fldCharType="begin"/>
        </w:r>
        <w:r w:rsidR="00953A87">
          <w:rPr>
            <w:noProof/>
            <w:webHidden/>
          </w:rPr>
          <w:instrText xml:space="preserve"> PAGEREF _Toc165959642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22"/>
        <w:rPr>
          <w:smallCaps w:val="0"/>
          <w:noProof/>
          <w:sz w:val="24"/>
          <w:szCs w:val="24"/>
        </w:rPr>
      </w:pPr>
      <w:hyperlink w:anchor="_Toc165959643" w:history="1">
        <w:r w:rsidR="00953A87" w:rsidRPr="00BF1EBF">
          <w:rPr>
            <w:rStyle w:val="af2"/>
            <w:noProof/>
          </w:rPr>
          <w:t>10.4. Справочник железнодорожных документов</w:t>
        </w:r>
        <w:r w:rsidR="00953A87">
          <w:rPr>
            <w:noProof/>
            <w:webHidden/>
          </w:rPr>
          <w:tab/>
        </w:r>
        <w:r w:rsidR="00953A87">
          <w:rPr>
            <w:noProof/>
            <w:webHidden/>
          </w:rPr>
          <w:fldChar w:fldCharType="begin"/>
        </w:r>
        <w:r w:rsidR="00953A87">
          <w:rPr>
            <w:noProof/>
            <w:webHidden/>
          </w:rPr>
          <w:instrText xml:space="preserve"> PAGEREF _Toc165959643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30"/>
        <w:rPr>
          <w:b w:val="0"/>
          <w:i w:val="0"/>
          <w:iCs w:val="0"/>
          <w:noProof/>
          <w:sz w:val="24"/>
          <w:szCs w:val="24"/>
        </w:rPr>
      </w:pPr>
      <w:hyperlink w:anchor="_Toc165959644" w:history="1">
        <w:r w:rsidR="00953A87" w:rsidRPr="00BF1EBF">
          <w:rPr>
            <w:rStyle w:val="af2"/>
            <w:noProof/>
          </w:rPr>
          <w:t>10.4.1. Ведение справочника</w:t>
        </w:r>
        <w:r w:rsidR="00953A87">
          <w:rPr>
            <w:noProof/>
            <w:webHidden/>
          </w:rPr>
          <w:tab/>
        </w:r>
        <w:r w:rsidR="00953A87">
          <w:rPr>
            <w:noProof/>
            <w:webHidden/>
          </w:rPr>
          <w:fldChar w:fldCharType="begin"/>
        </w:r>
        <w:r w:rsidR="00953A87">
          <w:rPr>
            <w:noProof/>
            <w:webHidden/>
          </w:rPr>
          <w:instrText xml:space="preserve"> PAGEREF _Toc165959644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30"/>
        <w:rPr>
          <w:b w:val="0"/>
          <w:i w:val="0"/>
          <w:iCs w:val="0"/>
          <w:noProof/>
          <w:sz w:val="24"/>
          <w:szCs w:val="24"/>
        </w:rPr>
      </w:pPr>
      <w:hyperlink w:anchor="_Toc165959645" w:history="1">
        <w:r w:rsidR="00953A87" w:rsidRPr="00BF1EBF">
          <w:rPr>
            <w:rStyle w:val="af2"/>
            <w:noProof/>
          </w:rPr>
          <w:t>10.4.2. Интеграция с АСУП</w:t>
        </w:r>
        <w:r w:rsidR="00953A87">
          <w:rPr>
            <w:noProof/>
            <w:webHidden/>
          </w:rPr>
          <w:tab/>
        </w:r>
        <w:r w:rsidR="00953A87">
          <w:rPr>
            <w:noProof/>
            <w:webHidden/>
          </w:rPr>
          <w:fldChar w:fldCharType="begin"/>
        </w:r>
        <w:r w:rsidR="00953A87">
          <w:rPr>
            <w:noProof/>
            <w:webHidden/>
          </w:rPr>
          <w:instrText xml:space="preserve"> PAGEREF _Toc165959645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22"/>
        <w:rPr>
          <w:smallCaps w:val="0"/>
          <w:noProof/>
          <w:sz w:val="24"/>
          <w:szCs w:val="24"/>
        </w:rPr>
      </w:pPr>
      <w:hyperlink w:anchor="_Toc165959646" w:history="1">
        <w:r w:rsidR="00953A87" w:rsidRPr="00BF1EBF">
          <w:rPr>
            <w:rStyle w:val="af2"/>
            <w:noProof/>
          </w:rPr>
          <w:t>10.5. Справочник нормативно-технологических операций</w:t>
        </w:r>
        <w:r w:rsidR="00953A87">
          <w:rPr>
            <w:noProof/>
            <w:webHidden/>
          </w:rPr>
          <w:tab/>
        </w:r>
        <w:r w:rsidR="00953A87">
          <w:rPr>
            <w:noProof/>
            <w:webHidden/>
          </w:rPr>
          <w:fldChar w:fldCharType="begin"/>
        </w:r>
        <w:r w:rsidR="00953A87">
          <w:rPr>
            <w:noProof/>
            <w:webHidden/>
          </w:rPr>
          <w:instrText xml:space="preserve"> PAGEREF _Toc165959646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30"/>
        <w:rPr>
          <w:b w:val="0"/>
          <w:i w:val="0"/>
          <w:iCs w:val="0"/>
          <w:noProof/>
          <w:sz w:val="24"/>
          <w:szCs w:val="24"/>
        </w:rPr>
      </w:pPr>
      <w:hyperlink w:anchor="_Toc165959647" w:history="1">
        <w:r w:rsidR="00953A87" w:rsidRPr="00BF1EBF">
          <w:rPr>
            <w:rStyle w:val="af2"/>
            <w:noProof/>
          </w:rPr>
          <w:t>10.5.1. Ведение справочника</w:t>
        </w:r>
        <w:r w:rsidR="00953A87">
          <w:rPr>
            <w:noProof/>
            <w:webHidden/>
          </w:rPr>
          <w:tab/>
        </w:r>
        <w:r w:rsidR="00953A87">
          <w:rPr>
            <w:noProof/>
            <w:webHidden/>
          </w:rPr>
          <w:fldChar w:fldCharType="begin"/>
        </w:r>
        <w:r w:rsidR="00953A87">
          <w:rPr>
            <w:noProof/>
            <w:webHidden/>
          </w:rPr>
          <w:instrText xml:space="preserve"> PAGEREF _Toc165959647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22"/>
        <w:rPr>
          <w:smallCaps w:val="0"/>
          <w:noProof/>
          <w:sz w:val="24"/>
          <w:szCs w:val="24"/>
        </w:rPr>
      </w:pPr>
      <w:hyperlink w:anchor="_Toc165959648" w:history="1">
        <w:r w:rsidR="00953A87" w:rsidRPr="00BF1EBF">
          <w:rPr>
            <w:rStyle w:val="af2"/>
            <w:noProof/>
          </w:rPr>
          <w:t>10.6. Перечень входной документации.</w:t>
        </w:r>
        <w:r w:rsidR="00953A87">
          <w:rPr>
            <w:noProof/>
            <w:webHidden/>
          </w:rPr>
          <w:tab/>
        </w:r>
        <w:r w:rsidR="00953A87">
          <w:rPr>
            <w:noProof/>
            <w:webHidden/>
          </w:rPr>
          <w:fldChar w:fldCharType="begin"/>
        </w:r>
        <w:r w:rsidR="00953A87">
          <w:rPr>
            <w:noProof/>
            <w:webHidden/>
          </w:rPr>
          <w:instrText xml:space="preserve"> PAGEREF _Toc165959648 \h </w:instrText>
        </w:r>
        <w:r w:rsidR="00953A87">
          <w:rPr>
            <w:noProof/>
            <w:webHidden/>
          </w:rPr>
        </w:r>
        <w:r w:rsidR="00953A87">
          <w:rPr>
            <w:noProof/>
            <w:webHidden/>
          </w:rPr>
          <w:fldChar w:fldCharType="separate"/>
        </w:r>
        <w:r w:rsidR="00B17B5C">
          <w:rPr>
            <w:noProof/>
            <w:webHidden/>
          </w:rPr>
          <w:t>28</w:t>
        </w:r>
        <w:r w:rsidR="00953A87">
          <w:rPr>
            <w:noProof/>
            <w:webHidden/>
          </w:rPr>
          <w:fldChar w:fldCharType="end"/>
        </w:r>
      </w:hyperlink>
    </w:p>
    <w:p w:rsidR="00953A87" w:rsidRDefault="00043B85">
      <w:pPr>
        <w:pStyle w:val="22"/>
        <w:rPr>
          <w:smallCaps w:val="0"/>
          <w:noProof/>
          <w:sz w:val="24"/>
          <w:szCs w:val="24"/>
        </w:rPr>
      </w:pPr>
      <w:hyperlink w:anchor="_Toc165959649" w:history="1">
        <w:r w:rsidR="00953A87" w:rsidRPr="00BF1EBF">
          <w:rPr>
            <w:rStyle w:val="af2"/>
            <w:noProof/>
          </w:rPr>
          <w:t>10.7. Перечень основных атрибутов входных документов</w:t>
        </w:r>
        <w:r w:rsidR="00953A87">
          <w:rPr>
            <w:noProof/>
            <w:webHidden/>
          </w:rPr>
          <w:tab/>
        </w:r>
        <w:r w:rsidR="00953A87">
          <w:rPr>
            <w:noProof/>
            <w:webHidden/>
          </w:rPr>
          <w:fldChar w:fldCharType="begin"/>
        </w:r>
        <w:r w:rsidR="00953A87">
          <w:rPr>
            <w:noProof/>
            <w:webHidden/>
          </w:rPr>
          <w:instrText xml:space="preserve"> PAGEREF _Toc165959649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0" w:history="1">
        <w:r w:rsidR="00953A87" w:rsidRPr="00BF1EBF">
          <w:rPr>
            <w:rStyle w:val="af2"/>
            <w:noProof/>
          </w:rPr>
          <w:t>10.7.1. Заявка на подачу вагонов под погрузку</w:t>
        </w:r>
        <w:r w:rsidR="00953A87">
          <w:rPr>
            <w:noProof/>
            <w:webHidden/>
          </w:rPr>
          <w:tab/>
        </w:r>
        <w:r w:rsidR="00953A87">
          <w:rPr>
            <w:noProof/>
            <w:webHidden/>
          </w:rPr>
          <w:fldChar w:fldCharType="begin"/>
        </w:r>
        <w:r w:rsidR="00953A87">
          <w:rPr>
            <w:noProof/>
            <w:webHidden/>
          </w:rPr>
          <w:instrText xml:space="preserve"> PAGEREF _Toc165959650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1" w:history="1">
        <w:r w:rsidR="00953A87" w:rsidRPr="00BF1EBF">
          <w:rPr>
            <w:rStyle w:val="af2"/>
            <w:noProof/>
          </w:rPr>
          <w:t xml:space="preserve">10.7.2. Положение списанного парка станции </w:t>
        </w:r>
        <w:r w:rsidR="00A60F9E">
          <w:rPr>
            <w:rStyle w:val="af2"/>
            <w:noProof/>
          </w:rPr>
          <w:t>предприятия</w:t>
        </w:r>
        <w:r w:rsidR="00953A87">
          <w:rPr>
            <w:noProof/>
            <w:webHidden/>
          </w:rPr>
          <w:tab/>
        </w:r>
        <w:r w:rsidR="00953A87">
          <w:rPr>
            <w:noProof/>
            <w:webHidden/>
          </w:rPr>
          <w:fldChar w:fldCharType="begin"/>
        </w:r>
        <w:r w:rsidR="00953A87">
          <w:rPr>
            <w:noProof/>
            <w:webHidden/>
          </w:rPr>
          <w:instrText xml:space="preserve"> PAGEREF _Toc165959651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2" w:history="1">
        <w:r w:rsidR="00953A87" w:rsidRPr="00BF1EBF">
          <w:rPr>
            <w:rStyle w:val="af2"/>
            <w:noProof/>
            <w:lang w:val="en-US"/>
          </w:rPr>
          <w:t xml:space="preserve">10.7.3. </w:t>
        </w:r>
        <w:r w:rsidR="00953A87" w:rsidRPr="00BF1EBF">
          <w:rPr>
            <w:rStyle w:val="af2"/>
            <w:noProof/>
          </w:rPr>
          <w:t>Журнал движения поездов</w:t>
        </w:r>
        <w:r w:rsidR="00953A87">
          <w:rPr>
            <w:noProof/>
            <w:webHidden/>
          </w:rPr>
          <w:tab/>
        </w:r>
        <w:r w:rsidR="00953A87">
          <w:rPr>
            <w:noProof/>
            <w:webHidden/>
          </w:rPr>
          <w:fldChar w:fldCharType="begin"/>
        </w:r>
        <w:r w:rsidR="00953A87">
          <w:rPr>
            <w:noProof/>
            <w:webHidden/>
          </w:rPr>
          <w:instrText xml:space="preserve"> PAGEREF _Toc165959652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3" w:history="1">
        <w:r w:rsidR="00953A87" w:rsidRPr="00BF1EBF">
          <w:rPr>
            <w:rStyle w:val="af2"/>
            <w:noProof/>
            <w:lang w:val="en-US"/>
          </w:rPr>
          <w:t xml:space="preserve">10.7.4. </w:t>
        </w:r>
        <w:r w:rsidR="00953A87" w:rsidRPr="00BF1EBF">
          <w:rPr>
            <w:rStyle w:val="af2"/>
            <w:noProof/>
          </w:rPr>
          <w:t>Натурный лист осмотрщика вагонов</w:t>
        </w:r>
        <w:r w:rsidR="00953A87">
          <w:rPr>
            <w:noProof/>
            <w:webHidden/>
          </w:rPr>
          <w:tab/>
        </w:r>
        <w:r w:rsidR="00953A87">
          <w:rPr>
            <w:noProof/>
            <w:webHidden/>
          </w:rPr>
          <w:fldChar w:fldCharType="begin"/>
        </w:r>
        <w:r w:rsidR="00953A87">
          <w:rPr>
            <w:noProof/>
            <w:webHidden/>
          </w:rPr>
          <w:instrText xml:space="preserve"> PAGEREF _Toc165959653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4" w:history="1">
        <w:r w:rsidR="00953A87" w:rsidRPr="00BF1EBF">
          <w:rPr>
            <w:rStyle w:val="af2"/>
            <w:noProof/>
          </w:rPr>
          <w:t>10.7.5. Списание, прибывшего на станцию/убывшего со станции поезда</w:t>
        </w:r>
        <w:r w:rsidR="00953A87">
          <w:rPr>
            <w:noProof/>
            <w:webHidden/>
          </w:rPr>
          <w:tab/>
        </w:r>
        <w:r w:rsidR="00953A87">
          <w:rPr>
            <w:noProof/>
            <w:webHidden/>
          </w:rPr>
          <w:fldChar w:fldCharType="begin"/>
        </w:r>
        <w:r w:rsidR="00953A87">
          <w:rPr>
            <w:noProof/>
            <w:webHidden/>
          </w:rPr>
          <w:instrText xml:space="preserve"> PAGEREF _Toc165959654 \h </w:instrText>
        </w:r>
        <w:r w:rsidR="00953A87">
          <w:rPr>
            <w:noProof/>
            <w:webHidden/>
          </w:rPr>
        </w:r>
        <w:r w:rsidR="00953A87">
          <w:rPr>
            <w:noProof/>
            <w:webHidden/>
          </w:rPr>
          <w:fldChar w:fldCharType="separate"/>
        </w:r>
        <w:r w:rsidR="00B17B5C">
          <w:rPr>
            <w:noProof/>
            <w:webHidden/>
          </w:rPr>
          <w:t>29</w:t>
        </w:r>
        <w:r w:rsidR="00953A87">
          <w:rPr>
            <w:noProof/>
            <w:webHidden/>
          </w:rPr>
          <w:fldChar w:fldCharType="end"/>
        </w:r>
      </w:hyperlink>
    </w:p>
    <w:p w:rsidR="00953A87" w:rsidRDefault="00043B85">
      <w:pPr>
        <w:pStyle w:val="30"/>
        <w:rPr>
          <w:b w:val="0"/>
          <w:i w:val="0"/>
          <w:iCs w:val="0"/>
          <w:noProof/>
          <w:sz w:val="24"/>
          <w:szCs w:val="24"/>
        </w:rPr>
      </w:pPr>
      <w:hyperlink w:anchor="_Toc165959655" w:history="1">
        <w:r w:rsidR="00953A87" w:rsidRPr="00BF1EBF">
          <w:rPr>
            <w:rStyle w:val="af2"/>
            <w:noProof/>
          </w:rPr>
          <w:t>10.7.6. Списание порожних вагонов, поданных на фронт под погрузку</w:t>
        </w:r>
        <w:r w:rsidR="00953A87">
          <w:rPr>
            <w:noProof/>
            <w:webHidden/>
          </w:rPr>
          <w:tab/>
        </w:r>
        <w:r w:rsidR="00953A87">
          <w:rPr>
            <w:noProof/>
            <w:webHidden/>
          </w:rPr>
          <w:fldChar w:fldCharType="begin"/>
        </w:r>
        <w:r w:rsidR="00953A87">
          <w:rPr>
            <w:noProof/>
            <w:webHidden/>
          </w:rPr>
          <w:instrText xml:space="preserve"> PAGEREF _Toc165959655 \h </w:instrText>
        </w:r>
        <w:r w:rsidR="00953A87">
          <w:rPr>
            <w:noProof/>
            <w:webHidden/>
          </w:rPr>
        </w:r>
        <w:r w:rsidR="00953A87">
          <w:rPr>
            <w:noProof/>
            <w:webHidden/>
          </w:rPr>
          <w:fldChar w:fldCharType="separate"/>
        </w:r>
        <w:r w:rsidR="00B17B5C">
          <w:rPr>
            <w:noProof/>
            <w:webHidden/>
          </w:rPr>
          <w:t>30</w:t>
        </w:r>
        <w:r w:rsidR="00953A87">
          <w:rPr>
            <w:noProof/>
            <w:webHidden/>
          </w:rPr>
          <w:fldChar w:fldCharType="end"/>
        </w:r>
      </w:hyperlink>
    </w:p>
    <w:p w:rsidR="00953A87" w:rsidRDefault="00043B85">
      <w:pPr>
        <w:pStyle w:val="30"/>
        <w:rPr>
          <w:b w:val="0"/>
          <w:i w:val="0"/>
          <w:iCs w:val="0"/>
          <w:noProof/>
          <w:sz w:val="24"/>
          <w:szCs w:val="24"/>
        </w:rPr>
      </w:pPr>
      <w:hyperlink w:anchor="_Toc165959656" w:history="1">
        <w:r w:rsidR="00953A87" w:rsidRPr="00BF1EBF">
          <w:rPr>
            <w:rStyle w:val="af2"/>
            <w:noProof/>
          </w:rPr>
          <w:t>10.7.7. Передаточная ведомость</w:t>
        </w:r>
        <w:r w:rsidR="00953A87">
          <w:rPr>
            <w:noProof/>
            <w:webHidden/>
          </w:rPr>
          <w:tab/>
        </w:r>
        <w:r w:rsidR="00953A87">
          <w:rPr>
            <w:noProof/>
            <w:webHidden/>
          </w:rPr>
          <w:fldChar w:fldCharType="begin"/>
        </w:r>
        <w:r w:rsidR="00953A87">
          <w:rPr>
            <w:noProof/>
            <w:webHidden/>
          </w:rPr>
          <w:instrText xml:space="preserve"> PAGEREF _Toc165959656 \h </w:instrText>
        </w:r>
        <w:r w:rsidR="00953A87">
          <w:rPr>
            <w:noProof/>
            <w:webHidden/>
          </w:rPr>
        </w:r>
        <w:r w:rsidR="00953A87">
          <w:rPr>
            <w:noProof/>
            <w:webHidden/>
          </w:rPr>
          <w:fldChar w:fldCharType="separate"/>
        </w:r>
        <w:r w:rsidR="00B17B5C">
          <w:rPr>
            <w:noProof/>
            <w:webHidden/>
          </w:rPr>
          <w:t>30</w:t>
        </w:r>
        <w:r w:rsidR="00953A87">
          <w:rPr>
            <w:noProof/>
            <w:webHidden/>
          </w:rPr>
          <w:fldChar w:fldCharType="end"/>
        </w:r>
      </w:hyperlink>
    </w:p>
    <w:p w:rsidR="00953A87" w:rsidRDefault="00043B85">
      <w:pPr>
        <w:pStyle w:val="30"/>
        <w:rPr>
          <w:b w:val="0"/>
          <w:i w:val="0"/>
          <w:iCs w:val="0"/>
          <w:noProof/>
          <w:sz w:val="24"/>
          <w:szCs w:val="24"/>
        </w:rPr>
      </w:pPr>
      <w:hyperlink w:anchor="_Toc165959657" w:history="1">
        <w:r w:rsidR="00953A87" w:rsidRPr="00BF1EBF">
          <w:rPr>
            <w:rStyle w:val="af2"/>
            <w:noProof/>
          </w:rPr>
          <w:t>10.7.8. Внутрикомбинатовский ж.д.документ Ф. № 117</w:t>
        </w:r>
        <w:r w:rsidR="00953A87">
          <w:rPr>
            <w:noProof/>
            <w:webHidden/>
          </w:rPr>
          <w:tab/>
        </w:r>
        <w:r w:rsidR="00953A87">
          <w:rPr>
            <w:noProof/>
            <w:webHidden/>
          </w:rPr>
          <w:fldChar w:fldCharType="begin"/>
        </w:r>
        <w:r w:rsidR="00953A87">
          <w:rPr>
            <w:noProof/>
            <w:webHidden/>
          </w:rPr>
          <w:instrText xml:space="preserve"> PAGEREF _Toc165959657 \h </w:instrText>
        </w:r>
        <w:r w:rsidR="00953A87">
          <w:rPr>
            <w:noProof/>
            <w:webHidden/>
          </w:rPr>
        </w:r>
        <w:r w:rsidR="00953A87">
          <w:rPr>
            <w:noProof/>
            <w:webHidden/>
          </w:rPr>
          <w:fldChar w:fldCharType="separate"/>
        </w:r>
        <w:r w:rsidR="00B17B5C">
          <w:rPr>
            <w:noProof/>
            <w:webHidden/>
          </w:rPr>
          <w:t>30</w:t>
        </w:r>
        <w:r w:rsidR="00953A87">
          <w:rPr>
            <w:noProof/>
            <w:webHidden/>
          </w:rPr>
          <w:fldChar w:fldCharType="end"/>
        </w:r>
      </w:hyperlink>
    </w:p>
    <w:p w:rsidR="00953A87" w:rsidRDefault="00043B85">
      <w:pPr>
        <w:pStyle w:val="30"/>
        <w:rPr>
          <w:b w:val="0"/>
          <w:i w:val="0"/>
          <w:iCs w:val="0"/>
          <w:noProof/>
          <w:sz w:val="24"/>
          <w:szCs w:val="24"/>
        </w:rPr>
      </w:pPr>
      <w:hyperlink w:anchor="_Toc165959658" w:history="1">
        <w:r w:rsidR="00953A87" w:rsidRPr="00BF1EBF">
          <w:rPr>
            <w:rStyle w:val="af2"/>
            <w:noProof/>
          </w:rPr>
          <w:t>10.7.9. Железнодорожный документ Ф. ГУ -29, ГУ – 29 – Б, СМГС (исходящие грузы).</w:t>
        </w:r>
        <w:r w:rsidR="00953A87">
          <w:rPr>
            <w:noProof/>
            <w:webHidden/>
          </w:rPr>
          <w:tab/>
        </w:r>
        <w:r w:rsidR="00953A87">
          <w:rPr>
            <w:noProof/>
            <w:webHidden/>
          </w:rPr>
          <w:fldChar w:fldCharType="begin"/>
        </w:r>
        <w:r w:rsidR="00953A87">
          <w:rPr>
            <w:noProof/>
            <w:webHidden/>
          </w:rPr>
          <w:instrText xml:space="preserve"> PAGEREF _Toc165959658 \h </w:instrText>
        </w:r>
        <w:r w:rsidR="00953A87">
          <w:rPr>
            <w:noProof/>
            <w:webHidden/>
          </w:rPr>
        </w:r>
        <w:r w:rsidR="00953A87">
          <w:rPr>
            <w:noProof/>
            <w:webHidden/>
          </w:rPr>
          <w:fldChar w:fldCharType="separate"/>
        </w:r>
        <w:r w:rsidR="00B17B5C">
          <w:rPr>
            <w:noProof/>
            <w:webHidden/>
          </w:rPr>
          <w:t>30</w:t>
        </w:r>
        <w:r w:rsidR="00953A87">
          <w:rPr>
            <w:noProof/>
            <w:webHidden/>
          </w:rPr>
          <w:fldChar w:fldCharType="end"/>
        </w:r>
      </w:hyperlink>
    </w:p>
    <w:p w:rsidR="00953A87" w:rsidRDefault="00043B85">
      <w:pPr>
        <w:pStyle w:val="30"/>
        <w:rPr>
          <w:b w:val="0"/>
          <w:i w:val="0"/>
          <w:iCs w:val="0"/>
          <w:noProof/>
          <w:sz w:val="24"/>
          <w:szCs w:val="24"/>
        </w:rPr>
      </w:pPr>
      <w:hyperlink w:anchor="_Toc165959659" w:history="1">
        <w:r w:rsidR="00953A87" w:rsidRPr="00BF1EBF">
          <w:rPr>
            <w:rStyle w:val="af2"/>
            <w:noProof/>
          </w:rPr>
          <w:t>10.7.10. Железнодорожный документ Ф. ГУ-29, ГУ–29–Б, СМГС – внутрикомбинатовский документ Ф. ЖД-33 (входящие грузы).</w:t>
        </w:r>
        <w:r w:rsidR="00953A87">
          <w:rPr>
            <w:noProof/>
            <w:webHidden/>
          </w:rPr>
          <w:tab/>
        </w:r>
        <w:r w:rsidR="00953A87">
          <w:rPr>
            <w:noProof/>
            <w:webHidden/>
          </w:rPr>
          <w:fldChar w:fldCharType="begin"/>
        </w:r>
        <w:r w:rsidR="00953A87">
          <w:rPr>
            <w:noProof/>
            <w:webHidden/>
          </w:rPr>
          <w:instrText xml:space="preserve"> PAGEREF _Toc165959659 \h </w:instrText>
        </w:r>
        <w:r w:rsidR="00953A87">
          <w:rPr>
            <w:noProof/>
            <w:webHidden/>
          </w:rPr>
        </w:r>
        <w:r w:rsidR="00953A87">
          <w:rPr>
            <w:noProof/>
            <w:webHidden/>
          </w:rPr>
          <w:fldChar w:fldCharType="separate"/>
        </w:r>
        <w:r w:rsidR="00B17B5C">
          <w:rPr>
            <w:noProof/>
            <w:webHidden/>
          </w:rPr>
          <w:t>30</w:t>
        </w:r>
        <w:r w:rsidR="00953A87">
          <w:rPr>
            <w:noProof/>
            <w:webHidden/>
          </w:rPr>
          <w:fldChar w:fldCharType="end"/>
        </w:r>
      </w:hyperlink>
    </w:p>
    <w:p w:rsidR="00953A87" w:rsidRDefault="00043B85">
      <w:pPr>
        <w:pStyle w:val="30"/>
        <w:rPr>
          <w:b w:val="0"/>
          <w:i w:val="0"/>
          <w:iCs w:val="0"/>
          <w:noProof/>
          <w:sz w:val="24"/>
          <w:szCs w:val="24"/>
        </w:rPr>
      </w:pPr>
      <w:hyperlink w:anchor="_Toc165959660" w:history="1">
        <w:r w:rsidR="00953A87" w:rsidRPr="00BF1EBF">
          <w:rPr>
            <w:rStyle w:val="af2"/>
            <w:noProof/>
          </w:rPr>
          <w:t>10.7.11. Акт (телефонограмма, устный приказ,….) задержания вагона</w:t>
        </w:r>
        <w:r w:rsidR="00953A87">
          <w:rPr>
            <w:noProof/>
            <w:webHidden/>
          </w:rPr>
          <w:tab/>
        </w:r>
        <w:r w:rsidR="00953A87">
          <w:rPr>
            <w:noProof/>
            <w:webHidden/>
          </w:rPr>
          <w:fldChar w:fldCharType="begin"/>
        </w:r>
        <w:r w:rsidR="00953A87">
          <w:rPr>
            <w:noProof/>
            <w:webHidden/>
          </w:rPr>
          <w:instrText xml:space="preserve"> PAGEREF _Toc165959660 \h </w:instrText>
        </w:r>
        <w:r w:rsidR="00953A87">
          <w:rPr>
            <w:noProof/>
            <w:webHidden/>
          </w:rPr>
        </w:r>
        <w:r w:rsidR="00953A87">
          <w:rPr>
            <w:noProof/>
            <w:webHidden/>
          </w:rPr>
          <w:fldChar w:fldCharType="separate"/>
        </w:r>
        <w:r w:rsidR="00B17B5C">
          <w:rPr>
            <w:noProof/>
            <w:webHidden/>
          </w:rPr>
          <w:t>31</w:t>
        </w:r>
        <w:r w:rsidR="00953A87">
          <w:rPr>
            <w:noProof/>
            <w:webHidden/>
          </w:rPr>
          <w:fldChar w:fldCharType="end"/>
        </w:r>
      </w:hyperlink>
    </w:p>
    <w:p w:rsidR="00953A87" w:rsidRDefault="00043B85">
      <w:pPr>
        <w:pStyle w:val="30"/>
        <w:rPr>
          <w:b w:val="0"/>
          <w:i w:val="0"/>
          <w:iCs w:val="0"/>
          <w:noProof/>
          <w:sz w:val="24"/>
          <w:szCs w:val="24"/>
        </w:rPr>
      </w:pPr>
      <w:hyperlink w:anchor="_Toc165959661" w:history="1">
        <w:r w:rsidR="00953A87" w:rsidRPr="00BF1EBF">
          <w:rPr>
            <w:rStyle w:val="af2"/>
            <w:noProof/>
          </w:rPr>
          <w:t>10.7.12. Приказ на переадресовку  вагона</w:t>
        </w:r>
        <w:r w:rsidR="00953A87">
          <w:rPr>
            <w:noProof/>
            <w:webHidden/>
          </w:rPr>
          <w:tab/>
        </w:r>
        <w:r w:rsidR="00953A87">
          <w:rPr>
            <w:noProof/>
            <w:webHidden/>
          </w:rPr>
          <w:fldChar w:fldCharType="begin"/>
        </w:r>
        <w:r w:rsidR="00953A87">
          <w:rPr>
            <w:noProof/>
            <w:webHidden/>
          </w:rPr>
          <w:instrText xml:space="preserve"> PAGEREF _Toc165959661 \h </w:instrText>
        </w:r>
        <w:r w:rsidR="00953A87">
          <w:rPr>
            <w:noProof/>
            <w:webHidden/>
          </w:rPr>
        </w:r>
        <w:r w:rsidR="00953A87">
          <w:rPr>
            <w:noProof/>
            <w:webHidden/>
          </w:rPr>
          <w:fldChar w:fldCharType="separate"/>
        </w:r>
        <w:r w:rsidR="00B17B5C">
          <w:rPr>
            <w:noProof/>
            <w:webHidden/>
          </w:rPr>
          <w:t>31</w:t>
        </w:r>
        <w:r w:rsidR="00953A87">
          <w:rPr>
            <w:noProof/>
            <w:webHidden/>
          </w:rPr>
          <w:fldChar w:fldCharType="end"/>
        </w:r>
      </w:hyperlink>
    </w:p>
    <w:p w:rsidR="00953A87" w:rsidRDefault="00043B85">
      <w:pPr>
        <w:pStyle w:val="22"/>
        <w:rPr>
          <w:smallCaps w:val="0"/>
          <w:noProof/>
          <w:sz w:val="24"/>
          <w:szCs w:val="24"/>
        </w:rPr>
      </w:pPr>
      <w:hyperlink w:anchor="_Toc165959662" w:history="1">
        <w:r w:rsidR="00953A87" w:rsidRPr="00BF1EBF">
          <w:rPr>
            <w:rStyle w:val="af2"/>
            <w:noProof/>
          </w:rPr>
          <w:t>10.</w:t>
        </w:r>
        <w:r w:rsidR="00953A87" w:rsidRPr="00BF1EBF">
          <w:rPr>
            <w:rStyle w:val="af2"/>
            <w:noProof/>
            <w:lang w:val="en-US"/>
          </w:rPr>
          <w:t>8</w:t>
        </w:r>
        <w:r w:rsidR="00953A87" w:rsidRPr="00BF1EBF">
          <w:rPr>
            <w:rStyle w:val="af2"/>
            <w:noProof/>
          </w:rPr>
          <w:t>. Пользовательский интерфейс ввода</w:t>
        </w:r>
        <w:r w:rsidR="00953A87">
          <w:rPr>
            <w:noProof/>
            <w:webHidden/>
          </w:rPr>
          <w:tab/>
        </w:r>
        <w:r w:rsidR="00953A87">
          <w:rPr>
            <w:noProof/>
            <w:webHidden/>
          </w:rPr>
          <w:fldChar w:fldCharType="begin"/>
        </w:r>
        <w:r w:rsidR="00953A87">
          <w:rPr>
            <w:noProof/>
            <w:webHidden/>
          </w:rPr>
          <w:instrText xml:space="preserve"> PAGEREF _Toc165959662 \h </w:instrText>
        </w:r>
        <w:r w:rsidR="00953A87">
          <w:rPr>
            <w:noProof/>
            <w:webHidden/>
          </w:rPr>
        </w:r>
        <w:r w:rsidR="00953A87">
          <w:rPr>
            <w:noProof/>
            <w:webHidden/>
          </w:rPr>
          <w:fldChar w:fldCharType="separate"/>
        </w:r>
        <w:r w:rsidR="00B17B5C">
          <w:rPr>
            <w:noProof/>
            <w:webHidden/>
          </w:rPr>
          <w:t>31</w:t>
        </w:r>
        <w:r w:rsidR="00953A87">
          <w:rPr>
            <w:noProof/>
            <w:webHidden/>
          </w:rPr>
          <w:fldChar w:fldCharType="end"/>
        </w:r>
      </w:hyperlink>
    </w:p>
    <w:p w:rsidR="00953A87" w:rsidRDefault="00043B85">
      <w:pPr>
        <w:pStyle w:val="30"/>
        <w:rPr>
          <w:b w:val="0"/>
          <w:i w:val="0"/>
          <w:iCs w:val="0"/>
          <w:noProof/>
          <w:sz w:val="24"/>
          <w:szCs w:val="24"/>
        </w:rPr>
      </w:pPr>
      <w:hyperlink w:anchor="_Toc165959663" w:history="1">
        <w:r w:rsidR="00953A87" w:rsidRPr="00BF1EBF">
          <w:rPr>
            <w:rStyle w:val="af2"/>
            <w:noProof/>
          </w:rPr>
          <w:t>10.8.1. Прибытие поезда на станцию – транзит с переработкой</w:t>
        </w:r>
        <w:r w:rsidR="00953A87">
          <w:rPr>
            <w:noProof/>
            <w:webHidden/>
          </w:rPr>
          <w:tab/>
        </w:r>
        <w:r w:rsidR="00953A87">
          <w:rPr>
            <w:noProof/>
            <w:webHidden/>
          </w:rPr>
          <w:fldChar w:fldCharType="begin"/>
        </w:r>
        <w:r w:rsidR="00953A87">
          <w:rPr>
            <w:noProof/>
            <w:webHidden/>
          </w:rPr>
          <w:instrText xml:space="preserve"> PAGEREF _Toc165959663 \h </w:instrText>
        </w:r>
        <w:r w:rsidR="00953A87">
          <w:rPr>
            <w:noProof/>
            <w:webHidden/>
          </w:rPr>
        </w:r>
        <w:r w:rsidR="00953A87">
          <w:rPr>
            <w:noProof/>
            <w:webHidden/>
          </w:rPr>
          <w:fldChar w:fldCharType="separate"/>
        </w:r>
        <w:r w:rsidR="00B17B5C">
          <w:rPr>
            <w:noProof/>
            <w:webHidden/>
          </w:rPr>
          <w:t>31</w:t>
        </w:r>
        <w:r w:rsidR="00953A87">
          <w:rPr>
            <w:noProof/>
            <w:webHidden/>
          </w:rPr>
          <w:fldChar w:fldCharType="end"/>
        </w:r>
      </w:hyperlink>
    </w:p>
    <w:p w:rsidR="00953A87" w:rsidRDefault="00043B85">
      <w:pPr>
        <w:pStyle w:val="30"/>
        <w:rPr>
          <w:b w:val="0"/>
          <w:i w:val="0"/>
          <w:iCs w:val="0"/>
          <w:noProof/>
          <w:sz w:val="24"/>
          <w:szCs w:val="24"/>
        </w:rPr>
      </w:pPr>
      <w:hyperlink w:anchor="_Toc165959664" w:history="1">
        <w:r w:rsidR="00953A87" w:rsidRPr="00BF1EBF">
          <w:rPr>
            <w:rStyle w:val="af2"/>
            <w:noProof/>
          </w:rPr>
          <w:t>10.8.2. Отправление  поезда со станции – транзит с переработкой</w:t>
        </w:r>
        <w:r w:rsidR="00953A87">
          <w:rPr>
            <w:noProof/>
            <w:webHidden/>
          </w:rPr>
          <w:tab/>
        </w:r>
        <w:r w:rsidR="00953A87">
          <w:rPr>
            <w:noProof/>
            <w:webHidden/>
          </w:rPr>
          <w:fldChar w:fldCharType="begin"/>
        </w:r>
        <w:r w:rsidR="00953A87">
          <w:rPr>
            <w:noProof/>
            <w:webHidden/>
          </w:rPr>
          <w:instrText xml:space="preserve"> PAGEREF _Toc165959664 \h </w:instrText>
        </w:r>
        <w:r w:rsidR="00953A87">
          <w:rPr>
            <w:noProof/>
            <w:webHidden/>
          </w:rPr>
        </w:r>
        <w:r w:rsidR="00953A87">
          <w:rPr>
            <w:noProof/>
            <w:webHidden/>
          </w:rPr>
          <w:fldChar w:fldCharType="separate"/>
        </w:r>
        <w:r w:rsidR="00B17B5C">
          <w:rPr>
            <w:noProof/>
            <w:webHidden/>
          </w:rPr>
          <w:t>33</w:t>
        </w:r>
        <w:r w:rsidR="00953A87">
          <w:rPr>
            <w:noProof/>
            <w:webHidden/>
          </w:rPr>
          <w:fldChar w:fldCharType="end"/>
        </w:r>
      </w:hyperlink>
    </w:p>
    <w:p w:rsidR="00953A87" w:rsidRDefault="00043B85">
      <w:pPr>
        <w:pStyle w:val="30"/>
        <w:rPr>
          <w:b w:val="0"/>
          <w:i w:val="0"/>
          <w:iCs w:val="0"/>
          <w:noProof/>
          <w:sz w:val="24"/>
          <w:szCs w:val="24"/>
        </w:rPr>
      </w:pPr>
      <w:hyperlink w:anchor="_Toc165959665" w:history="1">
        <w:r w:rsidR="00953A87" w:rsidRPr="00BF1EBF">
          <w:rPr>
            <w:rStyle w:val="af2"/>
            <w:noProof/>
          </w:rPr>
          <w:t>10.8.3. Прибытие, отправление транзитного поезда без переработки</w:t>
        </w:r>
        <w:r w:rsidR="00953A87">
          <w:rPr>
            <w:noProof/>
            <w:webHidden/>
          </w:rPr>
          <w:tab/>
        </w:r>
        <w:r w:rsidR="00953A87">
          <w:rPr>
            <w:noProof/>
            <w:webHidden/>
          </w:rPr>
          <w:fldChar w:fldCharType="begin"/>
        </w:r>
        <w:r w:rsidR="00953A87">
          <w:rPr>
            <w:noProof/>
            <w:webHidden/>
          </w:rPr>
          <w:instrText xml:space="preserve"> PAGEREF _Toc165959665 \h </w:instrText>
        </w:r>
        <w:r w:rsidR="00953A87">
          <w:rPr>
            <w:noProof/>
            <w:webHidden/>
          </w:rPr>
        </w:r>
        <w:r w:rsidR="00953A87">
          <w:rPr>
            <w:noProof/>
            <w:webHidden/>
          </w:rPr>
          <w:fldChar w:fldCharType="separate"/>
        </w:r>
        <w:r w:rsidR="00B17B5C">
          <w:rPr>
            <w:noProof/>
            <w:webHidden/>
          </w:rPr>
          <w:t>34</w:t>
        </w:r>
        <w:r w:rsidR="00953A87">
          <w:rPr>
            <w:noProof/>
            <w:webHidden/>
          </w:rPr>
          <w:fldChar w:fldCharType="end"/>
        </w:r>
      </w:hyperlink>
    </w:p>
    <w:p w:rsidR="00953A87" w:rsidRDefault="00043B85">
      <w:pPr>
        <w:pStyle w:val="30"/>
        <w:rPr>
          <w:b w:val="0"/>
          <w:i w:val="0"/>
          <w:iCs w:val="0"/>
          <w:noProof/>
          <w:sz w:val="24"/>
          <w:szCs w:val="24"/>
        </w:rPr>
      </w:pPr>
      <w:hyperlink w:anchor="_Toc165959666" w:history="1">
        <w:r w:rsidR="00953A87" w:rsidRPr="00BF1EBF">
          <w:rPr>
            <w:rStyle w:val="af2"/>
            <w:noProof/>
          </w:rPr>
          <w:t>10.8.4. Отправление вагонов с пути станции на грузовой фронт</w:t>
        </w:r>
        <w:r w:rsidR="00953A87">
          <w:rPr>
            <w:noProof/>
            <w:webHidden/>
          </w:rPr>
          <w:tab/>
        </w:r>
        <w:r w:rsidR="00953A87">
          <w:rPr>
            <w:noProof/>
            <w:webHidden/>
          </w:rPr>
          <w:fldChar w:fldCharType="begin"/>
        </w:r>
        <w:r w:rsidR="00953A87">
          <w:rPr>
            <w:noProof/>
            <w:webHidden/>
          </w:rPr>
          <w:instrText xml:space="preserve"> PAGEREF _Toc165959666 \h </w:instrText>
        </w:r>
        <w:r w:rsidR="00953A87">
          <w:rPr>
            <w:noProof/>
            <w:webHidden/>
          </w:rPr>
        </w:r>
        <w:r w:rsidR="00953A87">
          <w:rPr>
            <w:noProof/>
            <w:webHidden/>
          </w:rPr>
          <w:fldChar w:fldCharType="separate"/>
        </w:r>
        <w:r w:rsidR="00B17B5C">
          <w:rPr>
            <w:noProof/>
            <w:webHidden/>
          </w:rPr>
          <w:t>34</w:t>
        </w:r>
        <w:r w:rsidR="00953A87">
          <w:rPr>
            <w:noProof/>
            <w:webHidden/>
          </w:rPr>
          <w:fldChar w:fldCharType="end"/>
        </w:r>
      </w:hyperlink>
    </w:p>
    <w:p w:rsidR="00953A87" w:rsidRDefault="00043B85">
      <w:pPr>
        <w:pStyle w:val="30"/>
        <w:rPr>
          <w:b w:val="0"/>
          <w:i w:val="0"/>
          <w:iCs w:val="0"/>
          <w:noProof/>
          <w:sz w:val="24"/>
          <w:szCs w:val="24"/>
        </w:rPr>
      </w:pPr>
      <w:hyperlink w:anchor="_Toc165959667" w:history="1">
        <w:r w:rsidR="00953A87" w:rsidRPr="00BF1EBF">
          <w:rPr>
            <w:rStyle w:val="af2"/>
            <w:noProof/>
            <w:lang w:val="en-US"/>
          </w:rPr>
          <w:t xml:space="preserve">10.8.5. </w:t>
        </w:r>
        <w:r w:rsidR="00953A87" w:rsidRPr="00BF1EBF">
          <w:rPr>
            <w:rStyle w:val="af2"/>
            <w:noProof/>
          </w:rPr>
          <w:t>Прибытие вагонов на грузовой фронт</w:t>
        </w:r>
        <w:r w:rsidR="00953A87">
          <w:rPr>
            <w:noProof/>
            <w:webHidden/>
          </w:rPr>
          <w:tab/>
        </w:r>
        <w:r w:rsidR="00953A87">
          <w:rPr>
            <w:noProof/>
            <w:webHidden/>
          </w:rPr>
          <w:fldChar w:fldCharType="begin"/>
        </w:r>
        <w:r w:rsidR="00953A87">
          <w:rPr>
            <w:noProof/>
            <w:webHidden/>
          </w:rPr>
          <w:instrText xml:space="preserve"> PAGEREF _Toc165959667 \h </w:instrText>
        </w:r>
        <w:r w:rsidR="00953A87">
          <w:rPr>
            <w:noProof/>
            <w:webHidden/>
          </w:rPr>
        </w:r>
        <w:r w:rsidR="00953A87">
          <w:rPr>
            <w:noProof/>
            <w:webHidden/>
          </w:rPr>
          <w:fldChar w:fldCharType="separate"/>
        </w:r>
        <w:r w:rsidR="00B17B5C">
          <w:rPr>
            <w:noProof/>
            <w:webHidden/>
          </w:rPr>
          <w:t>35</w:t>
        </w:r>
        <w:r w:rsidR="00953A87">
          <w:rPr>
            <w:noProof/>
            <w:webHidden/>
          </w:rPr>
          <w:fldChar w:fldCharType="end"/>
        </w:r>
      </w:hyperlink>
    </w:p>
    <w:p w:rsidR="00953A87" w:rsidRDefault="00043B85">
      <w:pPr>
        <w:pStyle w:val="30"/>
        <w:rPr>
          <w:b w:val="0"/>
          <w:i w:val="0"/>
          <w:iCs w:val="0"/>
          <w:noProof/>
          <w:sz w:val="24"/>
          <w:szCs w:val="24"/>
        </w:rPr>
      </w:pPr>
      <w:hyperlink w:anchor="_Toc165959668" w:history="1">
        <w:r w:rsidR="00953A87" w:rsidRPr="00BF1EBF">
          <w:rPr>
            <w:rStyle w:val="af2"/>
            <w:noProof/>
          </w:rPr>
          <w:t>10.8.6. Отправление вагонов с грузового фронта на пути станции</w:t>
        </w:r>
        <w:r w:rsidR="00953A87">
          <w:rPr>
            <w:noProof/>
            <w:webHidden/>
          </w:rPr>
          <w:tab/>
        </w:r>
        <w:r w:rsidR="00953A87">
          <w:rPr>
            <w:noProof/>
            <w:webHidden/>
          </w:rPr>
          <w:fldChar w:fldCharType="begin"/>
        </w:r>
        <w:r w:rsidR="00953A87">
          <w:rPr>
            <w:noProof/>
            <w:webHidden/>
          </w:rPr>
          <w:instrText xml:space="preserve"> PAGEREF _Toc165959668 \h </w:instrText>
        </w:r>
        <w:r w:rsidR="00953A87">
          <w:rPr>
            <w:noProof/>
            <w:webHidden/>
          </w:rPr>
        </w:r>
        <w:r w:rsidR="00953A87">
          <w:rPr>
            <w:noProof/>
            <w:webHidden/>
          </w:rPr>
          <w:fldChar w:fldCharType="separate"/>
        </w:r>
        <w:r w:rsidR="00B17B5C">
          <w:rPr>
            <w:noProof/>
            <w:webHidden/>
          </w:rPr>
          <w:t>36</w:t>
        </w:r>
        <w:r w:rsidR="00953A87">
          <w:rPr>
            <w:noProof/>
            <w:webHidden/>
          </w:rPr>
          <w:fldChar w:fldCharType="end"/>
        </w:r>
      </w:hyperlink>
    </w:p>
    <w:p w:rsidR="00953A87" w:rsidRDefault="00043B85">
      <w:pPr>
        <w:pStyle w:val="30"/>
        <w:rPr>
          <w:b w:val="0"/>
          <w:i w:val="0"/>
          <w:iCs w:val="0"/>
          <w:noProof/>
          <w:sz w:val="24"/>
          <w:szCs w:val="24"/>
        </w:rPr>
      </w:pPr>
      <w:hyperlink w:anchor="_Toc165959669" w:history="1">
        <w:r w:rsidR="00953A87" w:rsidRPr="00BF1EBF">
          <w:rPr>
            <w:rStyle w:val="af2"/>
            <w:noProof/>
          </w:rPr>
          <w:t>10.8.7. Прибытие вагонов на путь станции с грузового фронта</w:t>
        </w:r>
        <w:r w:rsidR="00953A87">
          <w:rPr>
            <w:noProof/>
            <w:webHidden/>
          </w:rPr>
          <w:tab/>
        </w:r>
        <w:r w:rsidR="00953A87">
          <w:rPr>
            <w:noProof/>
            <w:webHidden/>
          </w:rPr>
          <w:fldChar w:fldCharType="begin"/>
        </w:r>
        <w:r w:rsidR="00953A87">
          <w:rPr>
            <w:noProof/>
            <w:webHidden/>
          </w:rPr>
          <w:instrText xml:space="preserve"> PAGEREF _Toc165959669 \h </w:instrText>
        </w:r>
        <w:r w:rsidR="00953A87">
          <w:rPr>
            <w:noProof/>
            <w:webHidden/>
          </w:rPr>
        </w:r>
        <w:r w:rsidR="00953A87">
          <w:rPr>
            <w:noProof/>
            <w:webHidden/>
          </w:rPr>
          <w:fldChar w:fldCharType="separate"/>
        </w:r>
        <w:r w:rsidR="00B17B5C">
          <w:rPr>
            <w:noProof/>
            <w:webHidden/>
          </w:rPr>
          <w:t>36</w:t>
        </w:r>
        <w:r w:rsidR="00953A87">
          <w:rPr>
            <w:noProof/>
            <w:webHidden/>
          </w:rPr>
          <w:fldChar w:fldCharType="end"/>
        </w:r>
      </w:hyperlink>
    </w:p>
    <w:p w:rsidR="00953A87" w:rsidRDefault="00043B85">
      <w:pPr>
        <w:pStyle w:val="30"/>
        <w:rPr>
          <w:b w:val="0"/>
          <w:i w:val="0"/>
          <w:iCs w:val="0"/>
          <w:noProof/>
          <w:sz w:val="24"/>
          <w:szCs w:val="24"/>
        </w:rPr>
      </w:pPr>
      <w:hyperlink w:anchor="_Toc165959670" w:history="1">
        <w:r w:rsidR="00953A87" w:rsidRPr="00BF1EBF">
          <w:rPr>
            <w:rStyle w:val="af2"/>
            <w:noProof/>
          </w:rPr>
          <w:t>10.8.8. Положение по путям станции (на начало смены)</w:t>
        </w:r>
        <w:r w:rsidR="00953A87">
          <w:rPr>
            <w:noProof/>
            <w:webHidden/>
          </w:rPr>
          <w:tab/>
        </w:r>
        <w:r w:rsidR="00953A87">
          <w:rPr>
            <w:noProof/>
            <w:webHidden/>
          </w:rPr>
          <w:fldChar w:fldCharType="begin"/>
        </w:r>
        <w:r w:rsidR="00953A87">
          <w:rPr>
            <w:noProof/>
            <w:webHidden/>
          </w:rPr>
          <w:instrText xml:space="preserve"> PAGEREF _Toc165959670 \h </w:instrText>
        </w:r>
        <w:r w:rsidR="00953A87">
          <w:rPr>
            <w:noProof/>
            <w:webHidden/>
          </w:rPr>
        </w:r>
        <w:r w:rsidR="00953A87">
          <w:rPr>
            <w:noProof/>
            <w:webHidden/>
          </w:rPr>
          <w:fldChar w:fldCharType="separate"/>
        </w:r>
        <w:r w:rsidR="00B17B5C">
          <w:rPr>
            <w:noProof/>
            <w:webHidden/>
          </w:rPr>
          <w:t>36</w:t>
        </w:r>
        <w:r w:rsidR="00953A87">
          <w:rPr>
            <w:noProof/>
            <w:webHidden/>
          </w:rPr>
          <w:fldChar w:fldCharType="end"/>
        </w:r>
      </w:hyperlink>
    </w:p>
    <w:p w:rsidR="00953A87" w:rsidRDefault="00043B85">
      <w:pPr>
        <w:pStyle w:val="30"/>
        <w:rPr>
          <w:b w:val="0"/>
          <w:i w:val="0"/>
          <w:iCs w:val="0"/>
          <w:noProof/>
          <w:sz w:val="24"/>
          <w:szCs w:val="24"/>
        </w:rPr>
      </w:pPr>
      <w:hyperlink w:anchor="_Toc165959671" w:history="1">
        <w:r w:rsidR="00953A87" w:rsidRPr="00BF1EBF">
          <w:rPr>
            <w:rStyle w:val="af2"/>
            <w:noProof/>
          </w:rPr>
          <w:t>10.8.9. Ввод данных ж.д.документа Ф. ГУ-29, ГУ-29– Б, СМГС (исходящие грузы)</w:t>
        </w:r>
        <w:r w:rsidR="00953A87">
          <w:rPr>
            <w:noProof/>
            <w:webHidden/>
          </w:rPr>
          <w:tab/>
        </w:r>
        <w:r w:rsidR="00953A87">
          <w:rPr>
            <w:noProof/>
            <w:webHidden/>
          </w:rPr>
          <w:fldChar w:fldCharType="begin"/>
        </w:r>
        <w:r w:rsidR="00953A87">
          <w:rPr>
            <w:noProof/>
            <w:webHidden/>
          </w:rPr>
          <w:instrText xml:space="preserve"> PAGEREF _Toc165959671 \h </w:instrText>
        </w:r>
        <w:r w:rsidR="00953A87">
          <w:rPr>
            <w:noProof/>
            <w:webHidden/>
          </w:rPr>
        </w:r>
        <w:r w:rsidR="00953A87">
          <w:rPr>
            <w:noProof/>
            <w:webHidden/>
          </w:rPr>
          <w:fldChar w:fldCharType="separate"/>
        </w:r>
        <w:r w:rsidR="00B17B5C">
          <w:rPr>
            <w:noProof/>
            <w:webHidden/>
          </w:rPr>
          <w:t>36</w:t>
        </w:r>
        <w:r w:rsidR="00953A87">
          <w:rPr>
            <w:noProof/>
            <w:webHidden/>
          </w:rPr>
          <w:fldChar w:fldCharType="end"/>
        </w:r>
      </w:hyperlink>
    </w:p>
    <w:p w:rsidR="00953A87" w:rsidRDefault="00043B85">
      <w:pPr>
        <w:pStyle w:val="30"/>
        <w:rPr>
          <w:b w:val="0"/>
          <w:i w:val="0"/>
          <w:iCs w:val="0"/>
          <w:noProof/>
          <w:sz w:val="24"/>
          <w:szCs w:val="24"/>
        </w:rPr>
      </w:pPr>
      <w:hyperlink w:anchor="_Toc165959672" w:history="1">
        <w:r w:rsidR="00953A87" w:rsidRPr="00BF1EBF">
          <w:rPr>
            <w:rStyle w:val="af2"/>
            <w:noProof/>
          </w:rPr>
          <w:t>10.8.10 Ввод данных ж.д.документа Ф. 117 (внутрикомбинатовские перевозки)</w:t>
        </w:r>
        <w:r w:rsidR="00953A87">
          <w:rPr>
            <w:noProof/>
            <w:webHidden/>
          </w:rPr>
          <w:tab/>
        </w:r>
        <w:r w:rsidR="00953A87">
          <w:rPr>
            <w:noProof/>
            <w:webHidden/>
          </w:rPr>
          <w:fldChar w:fldCharType="begin"/>
        </w:r>
        <w:r w:rsidR="00953A87">
          <w:rPr>
            <w:noProof/>
            <w:webHidden/>
          </w:rPr>
          <w:instrText xml:space="preserve"> PAGEREF _Toc165959672 \h </w:instrText>
        </w:r>
        <w:r w:rsidR="00953A87">
          <w:rPr>
            <w:noProof/>
            <w:webHidden/>
          </w:rPr>
        </w:r>
        <w:r w:rsidR="00953A87">
          <w:rPr>
            <w:noProof/>
            <w:webHidden/>
          </w:rPr>
          <w:fldChar w:fldCharType="separate"/>
        </w:r>
        <w:r w:rsidR="00B17B5C">
          <w:rPr>
            <w:noProof/>
            <w:webHidden/>
          </w:rPr>
          <w:t>36</w:t>
        </w:r>
        <w:r w:rsidR="00953A87">
          <w:rPr>
            <w:noProof/>
            <w:webHidden/>
          </w:rPr>
          <w:fldChar w:fldCharType="end"/>
        </w:r>
      </w:hyperlink>
    </w:p>
    <w:p w:rsidR="00953A87" w:rsidRDefault="00043B85">
      <w:pPr>
        <w:pStyle w:val="10"/>
        <w:rPr>
          <w:b w:val="0"/>
          <w:bCs w:val="0"/>
          <w:caps w:val="0"/>
          <w:noProof/>
          <w:sz w:val="24"/>
          <w:szCs w:val="24"/>
        </w:rPr>
      </w:pPr>
      <w:hyperlink w:anchor="_Toc165959673" w:history="1">
        <w:r w:rsidR="00953A87" w:rsidRPr="00BF1EBF">
          <w:rPr>
            <w:rStyle w:val="af2"/>
            <w:noProof/>
            <w:lang w:val="uk-UA"/>
          </w:rPr>
          <w:t xml:space="preserve">11. </w:t>
        </w:r>
        <w:r w:rsidR="00953A87" w:rsidRPr="00BF1EBF">
          <w:rPr>
            <w:rStyle w:val="af2"/>
            <w:noProof/>
          </w:rPr>
          <w:t>Выходные документы</w:t>
        </w:r>
        <w:r w:rsidR="00953A87">
          <w:rPr>
            <w:noProof/>
            <w:webHidden/>
          </w:rPr>
          <w:tab/>
        </w:r>
        <w:r w:rsidR="00953A87">
          <w:rPr>
            <w:noProof/>
            <w:webHidden/>
          </w:rPr>
          <w:fldChar w:fldCharType="begin"/>
        </w:r>
        <w:r w:rsidR="00953A87">
          <w:rPr>
            <w:noProof/>
            <w:webHidden/>
          </w:rPr>
          <w:instrText xml:space="preserve"> PAGEREF _Toc165959673 \h </w:instrText>
        </w:r>
        <w:r w:rsidR="00953A87">
          <w:rPr>
            <w:noProof/>
            <w:webHidden/>
          </w:rPr>
        </w:r>
        <w:r w:rsidR="00953A87">
          <w:rPr>
            <w:noProof/>
            <w:webHidden/>
          </w:rPr>
          <w:fldChar w:fldCharType="separate"/>
        </w:r>
        <w:r w:rsidR="00B17B5C">
          <w:rPr>
            <w:noProof/>
            <w:webHidden/>
          </w:rPr>
          <w:t>37</w:t>
        </w:r>
        <w:r w:rsidR="00953A87">
          <w:rPr>
            <w:noProof/>
            <w:webHidden/>
          </w:rPr>
          <w:fldChar w:fldCharType="end"/>
        </w:r>
      </w:hyperlink>
    </w:p>
    <w:p w:rsidR="00953A87" w:rsidRDefault="00043B85">
      <w:pPr>
        <w:pStyle w:val="22"/>
        <w:rPr>
          <w:smallCaps w:val="0"/>
          <w:noProof/>
          <w:sz w:val="24"/>
          <w:szCs w:val="24"/>
        </w:rPr>
      </w:pPr>
      <w:hyperlink w:anchor="_Toc165959674" w:history="1">
        <w:r w:rsidR="00953A87" w:rsidRPr="00BF1EBF">
          <w:rPr>
            <w:rStyle w:val="af2"/>
            <w:noProof/>
            <w:lang w:val="uk-UA"/>
          </w:rPr>
          <w:t xml:space="preserve">11.1. </w:t>
        </w:r>
        <w:r w:rsidR="00953A87" w:rsidRPr="00BF1EBF">
          <w:rPr>
            <w:rStyle w:val="af2"/>
            <w:noProof/>
          </w:rPr>
          <w:t>Перечень отчетных форм  ИДС  УЖДТ.</w:t>
        </w:r>
        <w:r w:rsidR="00953A87">
          <w:rPr>
            <w:noProof/>
            <w:webHidden/>
          </w:rPr>
          <w:tab/>
        </w:r>
        <w:r w:rsidR="00953A87">
          <w:rPr>
            <w:noProof/>
            <w:webHidden/>
          </w:rPr>
          <w:fldChar w:fldCharType="begin"/>
        </w:r>
        <w:r w:rsidR="00953A87">
          <w:rPr>
            <w:noProof/>
            <w:webHidden/>
          </w:rPr>
          <w:instrText xml:space="preserve"> PAGEREF _Toc165959674 \h </w:instrText>
        </w:r>
        <w:r w:rsidR="00953A87">
          <w:rPr>
            <w:noProof/>
            <w:webHidden/>
          </w:rPr>
        </w:r>
        <w:r w:rsidR="00953A87">
          <w:rPr>
            <w:noProof/>
            <w:webHidden/>
          </w:rPr>
          <w:fldChar w:fldCharType="separate"/>
        </w:r>
        <w:r w:rsidR="00B17B5C">
          <w:rPr>
            <w:noProof/>
            <w:webHidden/>
          </w:rPr>
          <w:t>37</w:t>
        </w:r>
        <w:r w:rsidR="00953A87">
          <w:rPr>
            <w:noProof/>
            <w:webHidden/>
          </w:rPr>
          <w:fldChar w:fldCharType="end"/>
        </w:r>
      </w:hyperlink>
    </w:p>
    <w:p w:rsidR="00953A87" w:rsidRDefault="00043B85">
      <w:pPr>
        <w:pStyle w:val="30"/>
        <w:rPr>
          <w:b w:val="0"/>
          <w:i w:val="0"/>
          <w:iCs w:val="0"/>
          <w:noProof/>
          <w:sz w:val="24"/>
          <w:szCs w:val="24"/>
        </w:rPr>
      </w:pPr>
      <w:hyperlink w:anchor="_Toc165959675" w:history="1">
        <w:r w:rsidR="00953A87" w:rsidRPr="00BF1EBF">
          <w:rPr>
            <w:rStyle w:val="af2"/>
            <w:noProof/>
            <w:lang w:val="uk-UA"/>
          </w:rPr>
          <w:t xml:space="preserve">11.1.1. </w:t>
        </w:r>
        <w:r w:rsidR="00953A87" w:rsidRPr="00BF1EBF">
          <w:rPr>
            <w:rStyle w:val="af2"/>
            <w:noProof/>
          </w:rPr>
          <w:t>Отчеты диспетчерской служб</w:t>
        </w:r>
        <w:r w:rsidR="00953A87" w:rsidRPr="00BF1EBF">
          <w:rPr>
            <w:rStyle w:val="af2"/>
            <w:noProof/>
            <w:lang w:val="uk-UA"/>
          </w:rPr>
          <w:t>ы</w:t>
        </w:r>
        <w:r w:rsidR="00953A87" w:rsidRPr="00BF1EBF">
          <w:rPr>
            <w:rStyle w:val="af2"/>
            <w:noProof/>
          </w:rPr>
          <w:t xml:space="preserve"> УЖДТ </w:t>
        </w:r>
        <w:r w:rsidR="00FB4C70">
          <w:rPr>
            <w:rStyle w:val="af2"/>
            <w:noProof/>
          </w:rPr>
          <w:t>ПАО АМКР</w:t>
        </w:r>
        <w:r w:rsidR="00953A87">
          <w:rPr>
            <w:noProof/>
            <w:webHidden/>
          </w:rPr>
          <w:tab/>
        </w:r>
        <w:r w:rsidR="00953A87">
          <w:rPr>
            <w:noProof/>
            <w:webHidden/>
          </w:rPr>
          <w:fldChar w:fldCharType="begin"/>
        </w:r>
        <w:r w:rsidR="00953A87">
          <w:rPr>
            <w:noProof/>
            <w:webHidden/>
          </w:rPr>
          <w:instrText xml:space="preserve"> PAGEREF _Toc165959675 \h </w:instrText>
        </w:r>
        <w:r w:rsidR="00953A87">
          <w:rPr>
            <w:noProof/>
            <w:webHidden/>
          </w:rPr>
        </w:r>
        <w:r w:rsidR="00953A87">
          <w:rPr>
            <w:noProof/>
            <w:webHidden/>
          </w:rPr>
          <w:fldChar w:fldCharType="separate"/>
        </w:r>
        <w:r w:rsidR="00B17B5C">
          <w:rPr>
            <w:noProof/>
            <w:webHidden/>
          </w:rPr>
          <w:t>37</w:t>
        </w:r>
        <w:r w:rsidR="00953A87">
          <w:rPr>
            <w:noProof/>
            <w:webHidden/>
          </w:rPr>
          <w:fldChar w:fldCharType="end"/>
        </w:r>
      </w:hyperlink>
    </w:p>
    <w:p w:rsidR="00953A87" w:rsidRDefault="00043B85">
      <w:pPr>
        <w:pStyle w:val="30"/>
        <w:rPr>
          <w:b w:val="0"/>
          <w:i w:val="0"/>
          <w:iCs w:val="0"/>
          <w:noProof/>
          <w:sz w:val="24"/>
          <w:szCs w:val="24"/>
        </w:rPr>
      </w:pPr>
      <w:hyperlink w:anchor="_Toc165959676" w:history="1">
        <w:r w:rsidR="00953A87" w:rsidRPr="00BF1EBF">
          <w:rPr>
            <w:rStyle w:val="af2"/>
            <w:noProof/>
            <w:lang w:val="uk-UA"/>
          </w:rPr>
          <w:t xml:space="preserve">11.1.2. </w:t>
        </w:r>
        <w:r w:rsidR="00953A87" w:rsidRPr="00BF1EBF">
          <w:rPr>
            <w:rStyle w:val="af2"/>
            <w:noProof/>
          </w:rPr>
          <w:t xml:space="preserve">Отчеты грузовой службы УЖДТ  </w:t>
        </w:r>
        <w:r w:rsidR="00FB4C70">
          <w:rPr>
            <w:rStyle w:val="af2"/>
            <w:noProof/>
          </w:rPr>
          <w:t>ПАО АМКР</w:t>
        </w:r>
        <w:r w:rsidR="00953A87">
          <w:rPr>
            <w:noProof/>
            <w:webHidden/>
          </w:rPr>
          <w:tab/>
        </w:r>
        <w:r w:rsidR="00953A87">
          <w:rPr>
            <w:noProof/>
            <w:webHidden/>
          </w:rPr>
          <w:fldChar w:fldCharType="begin"/>
        </w:r>
        <w:r w:rsidR="00953A87">
          <w:rPr>
            <w:noProof/>
            <w:webHidden/>
          </w:rPr>
          <w:instrText xml:space="preserve"> PAGEREF _Toc165959676 \h </w:instrText>
        </w:r>
        <w:r w:rsidR="00953A87">
          <w:rPr>
            <w:noProof/>
            <w:webHidden/>
          </w:rPr>
        </w:r>
        <w:r w:rsidR="00953A87">
          <w:rPr>
            <w:noProof/>
            <w:webHidden/>
          </w:rPr>
          <w:fldChar w:fldCharType="separate"/>
        </w:r>
        <w:r w:rsidR="00B17B5C">
          <w:rPr>
            <w:noProof/>
            <w:webHidden/>
          </w:rPr>
          <w:t>38</w:t>
        </w:r>
        <w:r w:rsidR="00953A87">
          <w:rPr>
            <w:noProof/>
            <w:webHidden/>
          </w:rPr>
          <w:fldChar w:fldCharType="end"/>
        </w:r>
      </w:hyperlink>
    </w:p>
    <w:p w:rsidR="00953A87" w:rsidRDefault="00043B85">
      <w:pPr>
        <w:pStyle w:val="30"/>
        <w:rPr>
          <w:b w:val="0"/>
          <w:i w:val="0"/>
          <w:iCs w:val="0"/>
          <w:noProof/>
          <w:sz w:val="24"/>
          <w:szCs w:val="24"/>
        </w:rPr>
      </w:pPr>
      <w:hyperlink w:anchor="_Toc165959677" w:history="1">
        <w:r w:rsidR="00953A87" w:rsidRPr="00BF1EBF">
          <w:rPr>
            <w:rStyle w:val="af2"/>
            <w:noProof/>
            <w:lang w:val="uk-UA"/>
          </w:rPr>
          <w:t xml:space="preserve">11.1.3. </w:t>
        </w:r>
        <w:r w:rsidR="00953A87" w:rsidRPr="00BF1EBF">
          <w:rPr>
            <w:rStyle w:val="af2"/>
            <w:noProof/>
          </w:rPr>
          <w:t>Отчет о работе станции за сутки</w:t>
        </w:r>
        <w:r w:rsidR="00953A87">
          <w:rPr>
            <w:noProof/>
            <w:webHidden/>
          </w:rPr>
          <w:tab/>
        </w:r>
        <w:r w:rsidR="00953A87">
          <w:rPr>
            <w:noProof/>
            <w:webHidden/>
          </w:rPr>
          <w:fldChar w:fldCharType="begin"/>
        </w:r>
        <w:r w:rsidR="00953A87">
          <w:rPr>
            <w:noProof/>
            <w:webHidden/>
          </w:rPr>
          <w:instrText xml:space="preserve"> PAGEREF _Toc165959677 \h </w:instrText>
        </w:r>
        <w:r w:rsidR="00953A87">
          <w:rPr>
            <w:noProof/>
            <w:webHidden/>
          </w:rPr>
        </w:r>
        <w:r w:rsidR="00953A87">
          <w:rPr>
            <w:noProof/>
            <w:webHidden/>
          </w:rPr>
          <w:fldChar w:fldCharType="separate"/>
        </w:r>
        <w:r w:rsidR="00B17B5C">
          <w:rPr>
            <w:noProof/>
            <w:webHidden/>
          </w:rPr>
          <w:t>39</w:t>
        </w:r>
        <w:r w:rsidR="00953A87">
          <w:rPr>
            <w:noProof/>
            <w:webHidden/>
          </w:rPr>
          <w:fldChar w:fldCharType="end"/>
        </w:r>
      </w:hyperlink>
    </w:p>
    <w:p w:rsidR="00953A87" w:rsidRDefault="00043B85">
      <w:pPr>
        <w:pStyle w:val="30"/>
        <w:rPr>
          <w:b w:val="0"/>
          <w:i w:val="0"/>
          <w:iCs w:val="0"/>
          <w:noProof/>
          <w:sz w:val="24"/>
          <w:szCs w:val="24"/>
        </w:rPr>
      </w:pPr>
      <w:hyperlink w:anchor="_Toc165959678" w:history="1">
        <w:r w:rsidR="00953A87" w:rsidRPr="00BF1EBF">
          <w:rPr>
            <w:rStyle w:val="af2"/>
            <w:noProof/>
            <w:lang w:val="uk-UA"/>
          </w:rPr>
          <w:t xml:space="preserve">11.1.4. </w:t>
        </w:r>
        <w:r w:rsidR="00953A87" w:rsidRPr="00BF1EBF">
          <w:rPr>
            <w:rStyle w:val="af2"/>
            <w:noProof/>
          </w:rPr>
          <w:t>Анализ работы станции за период времени.</w:t>
        </w:r>
        <w:r w:rsidR="00953A87">
          <w:rPr>
            <w:noProof/>
            <w:webHidden/>
          </w:rPr>
          <w:tab/>
        </w:r>
        <w:r w:rsidR="00953A87">
          <w:rPr>
            <w:noProof/>
            <w:webHidden/>
          </w:rPr>
          <w:fldChar w:fldCharType="begin"/>
        </w:r>
        <w:r w:rsidR="00953A87">
          <w:rPr>
            <w:noProof/>
            <w:webHidden/>
          </w:rPr>
          <w:instrText xml:space="preserve"> PAGEREF _Toc165959678 \h </w:instrText>
        </w:r>
        <w:r w:rsidR="00953A87">
          <w:rPr>
            <w:noProof/>
            <w:webHidden/>
          </w:rPr>
        </w:r>
        <w:r w:rsidR="00953A87">
          <w:rPr>
            <w:noProof/>
            <w:webHidden/>
          </w:rPr>
          <w:fldChar w:fldCharType="separate"/>
        </w:r>
        <w:r w:rsidR="00B17B5C">
          <w:rPr>
            <w:noProof/>
            <w:webHidden/>
          </w:rPr>
          <w:t>39</w:t>
        </w:r>
        <w:r w:rsidR="00953A87">
          <w:rPr>
            <w:noProof/>
            <w:webHidden/>
          </w:rPr>
          <w:fldChar w:fldCharType="end"/>
        </w:r>
      </w:hyperlink>
    </w:p>
    <w:p w:rsidR="00953A87" w:rsidRDefault="00043B85">
      <w:pPr>
        <w:pStyle w:val="30"/>
        <w:rPr>
          <w:b w:val="0"/>
          <w:i w:val="0"/>
          <w:iCs w:val="0"/>
          <w:noProof/>
          <w:sz w:val="24"/>
          <w:szCs w:val="24"/>
        </w:rPr>
      </w:pPr>
      <w:hyperlink w:anchor="_Toc165959679" w:history="1">
        <w:r w:rsidR="00953A87" w:rsidRPr="00BF1EBF">
          <w:rPr>
            <w:rStyle w:val="af2"/>
            <w:noProof/>
            <w:lang w:val="uk-UA"/>
          </w:rPr>
          <w:t xml:space="preserve">11.1.5. </w:t>
        </w:r>
        <w:r w:rsidR="00953A87" w:rsidRPr="00BF1EBF">
          <w:rPr>
            <w:rStyle w:val="af2"/>
            <w:noProof/>
          </w:rPr>
          <w:t xml:space="preserve">Отчеты, формируемые для УЖДТ и структурных подразделений </w:t>
        </w:r>
        <w:r w:rsidR="00A60F9E">
          <w:rPr>
            <w:rStyle w:val="af2"/>
            <w:noProof/>
          </w:rPr>
          <w:t>предприятия</w:t>
        </w:r>
        <w:r w:rsidR="00953A87" w:rsidRPr="00BF1EBF">
          <w:rPr>
            <w:rStyle w:val="af2"/>
            <w:noProof/>
          </w:rPr>
          <w:t xml:space="preserve"> (внешние отчеты), которые содержат информацию за любой отчетный период</w:t>
        </w:r>
        <w:r w:rsidR="00953A87">
          <w:rPr>
            <w:noProof/>
            <w:webHidden/>
          </w:rPr>
          <w:tab/>
        </w:r>
        <w:r w:rsidR="00953A87">
          <w:rPr>
            <w:noProof/>
            <w:webHidden/>
          </w:rPr>
          <w:fldChar w:fldCharType="begin"/>
        </w:r>
        <w:r w:rsidR="00953A87">
          <w:rPr>
            <w:noProof/>
            <w:webHidden/>
          </w:rPr>
          <w:instrText xml:space="preserve"> PAGEREF _Toc165959679 \h </w:instrText>
        </w:r>
        <w:r w:rsidR="00953A87">
          <w:rPr>
            <w:noProof/>
            <w:webHidden/>
          </w:rPr>
        </w:r>
        <w:r w:rsidR="00953A87">
          <w:rPr>
            <w:noProof/>
            <w:webHidden/>
          </w:rPr>
          <w:fldChar w:fldCharType="separate"/>
        </w:r>
        <w:r w:rsidR="00B17B5C">
          <w:rPr>
            <w:noProof/>
            <w:webHidden/>
          </w:rPr>
          <w:t>40</w:t>
        </w:r>
        <w:r w:rsidR="00953A87">
          <w:rPr>
            <w:noProof/>
            <w:webHidden/>
          </w:rPr>
          <w:fldChar w:fldCharType="end"/>
        </w:r>
      </w:hyperlink>
    </w:p>
    <w:p w:rsidR="00953A87" w:rsidRDefault="00043B85">
      <w:pPr>
        <w:pStyle w:val="10"/>
        <w:rPr>
          <w:b w:val="0"/>
          <w:bCs w:val="0"/>
          <w:caps w:val="0"/>
          <w:noProof/>
          <w:sz w:val="24"/>
          <w:szCs w:val="24"/>
        </w:rPr>
      </w:pPr>
      <w:hyperlink w:anchor="_Toc165959680" w:history="1">
        <w:r w:rsidR="00953A87" w:rsidRPr="00BF1EBF">
          <w:rPr>
            <w:rStyle w:val="af2"/>
            <w:noProof/>
            <w:lang w:val="uk-UA"/>
          </w:rPr>
          <w:t>1</w:t>
        </w:r>
        <w:r w:rsidR="00953A87" w:rsidRPr="00BF1EBF">
          <w:rPr>
            <w:rStyle w:val="af2"/>
            <w:noProof/>
          </w:rPr>
          <w:t>2</w:t>
        </w:r>
        <w:r w:rsidR="00953A87" w:rsidRPr="00BF1EBF">
          <w:rPr>
            <w:rStyle w:val="af2"/>
            <w:noProof/>
            <w:lang w:val="uk-UA"/>
          </w:rPr>
          <w:t xml:space="preserve">. </w:t>
        </w:r>
        <w:r w:rsidR="00953A87" w:rsidRPr="00BF1EBF">
          <w:rPr>
            <w:rStyle w:val="af2"/>
            <w:noProof/>
          </w:rPr>
          <w:t>Безопасность системы. Обеспечение целостности данных в системе.</w:t>
        </w:r>
        <w:r w:rsidR="00953A87">
          <w:rPr>
            <w:noProof/>
            <w:webHidden/>
          </w:rPr>
          <w:tab/>
        </w:r>
        <w:r w:rsidR="00953A87">
          <w:rPr>
            <w:noProof/>
            <w:webHidden/>
          </w:rPr>
          <w:fldChar w:fldCharType="begin"/>
        </w:r>
        <w:r w:rsidR="00953A87">
          <w:rPr>
            <w:noProof/>
            <w:webHidden/>
          </w:rPr>
          <w:instrText xml:space="preserve"> PAGEREF _Toc165959680 \h </w:instrText>
        </w:r>
        <w:r w:rsidR="00953A87">
          <w:rPr>
            <w:noProof/>
            <w:webHidden/>
          </w:rPr>
        </w:r>
        <w:r w:rsidR="00953A87">
          <w:rPr>
            <w:noProof/>
            <w:webHidden/>
          </w:rPr>
          <w:fldChar w:fldCharType="separate"/>
        </w:r>
        <w:r w:rsidR="00B17B5C">
          <w:rPr>
            <w:noProof/>
            <w:webHidden/>
          </w:rPr>
          <w:t>41</w:t>
        </w:r>
        <w:r w:rsidR="00953A87">
          <w:rPr>
            <w:noProof/>
            <w:webHidden/>
          </w:rPr>
          <w:fldChar w:fldCharType="end"/>
        </w:r>
      </w:hyperlink>
    </w:p>
    <w:p w:rsidR="009A2D21" w:rsidRPr="00E43C5B" w:rsidRDefault="0054125A" w:rsidP="00E43C5B">
      <w:pPr>
        <w:ind w:firstLine="0"/>
      </w:pPr>
      <w:r>
        <w:rPr>
          <w:lang w:val="en-US"/>
        </w:rPr>
        <w:lastRenderedPageBreak/>
        <w:fldChar w:fldCharType="end"/>
      </w:r>
    </w:p>
    <w:p w:rsidR="00845B1D" w:rsidRPr="00C00FD4" w:rsidRDefault="00300DDC" w:rsidP="00D15DB1">
      <w:pPr>
        <w:pStyle w:val="1"/>
        <w:numPr>
          <w:ilvl w:val="0"/>
          <w:numId w:val="40"/>
        </w:numPr>
        <w:spacing w:before="0" w:after="0"/>
      </w:pPr>
      <w:bookmarkStart w:id="12" w:name="_Toc165959576"/>
      <w:r w:rsidRPr="00C00FD4">
        <w:t>Цели проекта</w:t>
      </w:r>
      <w:bookmarkEnd w:id="12"/>
    </w:p>
    <w:p w:rsidR="00E601AA" w:rsidRPr="0054125A" w:rsidRDefault="00E601AA" w:rsidP="0054125A">
      <w:pPr>
        <w:pStyle w:val="0"/>
        <w:spacing w:before="120"/>
      </w:pPr>
      <w:r w:rsidRPr="0054125A">
        <w:t>В условиях современной экономики</w:t>
      </w:r>
      <w:r w:rsidR="00C73A27" w:rsidRPr="0054125A">
        <w:t xml:space="preserve">, </w:t>
      </w:r>
      <w:r w:rsidRPr="0054125A">
        <w:t>для обеспечени</w:t>
      </w:r>
      <w:r w:rsidR="007303BD" w:rsidRPr="0054125A">
        <w:t>я</w:t>
      </w:r>
      <w:r w:rsidRPr="0054125A">
        <w:t xml:space="preserve"> устойчивого развития предприятия</w:t>
      </w:r>
      <w:r w:rsidR="00C73A27" w:rsidRPr="0054125A">
        <w:t>,</w:t>
      </w:r>
      <w:r w:rsidRPr="0054125A">
        <w:t xml:space="preserve"> одной из основных целей менеджмента является управление затратами. Снижение затрат на эксплуатацию подвижного состава является одной из его составных частей. Повышение эффективности управления ЖД транспортом </w:t>
      </w:r>
      <w:r w:rsidR="001F3271">
        <w:t>АМКР</w:t>
      </w:r>
      <w:r w:rsidRPr="0054125A">
        <w:t xml:space="preserve"> напрямую связано с внедрением информационных систем.</w:t>
      </w:r>
    </w:p>
    <w:p w:rsidR="000C3127" w:rsidRPr="00E601AA" w:rsidRDefault="000C3127" w:rsidP="000C3127"/>
    <w:p w:rsidR="00845B1D" w:rsidRPr="00C00FD4" w:rsidRDefault="00845B1D" w:rsidP="007A0F09">
      <w:pPr>
        <w:pStyle w:val="1"/>
        <w:numPr>
          <w:ilvl w:val="0"/>
          <w:numId w:val="40"/>
        </w:numPr>
        <w:spacing w:before="120"/>
        <w:ind w:left="714" w:hanging="357"/>
      </w:pPr>
      <w:bookmarkStart w:id="13" w:name="_Toc165959577"/>
      <w:r w:rsidRPr="00C00FD4">
        <w:t>Глоссарий</w:t>
      </w:r>
      <w:bookmarkEnd w:id="13"/>
    </w:p>
    <w:p w:rsidR="002E2553" w:rsidRPr="000C3127" w:rsidRDefault="002E2553" w:rsidP="001152EE">
      <w:pPr>
        <w:ind w:right="142"/>
      </w:pPr>
      <w:r w:rsidRPr="00E15D98">
        <w:rPr>
          <w:b/>
        </w:rPr>
        <w:t>Авторизация</w:t>
      </w:r>
      <w:r>
        <w:rPr>
          <w:b/>
        </w:rPr>
        <w:t xml:space="preserve"> –</w:t>
      </w:r>
      <w:r>
        <w:t xml:space="preserve"> предоставление прав (или привилегий), позволяющих их владельцу иметь законный доступ к системе или к ее объектам.</w:t>
      </w:r>
    </w:p>
    <w:p w:rsidR="002E2553" w:rsidRDefault="002E2553" w:rsidP="001152EE">
      <w:pPr>
        <w:ind w:right="142"/>
      </w:pPr>
      <w:r w:rsidRPr="009546F5">
        <w:rPr>
          <w:b/>
        </w:rPr>
        <w:t>База данных</w:t>
      </w:r>
      <w:r>
        <w:rPr>
          <w:b/>
        </w:rPr>
        <w:t xml:space="preserve"> –</w:t>
      </w:r>
      <w:r>
        <w:t xml:space="preserve"> совместно используемый набор логически связанных данных, предназначенный для удовлетворения информационных потребностей пользователя.</w:t>
      </w:r>
    </w:p>
    <w:p w:rsidR="002E2553" w:rsidRDefault="002E2553" w:rsidP="001152EE">
      <w:pPr>
        <w:ind w:right="142"/>
      </w:pPr>
      <w:proofErr w:type="gramStart"/>
      <w:r>
        <w:rPr>
          <w:b/>
        </w:rPr>
        <w:t>Вагон  учетный</w:t>
      </w:r>
      <w:proofErr w:type="gramEnd"/>
      <w:r>
        <w:rPr>
          <w:b/>
        </w:rPr>
        <w:t xml:space="preserve"> – </w:t>
      </w:r>
      <w:r w:rsidRPr="004E7F8C">
        <w:t>в</w:t>
      </w:r>
      <w:r>
        <w:t>аго</w:t>
      </w:r>
      <w:r w:rsidRPr="009619DA">
        <w:t xml:space="preserve">н, за который начисляется плата за пользование (комплексные услуги). </w:t>
      </w:r>
    </w:p>
    <w:p w:rsidR="002E2553" w:rsidRDefault="002E2553" w:rsidP="001152EE">
      <w:pPr>
        <w:ind w:right="142"/>
      </w:pPr>
      <w:r>
        <w:rPr>
          <w:b/>
        </w:rPr>
        <w:t xml:space="preserve">Вагон </w:t>
      </w:r>
      <w:proofErr w:type="spellStart"/>
      <w:r>
        <w:rPr>
          <w:b/>
        </w:rPr>
        <w:t>безучетный</w:t>
      </w:r>
      <w:proofErr w:type="spellEnd"/>
      <w:r>
        <w:rPr>
          <w:b/>
        </w:rPr>
        <w:t xml:space="preserve"> (</w:t>
      </w:r>
      <w:proofErr w:type="spellStart"/>
      <w:r>
        <w:rPr>
          <w:b/>
        </w:rPr>
        <w:t>неучетный</w:t>
      </w:r>
      <w:proofErr w:type="spellEnd"/>
      <w:r>
        <w:rPr>
          <w:b/>
        </w:rPr>
        <w:t>)</w:t>
      </w:r>
      <w:r w:rsidR="004A7D27">
        <w:rPr>
          <w:b/>
        </w:rPr>
        <w:t xml:space="preserve"> –</w:t>
      </w:r>
      <w:r w:rsidRPr="009619DA">
        <w:t xml:space="preserve"> </w:t>
      </w:r>
      <w:r w:rsidR="004A7D27">
        <w:t>в</w:t>
      </w:r>
      <w:r w:rsidRPr="009619DA">
        <w:t>агон с правом выхода на пути общего пользования, за пользование которым плата (комплексные услуги) не начисляется.</w:t>
      </w:r>
    </w:p>
    <w:p w:rsidR="002E2553" w:rsidRDefault="002E2553" w:rsidP="0073589F">
      <w:pPr>
        <w:rPr>
          <w:b/>
        </w:rPr>
      </w:pPr>
      <w:r>
        <w:rPr>
          <w:b/>
        </w:rPr>
        <w:t>В</w:t>
      </w:r>
      <w:r w:rsidRPr="00B35305">
        <w:rPr>
          <w:b/>
        </w:rPr>
        <w:t>нешнего пункт</w:t>
      </w:r>
      <w:r>
        <w:rPr>
          <w:b/>
        </w:rPr>
        <w:t xml:space="preserve"> – </w:t>
      </w:r>
      <w:r w:rsidRPr="003E602C">
        <w:t xml:space="preserve">станция, вне </w:t>
      </w:r>
      <w:r w:rsidR="00A60F9E">
        <w:t>предприятия</w:t>
      </w:r>
      <w:r w:rsidRPr="003E602C">
        <w:t xml:space="preserve"> по которой не требуется подтверждение прибытия или отправления </w:t>
      </w:r>
      <w:r>
        <w:t xml:space="preserve">поезда/вагона </w:t>
      </w:r>
      <w:r w:rsidRPr="003E602C">
        <w:t>в системе</w:t>
      </w:r>
      <w:r>
        <w:t>.</w:t>
      </w:r>
    </w:p>
    <w:p w:rsidR="002E2553" w:rsidRPr="0056540E" w:rsidRDefault="002E2553" w:rsidP="0073589F">
      <w:r w:rsidRPr="00D13CFC">
        <w:rPr>
          <w:b/>
        </w:rPr>
        <w:t>Внешний груз</w:t>
      </w:r>
      <w:r>
        <w:t xml:space="preserve"> – </w:t>
      </w:r>
      <w:proofErr w:type="gramStart"/>
      <w:r>
        <w:t>груз</w:t>
      </w:r>
      <w:proofErr w:type="gramEnd"/>
      <w:r>
        <w:t xml:space="preserve"> предназначенный для транспортировки за пределы </w:t>
      </w:r>
      <w:r w:rsidR="00A60F9E">
        <w:t>предприятия</w:t>
      </w:r>
      <w:r>
        <w:t xml:space="preserve"> и в комбинат с внешней сети путей.</w:t>
      </w:r>
    </w:p>
    <w:p w:rsidR="002E2553" w:rsidRPr="00204496" w:rsidRDefault="002E2553" w:rsidP="00204496">
      <w:r w:rsidRPr="00204496">
        <w:rPr>
          <w:b/>
        </w:rPr>
        <w:t>Грузовой перевозочный документ</w:t>
      </w:r>
      <w:r w:rsidRPr="00204496">
        <w:t xml:space="preserve"> – сущность</w:t>
      </w:r>
      <w:r>
        <w:t>,</w:t>
      </w:r>
      <w:r w:rsidRPr="00204496">
        <w:t xml:space="preserve"> включающая сведения о состоянии, характеристиках вагона и груза в процессе выполнения транспортных и грузовых операций.</w:t>
      </w:r>
    </w:p>
    <w:p w:rsidR="002E2553" w:rsidRPr="00E75FFE" w:rsidRDefault="002E2553" w:rsidP="00244AE2">
      <w:pPr>
        <w:ind w:right="142"/>
      </w:pPr>
      <w:r>
        <w:rPr>
          <w:b/>
        </w:rPr>
        <w:t xml:space="preserve">Грузовые операции – </w:t>
      </w:r>
      <w:r w:rsidRPr="00E75FFE">
        <w:t>п</w:t>
      </w:r>
      <w:r>
        <w:t>огрузка груза на железнодорожный подвижной состав, выгрузка груза из железнодорожного подвижного состава.</w:t>
      </w:r>
    </w:p>
    <w:p w:rsidR="002E2553" w:rsidRDefault="002E2553" w:rsidP="001152EE">
      <w:pPr>
        <w:ind w:right="142"/>
      </w:pPr>
      <w:r w:rsidRPr="00D606C1">
        <w:rPr>
          <w:b/>
        </w:rPr>
        <w:t xml:space="preserve">Дежурный по посту </w:t>
      </w:r>
      <w:r w:rsidRPr="00D606C1">
        <w:rPr>
          <w:b/>
          <w:i/>
        </w:rPr>
        <w:t>(ДПП)</w:t>
      </w:r>
      <w:r w:rsidRPr="00D606C1">
        <w:rPr>
          <w:i/>
        </w:rPr>
        <w:t xml:space="preserve"> </w:t>
      </w:r>
      <w:r w:rsidR="004A7D27">
        <w:t xml:space="preserve">– </w:t>
      </w:r>
      <w:r w:rsidR="000D7804" w:rsidRPr="00E75FFE">
        <w:t>р</w:t>
      </w:r>
      <w:r w:rsidR="000D7804">
        <w:t xml:space="preserve">аботник </w:t>
      </w:r>
      <w:r w:rsidR="006D615A">
        <w:t>раздельного пункта</w:t>
      </w:r>
      <w:r w:rsidR="009B12DB">
        <w:t>, имеющего путевое развитие</w:t>
      </w:r>
      <w:r w:rsidR="006D615A">
        <w:t xml:space="preserve">, распоряжающийся маневровой работой в пределах </w:t>
      </w:r>
      <w:r w:rsidR="009B12DB">
        <w:t>данного</w:t>
      </w:r>
      <w:r w:rsidR="006D615A">
        <w:t xml:space="preserve"> </w:t>
      </w:r>
      <w:r w:rsidR="009B12DB">
        <w:t>путевого р</w:t>
      </w:r>
      <w:r w:rsidR="006D615A">
        <w:t>азвития</w:t>
      </w:r>
      <w:r w:rsidR="009B12DB">
        <w:t>,</w:t>
      </w:r>
      <w:r w:rsidR="006D615A">
        <w:t xml:space="preserve"> в том числе при обслуживании пунктов погрузки/выгрузки</w:t>
      </w:r>
      <w:r w:rsidR="000D7804">
        <w:t>.</w:t>
      </w:r>
    </w:p>
    <w:p w:rsidR="002E2553" w:rsidRDefault="002E2553" w:rsidP="001152EE">
      <w:pPr>
        <w:ind w:right="142"/>
      </w:pPr>
      <w:r>
        <w:rPr>
          <w:b/>
        </w:rPr>
        <w:t>Дежурный по станции (</w:t>
      </w:r>
      <w:r w:rsidRPr="00FF6DC7">
        <w:rPr>
          <w:b/>
          <w:i/>
        </w:rPr>
        <w:t>ДСП</w:t>
      </w:r>
      <w:r w:rsidRPr="00FF6DC7">
        <w:rPr>
          <w:b/>
        </w:rPr>
        <w:t>)</w:t>
      </w:r>
      <w:r>
        <w:rPr>
          <w:b/>
        </w:rPr>
        <w:t xml:space="preserve"> – </w:t>
      </w:r>
      <w:r w:rsidRPr="00E75FFE">
        <w:t>р</w:t>
      </w:r>
      <w:r>
        <w:t>аботник станции, единолично распоряжающийся приемом, отправлением поездов, а также всеми другими передвижениями подвижного состава по главным и приемоотправочным путям станции, а где нет маневрового диспетчера – по остальным путям.</w:t>
      </w:r>
    </w:p>
    <w:p w:rsidR="002E2553" w:rsidRDefault="002E2553" w:rsidP="001152EE">
      <w:pPr>
        <w:ind w:right="142"/>
      </w:pPr>
      <w:r>
        <w:rPr>
          <w:b/>
        </w:rPr>
        <w:t xml:space="preserve">Железнодорожный район – </w:t>
      </w:r>
      <w:r w:rsidRPr="00E75FFE">
        <w:t>г</w:t>
      </w:r>
      <w:r>
        <w:t xml:space="preserve">руппа станций и постов, объединенных по </w:t>
      </w:r>
      <w:proofErr w:type="gramStart"/>
      <w:r>
        <w:t>каким либо</w:t>
      </w:r>
      <w:proofErr w:type="gramEnd"/>
      <w:r>
        <w:t xml:space="preserve"> признакам. </w:t>
      </w:r>
    </w:p>
    <w:p w:rsidR="002E2553" w:rsidRDefault="002E2553" w:rsidP="001152EE">
      <w:pPr>
        <w:ind w:right="142"/>
      </w:pPr>
      <w:r>
        <w:rPr>
          <w:b/>
        </w:rPr>
        <w:t xml:space="preserve">Информационная система – </w:t>
      </w:r>
      <w:r w:rsidRPr="00E75FFE">
        <w:t>р</w:t>
      </w:r>
      <w:r>
        <w:t>есурсы, которые позволяют выполнять сбор, корректировку и распространение информации.</w:t>
      </w:r>
    </w:p>
    <w:p w:rsidR="002E2553" w:rsidRDefault="002E2553" w:rsidP="001152EE">
      <w:pPr>
        <w:ind w:right="142"/>
      </w:pPr>
      <w:r>
        <w:rPr>
          <w:b/>
        </w:rPr>
        <w:t>Клиентура</w:t>
      </w:r>
      <w:r w:rsidR="004A7D27">
        <w:rPr>
          <w:b/>
        </w:rPr>
        <w:t xml:space="preserve"> </w:t>
      </w:r>
      <w:r>
        <w:rPr>
          <w:b/>
        </w:rPr>
        <w:t>–</w:t>
      </w:r>
      <w:r>
        <w:t xml:space="preserve"> предприятия и организации (контрагенты УЗ), пользующиеся услугами железнодорожного транспорта предприятия – владельца железнодорожного хозяйства, но административно не входящие в его состав.</w:t>
      </w:r>
    </w:p>
    <w:p w:rsidR="002E2553" w:rsidRDefault="002E2553" w:rsidP="001152EE">
      <w:pPr>
        <w:ind w:right="142"/>
      </w:pPr>
      <w:r w:rsidRPr="0027095B">
        <w:rPr>
          <w:b/>
        </w:rPr>
        <w:t>Концептуальное проектирование базы данных</w:t>
      </w:r>
      <w:r>
        <w:rPr>
          <w:b/>
        </w:rPr>
        <w:t xml:space="preserve"> –</w:t>
      </w:r>
      <w:r>
        <w:t xml:space="preserve"> процесс создания модели используемой информации, не зависящих от любых физических аспектов ее представления. </w:t>
      </w:r>
    </w:p>
    <w:p w:rsidR="002E2553" w:rsidRDefault="002E2553" w:rsidP="001152EE">
      <w:pPr>
        <w:ind w:right="142"/>
      </w:pPr>
      <w:r w:rsidRPr="00E15D98">
        <w:rPr>
          <w:b/>
        </w:rPr>
        <w:t>Логическое проектирование базы данных</w:t>
      </w:r>
      <w:r>
        <w:rPr>
          <w:b/>
        </w:rPr>
        <w:t xml:space="preserve"> –</w:t>
      </w:r>
      <w:r>
        <w:t xml:space="preserve"> процесс создания модели используемой информации с учетом выбранной модели организации данных, но </w:t>
      </w:r>
      <w:proofErr w:type="gramStart"/>
      <w:r>
        <w:t>независимо  от</w:t>
      </w:r>
      <w:proofErr w:type="gramEnd"/>
      <w:r>
        <w:t xml:space="preserve"> типа целевой СУБД и других физических аспектов реализации.</w:t>
      </w:r>
    </w:p>
    <w:p w:rsidR="002E2553" w:rsidRDefault="002E2553" w:rsidP="001152EE">
      <w:pPr>
        <w:ind w:right="142"/>
      </w:pPr>
      <w:r>
        <w:t>Локомотивы без вагонов и другие самодвижущиеся единицы на железнодорожном ходу несъемного типа, отправляемые на перегон, рассматриваются как поезд.</w:t>
      </w:r>
    </w:p>
    <w:p w:rsidR="002E2553" w:rsidRDefault="002E2553" w:rsidP="001152EE">
      <w:pPr>
        <w:ind w:right="142"/>
      </w:pPr>
      <w:r>
        <w:rPr>
          <w:b/>
        </w:rPr>
        <w:t>Маневровый диспетчер (</w:t>
      </w:r>
      <w:r w:rsidRPr="00FF6DC7">
        <w:rPr>
          <w:b/>
          <w:i/>
        </w:rPr>
        <w:t>ДСЦ</w:t>
      </w:r>
      <w:r>
        <w:rPr>
          <w:b/>
        </w:rPr>
        <w:t>) –</w:t>
      </w:r>
      <w:r>
        <w:t xml:space="preserve"> сменный руководитель маневровой работы на станции или в районе, а где нет дежурного по станции – распорядитель по приему и отправлению поездов.</w:t>
      </w:r>
    </w:p>
    <w:p w:rsidR="002E2553" w:rsidRDefault="002E2553" w:rsidP="001152EE">
      <w:pPr>
        <w:ind w:right="142"/>
      </w:pPr>
      <w:r>
        <w:rPr>
          <w:b/>
        </w:rPr>
        <w:lastRenderedPageBreak/>
        <w:t xml:space="preserve">Маневровый состав – </w:t>
      </w:r>
      <w:r w:rsidRPr="00494580">
        <w:t>г</w:t>
      </w:r>
      <w:r>
        <w:t>руппа вагонов, сцепленных между собой и с локомотивом, производящим маневры.</w:t>
      </w:r>
    </w:p>
    <w:p w:rsidR="002E2553" w:rsidRDefault="002E2553" w:rsidP="001152EE">
      <w:pPr>
        <w:ind w:right="142"/>
      </w:pPr>
      <w:r>
        <w:rPr>
          <w:b/>
        </w:rPr>
        <w:t>Маневры –</w:t>
      </w:r>
      <w:r>
        <w:t xml:space="preserve"> передвижение подвижного состава, связанные с расформированием и формированием поездов, выполнением операций по обслуживанию производственных цехов и </w:t>
      </w:r>
      <w:proofErr w:type="gramStart"/>
      <w:r>
        <w:t>участков</w:t>
      </w:r>
      <w:proofErr w:type="gramEnd"/>
      <w:r>
        <w:t xml:space="preserve"> и других операций.</w:t>
      </w:r>
    </w:p>
    <w:p w:rsidR="002E2553" w:rsidRDefault="002E2553" w:rsidP="001152EE">
      <w:pPr>
        <w:ind w:right="142"/>
      </w:pPr>
      <w:r w:rsidRPr="004774D7">
        <w:rPr>
          <w:b/>
        </w:rPr>
        <w:t>Модель данных</w:t>
      </w:r>
      <w:r>
        <w:rPr>
          <w:b/>
        </w:rPr>
        <w:t xml:space="preserve"> </w:t>
      </w:r>
      <w:r w:rsidR="004A7D27">
        <w:rPr>
          <w:b/>
        </w:rPr>
        <w:t xml:space="preserve">– </w:t>
      </w:r>
      <w:r>
        <w:t xml:space="preserve">интегрированный набор понятий для описания данных, связей между ними и ограничений, накладываемых на данные. </w:t>
      </w:r>
    </w:p>
    <w:p w:rsidR="002E2553" w:rsidRDefault="002E2553" w:rsidP="001152EE">
      <w:pPr>
        <w:ind w:right="142"/>
      </w:pPr>
      <w:r>
        <w:rPr>
          <w:b/>
        </w:rPr>
        <w:t xml:space="preserve">Натурный лист – </w:t>
      </w:r>
      <w:r w:rsidRPr="00B20408">
        <w:t>о</w:t>
      </w:r>
      <w:r w:rsidRPr="00E95417">
        <w:t>сновной технологический документ, используемый для организации процесса обработки вагонопотоков на станциях. Он является первоисточником для учета наличия вагонов на железнодорожных станциях. Структурно натурный лист состоит из трех разделов</w:t>
      </w:r>
      <w:r>
        <w:t>:</w:t>
      </w:r>
      <w:r w:rsidRPr="00E95417">
        <w:t xml:space="preserve"> сведений о поезде в целом, сведений о вагонах, итоговых данных</w:t>
      </w:r>
      <w:r>
        <w:t xml:space="preserve"> по грузам</w:t>
      </w:r>
      <w:r w:rsidRPr="00E95417">
        <w:t>. Натурный лист формируется на основе данных списанного с натуры состава и грузовых перевозочных документов.</w:t>
      </w:r>
    </w:p>
    <w:p w:rsidR="002E2553" w:rsidRDefault="002E2553" w:rsidP="001152EE">
      <w:pPr>
        <w:ind w:right="142"/>
      </w:pPr>
      <w:r>
        <w:rPr>
          <w:b/>
        </w:rPr>
        <w:t>Начальник станции (района) (</w:t>
      </w:r>
      <w:r w:rsidRPr="00FF6DC7">
        <w:rPr>
          <w:b/>
          <w:i/>
        </w:rPr>
        <w:t>ДС</w:t>
      </w:r>
      <w:r>
        <w:rPr>
          <w:b/>
        </w:rPr>
        <w:t xml:space="preserve">) – </w:t>
      </w:r>
      <w:r w:rsidRPr="00B20408">
        <w:t>р</w:t>
      </w:r>
      <w:r>
        <w:t>уководитель станции (района).</w:t>
      </w:r>
    </w:p>
    <w:p w:rsidR="002E2553" w:rsidRPr="00B35305" w:rsidRDefault="002E2553" w:rsidP="00F00F84">
      <w:r w:rsidRPr="008867A8">
        <w:rPr>
          <w:b/>
        </w:rPr>
        <w:t>Обслуживающая станция</w:t>
      </w:r>
      <w:r>
        <w:t xml:space="preserve"> – станция, производящая приемосдаточные операции груза и на грузовых фронтах цехов отправителей/получателей.</w:t>
      </w:r>
    </w:p>
    <w:p w:rsidR="002E2553" w:rsidRDefault="002E2553" w:rsidP="0073589F">
      <w:r w:rsidRPr="004E0CF5">
        <w:rPr>
          <w:b/>
        </w:rPr>
        <w:t>Объект станции</w:t>
      </w:r>
      <w:r>
        <w:t xml:space="preserve"> – участок путей станции, имеющий особый характер и значение для определения местоположения единицы подвижного состава. Примеры объектов: грузовой фронт, весы, гараж размораживания.</w:t>
      </w:r>
    </w:p>
    <w:p w:rsidR="002E2553" w:rsidRPr="00043B85" w:rsidRDefault="002E2553" w:rsidP="00D606C1">
      <w:pPr>
        <w:autoSpaceDE w:val="0"/>
        <w:autoSpaceDN w:val="0"/>
        <w:adjustRightInd w:val="0"/>
        <w:ind w:firstLine="720"/>
      </w:pPr>
      <w:r w:rsidRPr="00D606C1">
        <w:rPr>
          <w:b/>
        </w:rPr>
        <w:t xml:space="preserve">Оператор поста централизации </w:t>
      </w:r>
      <w:r w:rsidRPr="00D606C1">
        <w:rPr>
          <w:b/>
          <w:i/>
        </w:rPr>
        <w:t>(ОПЦ)</w:t>
      </w:r>
      <w:r>
        <w:t xml:space="preserve"> </w:t>
      </w:r>
      <w:r w:rsidR="004A7D27">
        <w:t xml:space="preserve">– </w:t>
      </w:r>
      <w:r w:rsidR="00541456">
        <w:t>Ответственный организатор работ по приему, отправлению и производству маневровых работ по ж.д. путям.</w:t>
      </w:r>
    </w:p>
    <w:p w:rsidR="00541456" w:rsidRDefault="00541456" w:rsidP="00541456">
      <w:pPr>
        <w:ind w:firstLine="708"/>
      </w:pPr>
      <w:r w:rsidRPr="00541456">
        <w:rPr>
          <w:b/>
        </w:rPr>
        <w:t>Оператор при ДСП</w:t>
      </w:r>
      <w:r>
        <w:t xml:space="preserve"> </w:t>
      </w:r>
      <w:r w:rsidRPr="00541456">
        <w:t>- р</w:t>
      </w:r>
      <w:r>
        <w:t xml:space="preserve">аботник станции, обеспечивающий ведение </w:t>
      </w:r>
      <w:proofErr w:type="gramStart"/>
      <w:r>
        <w:t>документации</w:t>
      </w:r>
      <w:proofErr w:type="gramEnd"/>
      <w:r>
        <w:t xml:space="preserve"> связанной с движением поездов.</w:t>
      </w:r>
    </w:p>
    <w:p w:rsidR="002E2553" w:rsidRDefault="002E2553" w:rsidP="001152EE">
      <w:pPr>
        <w:ind w:right="142"/>
      </w:pPr>
      <w:r>
        <w:rPr>
          <w:b/>
        </w:rPr>
        <w:t xml:space="preserve">Перегон - </w:t>
      </w:r>
      <w:r w:rsidRPr="00B20408">
        <w:t>ч</w:t>
      </w:r>
      <w:r>
        <w:t>асть железнодорожной линии, ограниченная смежными раздельными пунктами.</w:t>
      </w:r>
    </w:p>
    <w:p w:rsidR="002E2553" w:rsidRDefault="002E2553" w:rsidP="001152EE">
      <w:pPr>
        <w:ind w:right="142"/>
        <w:rPr>
          <w:b/>
        </w:rPr>
      </w:pPr>
      <w:proofErr w:type="spellStart"/>
      <w:r>
        <w:rPr>
          <w:b/>
        </w:rPr>
        <w:t>Перепростой</w:t>
      </w:r>
      <w:proofErr w:type="spellEnd"/>
      <w:r>
        <w:rPr>
          <w:b/>
        </w:rPr>
        <w:t xml:space="preserve"> вагона –</w:t>
      </w:r>
      <w:r>
        <w:t xml:space="preserve"> превышение нормы простоя.</w:t>
      </w:r>
    </w:p>
    <w:p w:rsidR="002E2553" w:rsidRDefault="002E2553" w:rsidP="001152EE">
      <w:pPr>
        <w:ind w:right="142"/>
      </w:pPr>
      <w:r>
        <w:rPr>
          <w:b/>
        </w:rPr>
        <w:t>Подвижной состав –</w:t>
      </w:r>
      <w:r>
        <w:t xml:space="preserve"> локомотивы, вагоны, самодвижущиеся единицы на железнодорожном ходу, специальный подвижной состав.</w:t>
      </w:r>
    </w:p>
    <w:p w:rsidR="002E2553" w:rsidRDefault="002E2553" w:rsidP="001152EE">
      <w:pPr>
        <w:ind w:right="142"/>
      </w:pPr>
      <w:r>
        <w:rPr>
          <w:b/>
        </w:rPr>
        <w:t>Подъездной путь –</w:t>
      </w:r>
      <w:r>
        <w:t xml:space="preserve"> путь, соединяющий пути предприятия или его отдельные производства, расположенные на обособленных площадках, с железными дорогами общей сети или других предприятий.</w:t>
      </w:r>
    </w:p>
    <w:p w:rsidR="002E2553" w:rsidRDefault="002E2553" w:rsidP="001152EE">
      <w:pPr>
        <w:ind w:right="142"/>
      </w:pPr>
      <w:r>
        <w:rPr>
          <w:b/>
        </w:rPr>
        <w:t>Поезд –</w:t>
      </w:r>
      <w:r>
        <w:t xml:space="preserve"> сформированный и сцепленный состав вагонов с одним или несколькими действующ</w:t>
      </w:r>
      <w:r w:rsidRPr="00CA05B8">
        <w:t>ими локомотивами, имеющий установленные сигналы для перевозки между раздельными пунктами.</w:t>
      </w:r>
    </w:p>
    <w:p w:rsidR="002E2553" w:rsidRDefault="002E2553" w:rsidP="001152EE">
      <w:pPr>
        <w:ind w:right="142"/>
      </w:pPr>
      <w:r>
        <w:rPr>
          <w:b/>
        </w:rPr>
        <w:t>Поездной диспетчер (</w:t>
      </w:r>
      <w:r w:rsidRPr="00FF6DC7">
        <w:rPr>
          <w:b/>
          <w:i/>
        </w:rPr>
        <w:t>ДЦХ</w:t>
      </w:r>
      <w:r>
        <w:rPr>
          <w:b/>
        </w:rPr>
        <w:t xml:space="preserve">) – </w:t>
      </w:r>
      <w:r>
        <w:t>сменный руководитель движением поездов на предприятии или в отдельном районе предприятия, обеспечивающий производственные цехи и участки перевозками в соответствии с контактными и другими графиками.</w:t>
      </w:r>
    </w:p>
    <w:p w:rsidR="002E2553" w:rsidRDefault="002E2553" w:rsidP="001152EE">
      <w:pPr>
        <w:ind w:right="142"/>
      </w:pPr>
      <w:r>
        <w:rPr>
          <w:b/>
        </w:rPr>
        <w:t xml:space="preserve">Положение вагонов – </w:t>
      </w:r>
      <w:r w:rsidRPr="00B20408">
        <w:t>т</w:t>
      </w:r>
      <w:r>
        <w:t xml:space="preserve">ехнологический документ, используемый для организации работы железнодорожной станции. Список имеющихся на путях станции вагонов или групп вагонов с указанием места их нахождения, а также дополнительная информация о вагоне.  </w:t>
      </w:r>
    </w:p>
    <w:p w:rsidR="002E2553" w:rsidRDefault="002E2553" w:rsidP="001152EE">
      <w:pPr>
        <w:ind w:right="142"/>
      </w:pPr>
      <w:r>
        <w:rPr>
          <w:b/>
        </w:rPr>
        <w:t>Пост –</w:t>
      </w:r>
      <w:r>
        <w:t xml:space="preserve"> раздельный пункт, имеющий путевое развитие для обслуживания пунктов погрузки-выгрузки и (или) производства маневровой работы. Каждый пост приписывается к одной из станций предприятия.</w:t>
      </w:r>
    </w:p>
    <w:p w:rsidR="002E2553" w:rsidRDefault="002E2553" w:rsidP="001152EE">
      <w:pPr>
        <w:ind w:right="142"/>
      </w:pPr>
      <w:r w:rsidRPr="007B7A20">
        <w:rPr>
          <w:b/>
        </w:rPr>
        <w:t>Приемосдатчик</w:t>
      </w:r>
      <w:r>
        <w:t xml:space="preserve"> </w:t>
      </w:r>
      <w:r w:rsidR="004A7D27">
        <w:t xml:space="preserve">– </w:t>
      </w:r>
      <w:r w:rsidR="000C3826">
        <w:t>Приемосдатчик груза и багажа. Работник станции, обеспечивающий выполнение грузовых и коммерческих операций с вагонами по прибытию и отправлению, приему и сдаче груза, а также ведение учета переработанных вагонов</w:t>
      </w:r>
      <w:r w:rsidR="000C3826" w:rsidRPr="000C3826">
        <w:t>.</w:t>
      </w:r>
      <w:r>
        <w:t xml:space="preserve"> Также для целей данного документа </w:t>
      </w:r>
      <w:r w:rsidR="000C3826" w:rsidRPr="000C3826">
        <w:t>-</w:t>
      </w:r>
      <w:r>
        <w:t xml:space="preserve"> сотрудник, который выполняет приемосдаточные функции по учету ответственного простоя вагонов за цехами и подразделениями </w:t>
      </w:r>
      <w:r w:rsidR="00A60F9E">
        <w:t>предприятия</w:t>
      </w:r>
      <w:r>
        <w:t>, учету перевозочных документов</w:t>
      </w:r>
      <w:r w:rsidRPr="002876C6">
        <w:t xml:space="preserve"> </w:t>
      </w:r>
      <w:r>
        <w:t xml:space="preserve">(в зависимости от станций могут быть: ДСП, ДПП, ОПЦ). </w:t>
      </w:r>
    </w:p>
    <w:p w:rsidR="002E2553" w:rsidRDefault="002E2553" w:rsidP="001152EE">
      <w:pPr>
        <w:ind w:right="142"/>
      </w:pPr>
      <w:r>
        <w:rPr>
          <w:b/>
        </w:rPr>
        <w:t xml:space="preserve">Принадлежность вагона – </w:t>
      </w:r>
      <w:r>
        <w:t>кодированный номер, указывающий на принадлежность вагона государству.</w:t>
      </w:r>
    </w:p>
    <w:p w:rsidR="002E2553" w:rsidRDefault="002E2553" w:rsidP="001152EE">
      <w:pPr>
        <w:ind w:right="142"/>
      </w:pPr>
      <w:r>
        <w:rPr>
          <w:b/>
        </w:rPr>
        <w:lastRenderedPageBreak/>
        <w:t>Проектирование базы данных –</w:t>
      </w:r>
      <w:r>
        <w:t xml:space="preserve"> процесс создания базы данных, предназначенной для поддержки функционирования и способствующей достижению поставленных целей.</w:t>
      </w:r>
    </w:p>
    <w:p w:rsidR="002E2553" w:rsidRPr="0073589F" w:rsidRDefault="002E2553" w:rsidP="001152EE">
      <w:pPr>
        <w:ind w:right="142"/>
      </w:pPr>
      <w:r>
        <w:rPr>
          <w:b/>
        </w:rPr>
        <w:t xml:space="preserve">Простой вагона – </w:t>
      </w:r>
      <w:r>
        <w:t xml:space="preserve">время нахождения вагона под какой-либо операцией (погрузка, выгрузка, ожидание, накопление и т.п.). </w:t>
      </w:r>
    </w:p>
    <w:p w:rsidR="002E2553" w:rsidRDefault="002E2553" w:rsidP="00F00F84">
      <w:r w:rsidRPr="008867A8">
        <w:rPr>
          <w:b/>
        </w:rPr>
        <w:t>Пункт учета</w:t>
      </w:r>
      <w:r>
        <w:t xml:space="preserve"> </w:t>
      </w:r>
      <w:r>
        <w:rPr>
          <w:b/>
        </w:rPr>
        <w:t xml:space="preserve">– </w:t>
      </w:r>
      <w:r>
        <w:t>рабочее место, на котором производится учет тех или иных операций с подвижным составом в системе.</w:t>
      </w:r>
    </w:p>
    <w:p w:rsidR="002E2553" w:rsidRDefault="002E2553" w:rsidP="001152EE">
      <w:pPr>
        <w:ind w:right="142"/>
      </w:pPr>
      <w:r>
        <w:rPr>
          <w:b/>
        </w:rPr>
        <w:t>Раздельный пункт –</w:t>
      </w:r>
      <w:r>
        <w:t xml:space="preserve"> пункт, разделяющий железнодорожную линию на перегоны. Раздельными пунктами являются станции, обгонные пункты, разъезды, посты.</w:t>
      </w:r>
    </w:p>
    <w:p w:rsidR="002E2553" w:rsidRDefault="002E2553" w:rsidP="001152EE">
      <w:pPr>
        <w:ind w:right="142"/>
      </w:pPr>
      <w:r>
        <w:rPr>
          <w:b/>
        </w:rPr>
        <w:t xml:space="preserve">Разметка вагона – </w:t>
      </w:r>
      <w:r w:rsidRPr="00AA2E53">
        <w:t>п</w:t>
      </w:r>
      <w:r>
        <w:t>ригодность вагона под погрузку определенного рода груза в определенное направление.</w:t>
      </w:r>
    </w:p>
    <w:p w:rsidR="002E2553" w:rsidRDefault="002E2553" w:rsidP="002768E6">
      <w:pPr>
        <w:ind w:right="142"/>
        <w:rPr>
          <w:b/>
          <w:sz w:val="20"/>
          <w:szCs w:val="20"/>
        </w:rPr>
      </w:pPr>
      <w:r w:rsidRPr="00DE0CF2">
        <w:rPr>
          <w:b/>
        </w:rPr>
        <w:t>Сборы за дополнительные операции</w:t>
      </w:r>
      <w:r w:rsidR="00DE0CF2">
        <w:t xml:space="preserve"> – это сборы за операции</w:t>
      </w:r>
      <w:r w:rsidRPr="002768E6">
        <w:t xml:space="preserve">, связанные </w:t>
      </w:r>
      <w:r w:rsidR="00DE0CF2">
        <w:t xml:space="preserve">с </w:t>
      </w:r>
      <w:r w:rsidRPr="002768E6">
        <w:t>перевозками грузов</w:t>
      </w:r>
      <w:r>
        <w:t xml:space="preserve"> </w:t>
      </w:r>
      <w:r>
        <w:rPr>
          <w:b/>
        </w:rPr>
        <w:t>–</w:t>
      </w:r>
      <w:r w:rsidRPr="002768E6">
        <w:t xml:space="preserve"> </w:t>
      </w:r>
      <w:r>
        <w:t>ц</w:t>
      </w:r>
      <w:r w:rsidRPr="002768E6">
        <w:t>еновые ставки, по которым производятся расчеты за выполнение работ и услуг, связанных с перевозкой грузов и не включенны</w:t>
      </w:r>
      <w:r>
        <w:t>х</w:t>
      </w:r>
      <w:r w:rsidRPr="002768E6">
        <w:t xml:space="preserve"> в расчет платы за перевозку груза.</w:t>
      </w:r>
    </w:p>
    <w:p w:rsidR="002E2553" w:rsidRDefault="002E2553" w:rsidP="002768E6">
      <w:pPr>
        <w:ind w:right="142"/>
      </w:pPr>
      <w:r w:rsidRPr="004E0CF5">
        <w:rPr>
          <w:b/>
        </w:rPr>
        <w:t>Система</w:t>
      </w:r>
      <w:r>
        <w:t xml:space="preserve"> – под термином понимается разрабатываемая Информационно-диспетчерская система Управления Железнодорожного Транспорта.</w:t>
      </w:r>
    </w:p>
    <w:p w:rsidR="002E2553" w:rsidRDefault="002E2553" w:rsidP="001152EE">
      <w:pPr>
        <w:ind w:right="142"/>
      </w:pPr>
      <w:r>
        <w:rPr>
          <w:b/>
        </w:rPr>
        <w:t xml:space="preserve">Собственник (собственник вагона) – </w:t>
      </w:r>
      <w:r w:rsidRPr="004E7F8C">
        <w:t>ю</w:t>
      </w:r>
      <w:r>
        <w:t>ридическое лицо, которому принадлежит данный вагон.</w:t>
      </w:r>
    </w:p>
    <w:p w:rsidR="002E2553" w:rsidRPr="00200825" w:rsidRDefault="002E2553" w:rsidP="00200825">
      <w:r w:rsidRPr="00200825">
        <w:rPr>
          <w:b/>
        </w:rPr>
        <w:t>Списанный с натуры состав</w:t>
      </w:r>
      <w:r w:rsidRPr="00200825">
        <w:t xml:space="preserve"> – сущность</w:t>
      </w:r>
      <w:r>
        <w:t>,</w:t>
      </w:r>
      <w:r w:rsidRPr="00200825">
        <w:t xml:space="preserve"> включающая сведения о порядке расположения вагонов на </w:t>
      </w:r>
      <w:proofErr w:type="gramStart"/>
      <w:r w:rsidRPr="00200825">
        <w:t xml:space="preserve">пути, </w:t>
      </w:r>
      <w:r>
        <w:t xml:space="preserve"> </w:t>
      </w:r>
      <w:r w:rsidRPr="00200825">
        <w:t>№</w:t>
      </w:r>
      <w:proofErr w:type="gramEnd"/>
      <w:r w:rsidRPr="00200825">
        <w:t xml:space="preserve"> </w:t>
      </w:r>
      <w:r>
        <w:t xml:space="preserve"> </w:t>
      </w:r>
      <w:r w:rsidRPr="00200825">
        <w:t xml:space="preserve">вагоне, </w:t>
      </w:r>
      <w:r>
        <w:t xml:space="preserve"> </w:t>
      </w:r>
      <w:r w:rsidRPr="00200825">
        <w:t>разметке.</w:t>
      </w:r>
    </w:p>
    <w:p w:rsidR="002E2553" w:rsidRDefault="002E2553" w:rsidP="001152EE">
      <w:pPr>
        <w:ind w:right="142"/>
      </w:pPr>
      <w:r>
        <w:rPr>
          <w:b/>
        </w:rPr>
        <w:t>Станция –</w:t>
      </w:r>
      <w:r>
        <w:t xml:space="preserve"> раздельный пункт, имеющий путевое развитие, позволяющее производить операции по приему, отправлению, скрещению и обгону поездов, обслуживанию производственных цехов и участков, а также маневровую работу по формированию и расформированию поездов и технические операции с поездами.</w:t>
      </w:r>
    </w:p>
    <w:p w:rsidR="002E2553" w:rsidRDefault="002E2553" w:rsidP="001152EE">
      <w:pPr>
        <w:ind w:right="142"/>
      </w:pPr>
      <w:r w:rsidRPr="009546F5">
        <w:rPr>
          <w:b/>
        </w:rPr>
        <w:t xml:space="preserve">СУБД </w:t>
      </w:r>
      <w:r w:rsidR="004A7D27">
        <w:rPr>
          <w:b/>
        </w:rPr>
        <w:t>–</w:t>
      </w:r>
      <w:r w:rsidRPr="009546F5">
        <w:rPr>
          <w:b/>
        </w:rPr>
        <w:t xml:space="preserve"> система управления базами данных</w:t>
      </w:r>
      <w:r>
        <w:rPr>
          <w:b/>
        </w:rPr>
        <w:t xml:space="preserve"> –</w:t>
      </w:r>
      <w:r>
        <w:t xml:space="preserve"> программное обеспечение, с помощью которого пользователи могут </w:t>
      </w:r>
      <w:proofErr w:type="gramStart"/>
      <w:r>
        <w:t>определять,  создавать</w:t>
      </w:r>
      <w:proofErr w:type="gramEnd"/>
      <w:r>
        <w:t xml:space="preserve"> и поддерживать базу данных, а также осуществлять к ней контролируемый доступ.</w:t>
      </w:r>
    </w:p>
    <w:p w:rsidR="002E2553" w:rsidRDefault="002E2553" w:rsidP="001152EE">
      <w:pPr>
        <w:ind w:right="142"/>
      </w:pPr>
      <w:r w:rsidRPr="004774D7">
        <w:rPr>
          <w:b/>
        </w:rPr>
        <w:t>Сущность</w:t>
      </w:r>
      <w:r>
        <w:t xml:space="preserve"> – отдельный элемент (сотрудник, место или вещь, понятие или событие) организации, который должен быть представлен в базе данных.</w:t>
      </w:r>
    </w:p>
    <w:p w:rsidR="002E2553" w:rsidRDefault="002E2553" w:rsidP="001152EE">
      <w:pPr>
        <w:ind w:right="142"/>
      </w:pPr>
      <w:r>
        <w:rPr>
          <w:b/>
        </w:rPr>
        <w:t xml:space="preserve">Схема формирования (план формирования) – </w:t>
      </w:r>
      <w:r w:rsidRPr="004E7F8C">
        <w:t>п</w:t>
      </w:r>
      <w:r>
        <w:t>орядок расстановки вагонов в поездах (маневровых составах) в соответствии с их назначением.</w:t>
      </w:r>
    </w:p>
    <w:p w:rsidR="002E2553" w:rsidRPr="002768E6" w:rsidRDefault="002E2553" w:rsidP="001152EE">
      <w:pPr>
        <w:ind w:right="142"/>
      </w:pPr>
      <w:r>
        <w:rPr>
          <w:b/>
        </w:rPr>
        <w:t xml:space="preserve">Тарифы на перевозку грузов – </w:t>
      </w:r>
      <w:r w:rsidRPr="004E7F8C">
        <w:t>с</w:t>
      </w:r>
      <w:r>
        <w:t>истема ценовых ставок и прав</w:t>
      </w:r>
      <w:r w:rsidRPr="002768E6">
        <w:t>ил их применения, включающая платы и сборы за дополнительные операции, по которым производятся расчеты за перевозки.</w:t>
      </w:r>
    </w:p>
    <w:p w:rsidR="002E2553" w:rsidRDefault="002E2553" w:rsidP="00F00F84">
      <w:r w:rsidRPr="008F0256">
        <w:rPr>
          <w:b/>
        </w:rPr>
        <w:t>Транзитная станция</w:t>
      </w:r>
      <w:r w:rsidRPr="00B35305">
        <w:t xml:space="preserve"> </w:t>
      </w:r>
      <w:r>
        <w:t xml:space="preserve">– </w:t>
      </w:r>
      <w:r w:rsidRPr="00021534">
        <w:t xml:space="preserve">станция внутри </w:t>
      </w:r>
      <w:r w:rsidR="00A60F9E">
        <w:t>предприятия</w:t>
      </w:r>
      <w:r w:rsidRPr="00021534">
        <w:t xml:space="preserve">, на которой по отношению к обрабатываемому вагону не производятся грузовые </w:t>
      </w:r>
      <w:proofErr w:type="gramStart"/>
      <w:r w:rsidRPr="00021534">
        <w:t>операции  (</w:t>
      </w:r>
      <w:proofErr w:type="gramEnd"/>
      <w:r w:rsidRPr="00021534">
        <w:t>погрузка, выгрузка).</w:t>
      </w:r>
    </w:p>
    <w:p w:rsidR="000901D4" w:rsidRPr="00B35305" w:rsidRDefault="000901D4" w:rsidP="00F00F84">
      <w:r w:rsidRPr="004F433F">
        <w:rPr>
          <w:b/>
        </w:rPr>
        <w:t>Технологическая карта</w:t>
      </w:r>
      <w:r>
        <w:t xml:space="preserve"> - </w:t>
      </w:r>
      <w:r w:rsidRPr="004F433F">
        <w:t xml:space="preserve">это перечень </w:t>
      </w:r>
      <w:r w:rsidR="004F433F" w:rsidRPr="004F433F">
        <w:t xml:space="preserve">и последовательность </w:t>
      </w:r>
      <w:r w:rsidRPr="004F433F">
        <w:t xml:space="preserve">операций (этапов процесса), которые должны быть выполнены при обработке </w:t>
      </w:r>
      <w:r w:rsidR="001E38CD">
        <w:t xml:space="preserve">единиц </w:t>
      </w:r>
      <w:r w:rsidRPr="004F433F">
        <w:t>подвижного состава на станции, объекте станции</w:t>
      </w:r>
      <w:r w:rsidR="004F433F" w:rsidRPr="004F433F">
        <w:t xml:space="preserve">, время выполнения которых необходимо фиксировать в системе, </w:t>
      </w:r>
      <w:r w:rsidR="00577850">
        <w:t>с</w:t>
      </w:r>
      <w:r w:rsidR="004F433F" w:rsidRPr="004F433F">
        <w:t xml:space="preserve"> нормативны</w:t>
      </w:r>
      <w:r w:rsidR="00577850">
        <w:t>ми</w:t>
      </w:r>
      <w:r w:rsidR="004F433F" w:rsidRPr="004F433F">
        <w:t xml:space="preserve"> параметр</w:t>
      </w:r>
      <w:r w:rsidR="00577850">
        <w:t>ами</w:t>
      </w:r>
      <w:r w:rsidR="004F433F" w:rsidRPr="004F433F">
        <w:t xml:space="preserve"> </w:t>
      </w:r>
      <w:r w:rsidR="001E38CD">
        <w:t>для</w:t>
      </w:r>
      <w:r w:rsidR="004F433F" w:rsidRPr="004F433F">
        <w:t xml:space="preserve"> их выполнени</w:t>
      </w:r>
      <w:r w:rsidR="001E38CD">
        <w:t>я</w:t>
      </w:r>
      <w:r w:rsidRPr="004F433F">
        <w:t>.</w:t>
      </w:r>
    </w:p>
    <w:p w:rsidR="002E2553" w:rsidRDefault="002E2553" w:rsidP="001152EE">
      <w:pPr>
        <w:ind w:right="142"/>
      </w:pPr>
      <w:r w:rsidRPr="00E15D98">
        <w:rPr>
          <w:b/>
        </w:rPr>
        <w:t>Физическое проектирование базы данных</w:t>
      </w:r>
      <w:r>
        <w:rPr>
          <w:b/>
        </w:rPr>
        <w:t xml:space="preserve"> –</w:t>
      </w:r>
      <w:r>
        <w:t xml:space="preserve"> процесс создания описания реализации базы данных на запоминающих устройствах с указанием структур хранения и методов доступа, используемых для организации эффективной обработки данных.</w:t>
      </w:r>
    </w:p>
    <w:p w:rsidR="002E2553" w:rsidRPr="003A1902" w:rsidRDefault="002E2553" w:rsidP="001152EE">
      <w:pPr>
        <w:ind w:right="142"/>
      </w:pPr>
      <w:r>
        <w:rPr>
          <w:b/>
        </w:rPr>
        <w:t>Фронт погрузки-выгрузки (грузовой фронт) –</w:t>
      </w:r>
      <w:r>
        <w:t xml:space="preserve"> ж</w:t>
      </w:r>
      <w:r w:rsidRPr="003A1902">
        <w:t>елезнодорожный путь, предназначенный для выполнения погрузочно-выгрузочных операций. Вместимость грузового фронта характеризуется числом устанавливаемых вагонов.</w:t>
      </w:r>
    </w:p>
    <w:p w:rsidR="002E2553" w:rsidRDefault="002E2553" w:rsidP="001152EE">
      <w:pPr>
        <w:ind w:right="142"/>
      </w:pPr>
      <w:r>
        <w:rPr>
          <w:b/>
        </w:rPr>
        <w:t>Цех отправитель –</w:t>
      </w:r>
      <w:r>
        <w:t xml:space="preserve"> с</w:t>
      </w:r>
      <w:r w:rsidRPr="00587B1D">
        <w:t xml:space="preserve">труктурное подразделение </w:t>
      </w:r>
      <w:r w:rsidR="00A60F9E">
        <w:t>предприятия</w:t>
      </w:r>
      <w:r w:rsidRPr="00587B1D">
        <w:t>, обозначенное в грузовом перевозочном документе в поле «Отправитель».</w:t>
      </w:r>
    </w:p>
    <w:p w:rsidR="002E2553" w:rsidRDefault="002E2553" w:rsidP="001152EE">
      <w:pPr>
        <w:ind w:right="142"/>
      </w:pPr>
      <w:r>
        <w:rPr>
          <w:b/>
        </w:rPr>
        <w:t>Цех получатель –</w:t>
      </w:r>
      <w:r>
        <w:t xml:space="preserve"> с</w:t>
      </w:r>
      <w:r w:rsidRPr="009A72B1">
        <w:t xml:space="preserve">труктурное подразделение </w:t>
      </w:r>
      <w:r w:rsidR="00A60F9E">
        <w:t>предприятия</w:t>
      </w:r>
      <w:r w:rsidRPr="009A72B1">
        <w:t>, обозначенное в грузовом перевозочном документе в поле «Получатель».</w:t>
      </w:r>
    </w:p>
    <w:p w:rsidR="000C3127" w:rsidRPr="00852C9C" w:rsidRDefault="000C3127" w:rsidP="000C3127"/>
    <w:p w:rsidR="00955296" w:rsidRPr="00852C9C" w:rsidRDefault="00955296" w:rsidP="000C3127"/>
    <w:p w:rsidR="00445CD8" w:rsidRPr="00C00FD4" w:rsidRDefault="00445CD8" w:rsidP="007A0F09">
      <w:pPr>
        <w:pStyle w:val="1"/>
        <w:numPr>
          <w:ilvl w:val="0"/>
          <w:numId w:val="40"/>
        </w:numPr>
        <w:tabs>
          <w:tab w:val="clear" w:pos="720"/>
          <w:tab w:val="num" w:pos="180"/>
        </w:tabs>
        <w:spacing w:before="0" w:after="0"/>
        <w:ind w:left="540" w:hanging="180"/>
      </w:pPr>
      <w:bookmarkStart w:id="14" w:name="_Toc165959578"/>
      <w:r w:rsidRPr="00C00FD4">
        <w:t xml:space="preserve">Задачи, решаемые в </w:t>
      </w:r>
      <w:r w:rsidR="0093159D" w:rsidRPr="00C00FD4">
        <w:t>ИДС УЖДТ</w:t>
      </w:r>
      <w:bookmarkEnd w:id="14"/>
    </w:p>
    <w:p w:rsidR="00D15DB1" w:rsidRPr="00F67811" w:rsidRDefault="0073589F" w:rsidP="00F67811">
      <w:pPr>
        <w:pStyle w:val="21"/>
        <w:numPr>
          <w:ilvl w:val="1"/>
          <w:numId w:val="40"/>
        </w:numPr>
        <w:rPr>
          <w:sz w:val="24"/>
          <w:szCs w:val="24"/>
        </w:rPr>
      </w:pPr>
      <w:bookmarkStart w:id="15" w:name="_Toc165959579"/>
      <w:r w:rsidRPr="00F67811">
        <w:rPr>
          <w:sz w:val="24"/>
          <w:szCs w:val="24"/>
        </w:rPr>
        <w:t>Основные з</w:t>
      </w:r>
      <w:r w:rsidR="00445CD8" w:rsidRPr="00F67811">
        <w:rPr>
          <w:sz w:val="24"/>
          <w:szCs w:val="24"/>
        </w:rPr>
        <w:t>адач</w:t>
      </w:r>
      <w:r w:rsidRPr="00F67811">
        <w:rPr>
          <w:sz w:val="24"/>
          <w:szCs w:val="24"/>
        </w:rPr>
        <w:t>и</w:t>
      </w:r>
      <w:bookmarkEnd w:id="15"/>
    </w:p>
    <w:p w:rsidR="006D18B9" w:rsidRPr="0073589F" w:rsidRDefault="006D18B9" w:rsidP="000901D4">
      <w:pPr>
        <w:ind w:firstLine="720"/>
      </w:pPr>
      <w:r w:rsidRPr="0073589F">
        <w:t>Основные задачи, которые будут решены при внедрении информационно-диспетчерской системы следующие:</w:t>
      </w:r>
    </w:p>
    <w:p w:rsidR="006D18B9" w:rsidRPr="0073589F" w:rsidRDefault="006D18B9" w:rsidP="000901D4">
      <w:pPr>
        <w:numPr>
          <w:ilvl w:val="1"/>
          <w:numId w:val="19"/>
        </w:numPr>
        <w:tabs>
          <w:tab w:val="clear" w:pos="2149"/>
        </w:tabs>
        <w:ind w:left="1080"/>
      </w:pPr>
      <w:proofErr w:type="gramStart"/>
      <w:r w:rsidRPr="0073589F">
        <w:t>автоматизация  информационного</w:t>
      </w:r>
      <w:proofErr w:type="gramEnd"/>
      <w:r w:rsidRPr="0073589F">
        <w:t xml:space="preserve">  обслуживания  персонала   подразделений, участвующих в перевозках;</w:t>
      </w:r>
    </w:p>
    <w:p w:rsidR="006D18B9" w:rsidRPr="0073589F" w:rsidRDefault="006D18B9" w:rsidP="000901D4">
      <w:pPr>
        <w:numPr>
          <w:ilvl w:val="1"/>
          <w:numId w:val="19"/>
        </w:numPr>
        <w:tabs>
          <w:tab w:val="clear" w:pos="2149"/>
        </w:tabs>
        <w:ind w:left="1080"/>
      </w:pPr>
      <w:r w:rsidRPr="0073589F">
        <w:t xml:space="preserve">создание условий для повышения оперативности </w:t>
      </w:r>
      <w:proofErr w:type="gramStart"/>
      <w:r w:rsidRPr="0073589F">
        <w:t>управления  организацией</w:t>
      </w:r>
      <w:proofErr w:type="gramEnd"/>
      <w:r w:rsidRPr="0073589F">
        <w:t xml:space="preserve">  продвижения  вагонопотоков;</w:t>
      </w:r>
    </w:p>
    <w:p w:rsidR="006D18B9" w:rsidRPr="0073589F" w:rsidRDefault="006D18B9" w:rsidP="000901D4">
      <w:pPr>
        <w:numPr>
          <w:ilvl w:val="1"/>
          <w:numId w:val="19"/>
        </w:numPr>
        <w:tabs>
          <w:tab w:val="clear" w:pos="2149"/>
        </w:tabs>
        <w:ind w:left="1080"/>
      </w:pPr>
      <w:proofErr w:type="gramStart"/>
      <w:r w:rsidRPr="0073589F">
        <w:t>сокращение  времени</w:t>
      </w:r>
      <w:proofErr w:type="gramEnd"/>
      <w:r w:rsidRPr="0073589F">
        <w:t xml:space="preserve">  простоя  вагонов под операциями;</w:t>
      </w:r>
    </w:p>
    <w:p w:rsidR="00C81BA2" w:rsidRPr="0073589F" w:rsidRDefault="00C81BA2" w:rsidP="000901D4">
      <w:pPr>
        <w:numPr>
          <w:ilvl w:val="1"/>
          <w:numId w:val="19"/>
        </w:numPr>
        <w:tabs>
          <w:tab w:val="clear" w:pos="2149"/>
        </w:tabs>
        <w:ind w:left="1080"/>
      </w:pPr>
      <w:r w:rsidRPr="0073589F">
        <w:t>уменьшение платы за пользование вагонов различных форм собственности;</w:t>
      </w:r>
    </w:p>
    <w:p w:rsidR="006D18B9" w:rsidRPr="0073589F" w:rsidRDefault="006D18B9" w:rsidP="000901D4">
      <w:pPr>
        <w:numPr>
          <w:ilvl w:val="1"/>
          <w:numId w:val="19"/>
        </w:numPr>
        <w:tabs>
          <w:tab w:val="clear" w:pos="2149"/>
        </w:tabs>
        <w:ind w:left="1080"/>
      </w:pPr>
      <w:proofErr w:type="gramStart"/>
      <w:r w:rsidRPr="0073589F">
        <w:t>автоматизация  составления</w:t>
      </w:r>
      <w:proofErr w:type="gramEnd"/>
      <w:r w:rsidRPr="0073589F">
        <w:t xml:space="preserve">  и  передачи  потребителям  отчетных  и учетных форм   документации;</w:t>
      </w:r>
    </w:p>
    <w:p w:rsidR="006D18B9" w:rsidRPr="0073589F" w:rsidRDefault="006D18B9" w:rsidP="000901D4">
      <w:pPr>
        <w:numPr>
          <w:ilvl w:val="1"/>
          <w:numId w:val="19"/>
        </w:numPr>
        <w:tabs>
          <w:tab w:val="clear" w:pos="2149"/>
        </w:tabs>
        <w:ind w:left="1080"/>
      </w:pPr>
      <w:r w:rsidRPr="0073589F">
        <w:t xml:space="preserve">обеспечение информацией руководство </w:t>
      </w:r>
      <w:r w:rsidR="001F3271">
        <w:t>АМКР</w:t>
      </w:r>
      <w:r w:rsidRPr="0073589F">
        <w:t xml:space="preserve"> для оперативного управления и анализа перевозочного процесса.</w:t>
      </w:r>
    </w:p>
    <w:p w:rsidR="00445CD8" w:rsidRPr="00F67811" w:rsidRDefault="0073589F" w:rsidP="00F67811">
      <w:pPr>
        <w:pStyle w:val="21"/>
        <w:numPr>
          <w:ilvl w:val="1"/>
          <w:numId w:val="40"/>
        </w:numPr>
        <w:rPr>
          <w:sz w:val="24"/>
          <w:szCs w:val="24"/>
        </w:rPr>
      </w:pPr>
      <w:bookmarkStart w:id="16" w:name="_Toc165959580"/>
      <w:r w:rsidRPr="00F67811">
        <w:rPr>
          <w:sz w:val="24"/>
          <w:szCs w:val="24"/>
        </w:rPr>
        <w:t>Дополнительные з</w:t>
      </w:r>
      <w:r w:rsidR="00445CD8" w:rsidRPr="00F67811">
        <w:rPr>
          <w:sz w:val="24"/>
          <w:szCs w:val="24"/>
        </w:rPr>
        <w:t>адач</w:t>
      </w:r>
      <w:r w:rsidRPr="00F67811">
        <w:rPr>
          <w:sz w:val="24"/>
          <w:szCs w:val="24"/>
        </w:rPr>
        <w:t>и</w:t>
      </w:r>
      <w:bookmarkEnd w:id="16"/>
    </w:p>
    <w:p w:rsidR="00C300F7" w:rsidRDefault="00EE4B9C" w:rsidP="000901D4">
      <w:r>
        <w:t>Для решения основных задач необходимо разработать нормативно-справочные документы:</w:t>
      </w:r>
    </w:p>
    <w:p w:rsidR="00EE4B9C" w:rsidRPr="001F3271" w:rsidRDefault="00EE4B9C" w:rsidP="000901D4">
      <w:pPr>
        <w:numPr>
          <w:ilvl w:val="0"/>
          <w:numId w:val="11"/>
        </w:numPr>
        <w:ind w:left="993" w:hanging="284"/>
        <w:rPr>
          <w:i/>
          <w:color w:val="FF0000"/>
        </w:rPr>
      </w:pPr>
      <w:r w:rsidRPr="001F3271">
        <w:rPr>
          <w:i/>
          <w:color w:val="FF0000"/>
        </w:rPr>
        <w:t xml:space="preserve">методика расчета простоя вагонов на </w:t>
      </w:r>
      <w:r w:rsidR="001F3271" w:rsidRPr="001F3271">
        <w:rPr>
          <w:i/>
          <w:color w:val="FF0000"/>
        </w:rPr>
        <w:t>АМКР</w:t>
      </w:r>
      <w:r w:rsidRPr="001F3271">
        <w:rPr>
          <w:i/>
          <w:color w:val="FF0000"/>
        </w:rPr>
        <w:t>;</w:t>
      </w:r>
    </w:p>
    <w:p w:rsidR="00EE4B9C" w:rsidRPr="001F3271" w:rsidRDefault="00EE4B9C" w:rsidP="000901D4">
      <w:pPr>
        <w:numPr>
          <w:ilvl w:val="0"/>
          <w:numId w:val="11"/>
        </w:numPr>
        <w:ind w:left="993" w:hanging="284"/>
        <w:rPr>
          <w:i/>
          <w:color w:val="FF0000"/>
        </w:rPr>
      </w:pPr>
      <w:r w:rsidRPr="001F3271">
        <w:rPr>
          <w:i/>
          <w:color w:val="FF0000"/>
        </w:rPr>
        <w:t>разработка норм простоев вагонов для территориальных объектов УЖДТ;</w:t>
      </w:r>
    </w:p>
    <w:p w:rsidR="00EE4B9C" w:rsidRPr="001F3271" w:rsidRDefault="00EE4B9C" w:rsidP="000901D4">
      <w:pPr>
        <w:numPr>
          <w:ilvl w:val="0"/>
          <w:numId w:val="11"/>
        </w:numPr>
        <w:ind w:left="993" w:hanging="284"/>
        <w:rPr>
          <w:i/>
          <w:color w:val="FF0000"/>
        </w:rPr>
      </w:pPr>
      <w:r w:rsidRPr="001F3271">
        <w:rPr>
          <w:i/>
          <w:color w:val="FF0000"/>
        </w:rPr>
        <w:t xml:space="preserve">разработка расчета платы между </w:t>
      </w:r>
      <w:r w:rsidR="00512864" w:rsidRPr="001F3271">
        <w:rPr>
          <w:i/>
          <w:color w:val="FF0000"/>
        </w:rPr>
        <w:t xml:space="preserve">УЖДТ и обслуживающими цехами </w:t>
      </w:r>
      <w:r w:rsidR="001F3271" w:rsidRPr="001F3271">
        <w:rPr>
          <w:i/>
          <w:color w:val="FF0000"/>
        </w:rPr>
        <w:t>АМКР</w:t>
      </w:r>
      <w:r w:rsidR="00512864" w:rsidRPr="001F3271">
        <w:rPr>
          <w:i/>
          <w:color w:val="FF0000"/>
        </w:rPr>
        <w:t>.</w:t>
      </w:r>
    </w:p>
    <w:p w:rsidR="00EE4B9C" w:rsidRDefault="00EE4B9C" w:rsidP="000901D4">
      <w:pPr>
        <w:ind w:firstLine="0"/>
      </w:pPr>
    </w:p>
    <w:p w:rsidR="00C300F7" w:rsidRPr="00473813" w:rsidRDefault="00EE4B9C" w:rsidP="000901D4">
      <w:pPr>
        <w:rPr>
          <w:ins w:id="17" w:author="TimClek" w:date="2007-02-17T20:15:00Z"/>
        </w:rPr>
      </w:pPr>
      <w:r>
        <w:t>При разработк</w:t>
      </w:r>
      <w:r w:rsidR="000901D4">
        <w:t>е</w:t>
      </w:r>
      <w:r>
        <w:t xml:space="preserve"> </w:t>
      </w:r>
      <w:r w:rsidR="00512864">
        <w:t xml:space="preserve">будут </w:t>
      </w:r>
      <w:r>
        <w:t>использ</w:t>
      </w:r>
      <w:r w:rsidR="00512864">
        <w:t>ованы</w:t>
      </w:r>
      <w:r>
        <w:t xml:space="preserve"> </w:t>
      </w:r>
      <w:r w:rsidR="00512864">
        <w:t xml:space="preserve">следующие </w:t>
      </w:r>
      <w:r>
        <w:t>нормативно-справочные и организационно-распорядительные документы:</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 xml:space="preserve">Положение о железнодорожных перевозках </w:t>
      </w:r>
      <w:r w:rsidR="001F3271" w:rsidRPr="001F3271">
        <w:rPr>
          <w:i/>
          <w:color w:val="FF0000"/>
          <w:spacing w:val="-2"/>
        </w:rPr>
        <w:t>на АМКР;</w:t>
      </w:r>
    </w:p>
    <w:p w:rsidR="001F3271" w:rsidRPr="001F3271" w:rsidRDefault="008A6A87" w:rsidP="00043B85">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4"/>
        </w:rPr>
        <w:t xml:space="preserve">Положению о применении Правил технической эксплуатации железнодорожного транспорта предприятий системы </w:t>
      </w:r>
      <w:r w:rsidR="00BD6DAC" w:rsidRPr="001F3271">
        <w:rPr>
          <w:i/>
          <w:color w:val="FF0000"/>
          <w:spacing w:val="-4"/>
        </w:rPr>
        <w:t>Министерства</w:t>
      </w:r>
      <w:r w:rsidRPr="001F3271">
        <w:rPr>
          <w:i/>
          <w:color w:val="FF0000"/>
          <w:spacing w:val="-4"/>
        </w:rPr>
        <w:t xml:space="preserve"> промышленности Украины</w:t>
      </w:r>
      <w:r w:rsidR="001F3271" w:rsidRPr="001F3271">
        <w:rPr>
          <w:i/>
          <w:color w:val="FF0000"/>
          <w:spacing w:val="-4"/>
        </w:rPr>
        <w:t>;</w:t>
      </w:r>
    </w:p>
    <w:p w:rsidR="00C076D5" w:rsidRPr="001F3271" w:rsidRDefault="00C076D5" w:rsidP="00043B85">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 xml:space="preserve">Договор № </w:t>
      </w:r>
      <w:r w:rsidR="001F3271" w:rsidRPr="001F3271">
        <w:rPr>
          <w:i/>
          <w:color w:val="FF0000"/>
          <w:spacing w:val="-2"/>
        </w:rPr>
        <w:t xml:space="preserve"> </w:t>
      </w:r>
      <w:r w:rsidRPr="001F3271">
        <w:rPr>
          <w:i/>
          <w:color w:val="FF0000"/>
          <w:spacing w:val="-2"/>
        </w:rPr>
        <w:t xml:space="preserve"> на эксплуатацию подъездного пути </w:t>
      </w:r>
      <w:r w:rsidR="001F3271" w:rsidRPr="001F3271">
        <w:rPr>
          <w:i/>
          <w:color w:val="FF0000"/>
          <w:spacing w:val="-2"/>
        </w:rPr>
        <w:t>ПАО АМКР;</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3"/>
        </w:rPr>
        <w:t xml:space="preserve">Устав железных дорог Украины, </w:t>
      </w:r>
      <w:proofErr w:type="gramStart"/>
      <w:r w:rsidRPr="001F3271">
        <w:rPr>
          <w:i/>
          <w:color w:val="FF0000"/>
          <w:spacing w:val="-3"/>
        </w:rPr>
        <w:t xml:space="preserve">утвержденный </w:t>
      </w:r>
      <w:r w:rsidR="00403060" w:rsidRPr="001F3271">
        <w:rPr>
          <w:i/>
          <w:color w:val="FF0000"/>
          <w:spacing w:val="-3"/>
        </w:rPr>
        <w:t xml:space="preserve"> </w:t>
      </w:r>
      <w:r w:rsidRPr="001F3271">
        <w:rPr>
          <w:i/>
          <w:color w:val="FF0000"/>
          <w:spacing w:val="-3"/>
        </w:rPr>
        <w:t>Кабинетом</w:t>
      </w:r>
      <w:proofErr w:type="gramEnd"/>
      <w:r w:rsidRPr="001F3271">
        <w:rPr>
          <w:i/>
          <w:color w:val="FF0000"/>
          <w:spacing w:val="-3"/>
        </w:rPr>
        <w:t xml:space="preserve"> </w:t>
      </w:r>
      <w:r w:rsidR="00403060" w:rsidRPr="001F3271">
        <w:rPr>
          <w:i/>
          <w:color w:val="FF0000"/>
          <w:spacing w:val="-3"/>
        </w:rPr>
        <w:t xml:space="preserve"> </w:t>
      </w:r>
      <w:r w:rsidRPr="001F3271">
        <w:rPr>
          <w:i/>
          <w:color w:val="FF0000"/>
          <w:spacing w:val="-3"/>
        </w:rPr>
        <w:t>Министров Украи</w:t>
      </w:r>
      <w:r w:rsidRPr="001F3271">
        <w:rPr>
          <w:i/>
          <w:color w:val="FF0000"/>
          <w:spacing w:val="-3"/>
        </w:rPr>
        <w:softHyphen/>
        <w:t xml:space="preserve">ны постановлением </w:t>
      </w:r>
      <w:r w:rsidR="005E7E72" w:rsidRPr="001F3271">
        <w:rPr>
          <w:i/>
          <w:color w:val="FF0000"/>
          <w:spacing w:val="-3"/>
        </w:rPr>
        <w:t xml:space="preserve">№457 </w:t>
      </w:r>
      <w:r w:rsidRPr="001F3271">
        <w:rPr>
          <w:i/>
          <w:color w:val="FF0000"/>
          <w:spacing w:val="-3"/>
        </w:rPr>
        <w:t xml:space="preserve">от </w:t>
      </w:r>
      <w:r w:rsidR="005E7E72" w:rsidRPr="001F3271">
        <w:rPr>
          <w:i/>
          <w:color w:val="FF0000"/>
          <w:spacing w:val="-3"/>
        </w:rPr>
        <w:t>0</w:t>
      </w:r>
      <w:r w:rsidRPr="001F3271">
        <w:rPr>
          <w:i/>
          <w:color w:val="FF0000"/>
          <w:spacing w:val="-3"/>
        </w:rPr>
        <w:t>6</w:t>
      </w:r>
      <w:r w:rsidR="005E7E72" w:rsidRPr="001F3271">
        <w:rPr>
          <w:i/>
          <w:color w:val="FF0000"/>
          <w:spacing w:val="-3"/>
        </w:rPr>
        <w:t>.04.</w:t>
      </w:r>
      <w:r w:rsidRPr="001F3271">
        <w:rPr>
          <w:i/>
          <w:color w:val="FF0000"/>
          <w:spacing w:val="-3"/>
        </w:rPr>
        <w:t>1998г.</w:t>
      </w:r>
      <w:r w:rsidR="005E7E72" w:rsidRPr="001F3271">
        <w:rPr>
          <w:i/>
          <w:color w:val="FF0000"/>
          <w:spacing w:val="-3"/>
        </w:rPr>
        <w:t>;</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2"/>
        </w:rPr>
        <w:t>Инструкция о порядке подачи, закрепления и уборки вагонов с железнодо</w:t>
      </w:r>
      <w:r w:rsidRPr="001F3271">
        <w:rPr>
          <w:i/>
          <w:color w:val="FF0000"/>
          <w:spacing w:val="-2"/>
        </w:rPr>
        <w:softHyphen/>
        <w:t xml:space="preserve">рожных' путей грузовых фронтов </w:t>
      </w:r>
      <w:r w:rsidR="00A60F9E">
        <w:rPr>
          <w:i/>
          <w:color w:val="FF0000"/>
          <w:spacing w:val="-2"/>
        </w:rPr>
        <w:t>предприятия</w:t>
      </w:r>
      <w:r w:rsidRPr="001F3271">
        <w:rPr>
          <w:i/>
          <w:color w:val="FF0000"/>
          <w:spacing w:val="-2"/>
        </w:rPr>
        <w:t xml:space="preserve"> и клиентуры</w:t>
      </w:r>
      <w:r w:rsidR="005E7E72" w:rsidRPr="001F3271">
        <w:rPr>
          <w:i/>
          <w:color w:val="FF0000"/>
          <w:spacing w:val="-2"/>
        </w:rPr>
        <w:t>;</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1"/>
        </w:rPr>
        <w:t>Технических условий погрузки и крепления грузов», ут</w:t>
      </w:r>
      <w:r w:rsidRPr="001F3271">
        <w:rPr>
          <w:i/>
          <w:color w:val="FF0000"/>
          <w:spacing w:val="-3"/>
        </w:rPr>
        <w:t>вержденными МПС   01.01.88</w:t>
      </w:r>
      <w:r w:rsidR="005E7E72" w:rsidRPr="001F3271">
        <w:rPr>
          <w:i/>
          <w:color w:val="FF0000"/>
          <w:spacing w:val="-3"/>
        </w:rPr>
        <w:t>г.;</w:t>
      </w:r>
    </w:p>
    <w:p w:rsidR="00C076D5" w:rsidRPr="001F3271" w:rsidRDefault="00C076D5" w:rsidP="00C01653">
      <w:pPr>
        <w:widowControl w:val="0"/>
        <w:numPr>
          <w:ilvl w:val="0"/>
          <w:numId w:val="10"/>
        </w:numPr>
        <w:shd w:val="clear" w:color="auto" w:fill="FFFFFF"/>
        <w:tabs>
          <w:tab w:val="clear" w:pos="1233"/>
          <w:tab w:val="num" w:pos="1418"/>
        </w:tabs>
        <w:autoSpaceDE w:val="0"/>
        <w:autoSpaceDN w:val="0"/>
        <w:adjustRightInd w:val="0"/>
        <w:spacing w:before="14" w:line="264" w:lineRule="exact"/>
        <w:ind w:left="1418" w:right="29" w:hanging="382"/>
        <w:rPr>
          <w:i/>
          <w:color w:val="FF0000"/>
          <w:spacing w:val="-4"/>
        </w:rPr>
      </w:pPr>
      <w:r w:rsidRPr="001F3271">
        <w:rPr>
          <w:i/>
          <w:color w:val="FF0000"/>
          <w:spacing w:val="-3"/>
        </w:rPr>
        <w:t>Инструкция о порядке ведения, обработки, прохождения учетно-отчетной и сопровод</w:t>
      </w:r>
      <w:r w:rsidR="00473813" w:rsidRPr="001F3271">
        <w:rPr>
          <w:i/>
          <w:color w:val="FF0000"/>
          <w:spacing w:val="-3"/>
        </w:rPr>
        <w:t xml:space="preserve">ительной </w:t>
      </w:r>
      <w:r w:rsidRPr="001F3271">
        <w:rPr>
          <w:i/>
          <w:color w:val="FF0000"/>
          <w:spacing w:val="-3"/>
        </w:rPr>
        <w:t>документац</w:t>
      </w:r>
      <w:r w:rsidR="00473813" w:rsidRPr="001F3271">
        <w:rPr>
          <w:i/>
          <w:color w:val="FF0000"/>
          <w:spacing w:val="-3"/>
        </w:rPr>
        <w:t>ии</w:t>
      </w:r>
      <w:r w:rsidRPr="001F3271">
        <w:rPr>
          <w:i/>
          <w:color w:val="FF0000"/>
          <w:spacing w:val="-3"/>
        </w:rPr>
        <w:t xml:space="preserve"> при отгрузке и отправке грузов </w:t>
      </w:r>
      <w:r w:rsidR="001F3271" w:rsidRPr="001F3271">
        <w:rPr>
          <w:i/>
          <w:color w:val="FF0000"/>
          <w:spacing w:val="-3"/>
        </w:rPr>
        <w:t>АМКР</w:t>
      </w:r>
      <w:r w:rsidRPr="001F3271">
        <w:rPr>
          <w:i/>
          <w:color w:val="FF0000"/>
          <w:spacing w:val="-3"/>
        </w:rPr>
        <w:t xml:space="preserve"> и клиентов и клиентов УЖДТ за его территорию</w:t>
      </w:r>
      <w:r w:rsidR="001F3271" w:rsidRPr="001F3271">
        <w:rPr>
          <w:i/>
          <w:color w:val="FF0000"/>
          <w:spacing w:val="-3"/>
        </w:rPr>
        <w:t>.</w:t>
      </w:r>
    </w:p>
    <w:p w:rsidR="001822CB" w:rsidRPr="001F3271" w:rsidRDefault="001822CB" w:rsidP="001822CB">
      <w:pPr>
        <w:ind w:left="709" w:firstLine="0"/>
      </w:pPr>
    </w:p>
    <w:p w:rsidR="00FD4492" w:rsidRPr="00C00FD4" w:rsidRDefault="001E645A" w:rsidP="00F67811">
      <w:pPr>
        <w:pStyle w:val="1"/>
        <w:numPr>
          <w:ilvl w:val="0"/>
          <w:numId w:val="41"/>
        </w:numPr>
      </w:pPr>
      <w:bookmarkStart w:id="18" w:name="_Ref163455213"/>
      <w:bookmarkStart w:id="19" w:name="_Toc165959581"/>
      <w:r w:rsidRPr="00C00FD4">
        <w:t xml:space="preserve">ОПИСАНИЕ ОСНОВНЫХ </w:t>
      </w:r>
      <w:r w:rsidR="00FD4492" w:rsidRPr="00C00FD4">
        <w:t>Бизнес-процесс</w:t>
      </w:r>
      <w:r w:rsidRPr="00C00FD4">
        <w:t>ОВ</w:t>
      </w:r>
      <w:r w:rsidR="00FD4492" w:rsidRPr="00C00FD4">
        <w:t xml:space="preserve"> ПЕРЕМЕЩЕНИЯ ГРУЗОВ</w:t>
      </w:r>
      <w:bookmarkEnd w:id="18"/>
      <w:bookmarkEnd w:id="19"/>
    </w:p>
    <w:p w:rsidR="00FD4492" w:rsidRPr="00F67811" w:rsidRDefault="00560594" w:rsidP="00F67811">
      <w:pPr>
        <w:pStyle w:val="21"/>
        <w:numPr>
          <w:ilvl w:val="1"/>
          <w:numId w:val="41"/>
        </w:numPr>
        <w:rPr>
          <w:sz w:val="24"/>
          <w:szCs w:val="24"/>
        </w:rPr>
      </w:pPr>
      <w:bookmarkStart w:id="20" w:name="_Ref161807215"/>
      <w:bookmarkStart w:id="21" w:name="_Toc162083081"/>
      <w:r>
        <w:rPr>
          <w:sz w:val="24"/>
          <w:szCs w:val="24"/>
        </w:rPr>
        <w:t xml:space="preserve"> </w:t>
      </w:r>
      <w:bookmarkStart w:id="22" w:name="_Toc165959582"/>
      <w:r w:rsidR="00FD4492" w:rsidRPr="00F67811">
        <w:rPr>
          <w:sz w:val="24"/>
          <w:szCs w:val="24"/>
        </w:rPr>
        <w:t>П</w:t>
      </w:r>
      <w:r w:rsidR="00F67811">
        <w:rPr>
          <w:sz w:val="24"/>
          <w:szCs w:val="24"/>
        </w:rPr>
        <w:t>роцесс</w:t>
      </w:r>
      <w:r w:rsidR="00FD4492" w:rsidRPr="00F67811">
        <w:rPr>
          <w:sz w:val="24"/>
          <w:szCs w:val="24"/>
        </w:rPr>
        <w:t xml:space="preserve"> 1. Обработка поездов/вагонов на транзитной станции</w:t>
      </w:r>
      <w:bookmarkEnd w:id="20"/>
      <w:bookmarkEnd w:id="21"/>
      <w:bookmarkEnd w:id="22"/>
    </w:p>
    <w:p w:rsidR="00895D0F" w:rsidRPr="000901D4" w:rsidRDefault="000901D4" w:rsidP="00895D0F">
      <w:pPr>
        <w:ind w:firstLine="0"/>
        <w:jc w:val="right"/>
        <w:rPr>
          <w:rFonts w:ascii="Arial" w:hAnsi="Arial"/>
          <w:u w:val="single"/>
        </w:rPr>
      </w:pPr>
      <w:r w:rsidRPr="000901D4">
        <w:rPr>
          <w:rFonts w:ascii="Arial" w:hAnsi="Arial"/>
          <w:u w:val="single"/>
        </w:rPr>
        <w:t>Схема процесса П.1</w:t>
      </w:r>
    </w:p>
    <w:p w:rsidR="00895D0F" w:rsidRPr="00B35305" w:rsidRDefault="00895D0F" w:rsidP="00276D22">
      <w:pPr>
        <w:numPr>
          <w:ilvl w:val="2"/>
          <w:numId w:val="45"/>
        </w:numPr>
        <w:autoSpaceDE w:val="0"/>
        <w:autoSpaceDN w:val="0"/>
        <w:adjustRightInd w:val="0"/>
        <w:rPr>
          <w:u w:val="single"/>
        </w:rPr>
      </w:pPr>
      <w:bookmarkStart w:id="23" w:name="_Ref162062188"/>
      <w:r w:rsidRPr="00B35305">
        <w:lastRenderedPageBreak/>
        <w:t>По прибытии поезда на станцию дежурный по станции регистрирует в журнале движения поездов прибытие поезда, производит подтверждение прибытия поезда в системе по п.</w:t>
      </w:r>
      <w:r w:rsidR="00C66541">
        <w:fldChar w:fldCharType="begin"/>
      </w:r>
      <w:r w:rsidR="00C66541">
        <w:instrText xml:space="preserve"> REF _Ref161634708 \n \h </w:instrText>
      </w:r>
      <w:r w:rsidR="00C66541">
        <w:fldChar w:fldCharType="separate"/>
      </w:r>
      <w:r w:rsidR="00B4433D">
        <w:t>8.1.1.1</w:t>
      </w:r>
      <w:r w:rsidR="00C66541">
        <w:fldChar w:fldCharType="end"/>
      </w:r>
      <w:r w:rsidRPr="00B35305">
        <w:t>.</w:t>
      </w:r>
      <w:bookmarkEnd w:id="23"/>
    </w:p>
    <w:p w:rsidR="00895D0F" w:rsidRPr="00B35305" w:rsidRDefault="00895D0F" w:rsidP="007A0F09">
      <w:pPr>
        <w:numPr>
          <w:ilvl w:val="2"/>
          <w:numId w:val="45"/>
        </w:numPr>
        <w:tabs>
          <w:tab w:val="left" w:pos="720"/>
        </w:tabs>
        <w:autoSpaceDE w:val="0"/>
        <w:autoSpaceDN w:val="0"/>
        <w:adjustRightInd w:val="0"/>
        <w:rPr>
          <w:u w:val="single"/>
        </w:rPr>
      </w:pPr>
      <w:r w:rsidRPr="00B35305">
        <w:t xml:space="preserve">Если поезд прибыл без </w:t>
      </w:r>
      <w:r>
        <w:t>переработки</w:t>
      </w:r>
      <w:r w:rsidRPr="00B35305">
        <w:t xml:space="preserve">, дежурный по станции производит подтверждение отправления поезда в системе по п. </w:t>
      </w:r>
      <w:r w:rsidR="00C66541">
        <w:fldChar w:fldCharType="begin"/>
      </w:r>
      <w:r w:rsidR="00C66541">
        <w:instrText xml:space="preserve"> REF _Ref161733390 \n \h </w:instrText>
      </w:r>
      <w:r w:rsidR="00C66541">
        <w:fldChar w:fldCharType="separate"/>
      </w:r>
      <w:r w:rsidR="00B4433D">
        <w:t>8.1.3</w:t>
      </w:r>
      <w:r w:rsidR="00C66541">
        <w:fldChar w:fldCharType="end"/>
      </w:r>
      <w:r>
        <w:t>.</w:t>
      </w:r>
    </w:p>
    <w:p w:rsidR="00895D0F" w:rsidRPr="00B35305" w:rsidRDefault="00464726" w:rsidP="007A0F09">
      <w:pPr>
        <w:numPr>
          <w:ilvl w:val="2"/>
          <w:numId w:val="45"/>
        </w:numPr>
        <w:tabs>
          <w:tab w:val="left" w:pos="720"/>
        </w:tabs>
        <w:autoSpaceDE w:val="0"/>
        <w:autoSpaceDN w:val="0"/>
        <w:adjustRightInd w:val="0"/>
        <w:rPr>
          <w:u w:val="single"/>
        </w:rPr>
      </w:pPr>
      <w:r w:rsidRPr="00464726">
        <w:t>Если поезд прибыл с переработкой, приемосдатчики грузовой службы списывание состава с натуры, составляется натурный лист поезда.</w:t>
      </w:r>
      <w:r w:rsidR="00895D0F" w:rsidRPr="00B35305">
        <w:t xml:space="preserve"> После чего в ИДС производят сверку </w:t>
      </w:r>
      <w:proofErr w:type="spellStart"/>
      <w:r w:rsidR="00895D0F" w:rsidRPr="00B35305">
        <w:t>повагонного</w:t>
      </w:r>
      <w:proofErr w:type="spellEnd"/>
      <w:r w:rsidR="00895D0F" w:rsidRPr="00B35305">
        <w:t xml:space="preserve"> состава прибывшего поезда </w:t>
      </w:r>
      <w:r w:rsidR="00895D0F">
        <w:t xml:space="preserve">в системе </w:t>
      </w:r>
      <w:r w:rsidR="00895D0F" w:rsidRPr="00B35305">
        <w:t>по п.</w:t>
      </w:r>
      <w:r w:rsidR="00C66541">
        <w:fldChar w:fldCharType="begin"/>
      </w:r>
      <w:r w:rsidR="00C66541">
        <w:instrText xml:space="preserve"> REF _Ref161634495 \n \h </w:instrText>
      </w:r>
      <w:r>
        <w:instrText xml:space="preserve"> \* MERGEFORMAT </w:instrText>
      </w:r>
      <w:r w:rsidR="00C66541">
        <w:fldChar w:fldCharType="separate"/>
      </w:r>
      <w:r w:rsidR="00B4433D">
        <w:t>8.1.1.2</w:t>
      </w:r>
      <w:r w:rsidR="00C66541">
        <w:fldChar w:fldCharType="end"/>
      </w:r>
      <w:r w:rsidR="00895D0F">
        <w:t>.</w:t>
      </w:r>
    </w:p>
    <w:p w:rsidR="00895D0F" w:rsidRPr="00B35305" w:rsidRDefault="00895D0F" w:rsidP="007A0F09">
      <w:pPr>
        <w:numPr>
          <w:ilvl w:val="2"/>
          <w:numId w:val="45"/>
        </w:numPr>
        <w:tabs>
          <w:tab w:val="left" w:pos="720"/>
        </w:tabs>
        <w:autoSpaceDE w:val="0"/>
        <w:autoSpaceDN w:val="0"/>
        <w:adjustRightInd w:val="0"/>
        <w:rPr>
          <w:u w:val="single"/>
        </w:rPr>
      </w:pPr>
      <w:r>
        <w:t>П</w:t>
      </w:r>
      <w:r w:rsidRPr="00B35305">
        <w:t>риемосдатчики получают у пом</w:t>
      </w:r>
      <w:r w:rsidR="009A2D21">
        <w:t xml:space="preserve">ощника </w:t>
      </w:r>
      <w:r w:rsidRPr="00B35305">
        <w:t>машиниста прибывшего поезда комплект ж</w:t>
      </w:r>
      <w:r>
        <w:t>.</w:t>
      </w:r>
      <w:r w:rsidRPr="00B35305">
        <w:t>д</w:t>
      </w:r>
      <w:r>
        <w:t>.</w:t>
      </w:r>
      <w:r w:rsidRPr="00B35305">
        <w:t xml:space="preserve"> документов: натурный лист, документы по форме №33 (для внешних грузов), по форме №117 (для перевозок</w:t>
      </w:r>
      <w:r w:rsidR="009A2D21">
        <w:t xml:space="preserve"> внутри </w:t>
      </w:r>
      <w:r w:rsidR="00A60F9E">
        <w:t>предприятия</w:t>
      </w:r>
      <w:r w:rsidR="009A2D21">
        <w:t>)</w:t>
      </w:r>
      <w:r w:rsidRPr="00B35305">
        <w:t>.</w:t>
      </w:r>
    </w:p>
    <w:p w:rsidR="00895D0F" w:rsidRPr="005F44AD" w:rsidRDefault="00895D0F" w:rsidP="007A0F09">
      <w:pPr>
        <w:numPr>
          <w:ilvl w:val="2"/>
          <w:numId w:val="45"/>
        </w:numPr>
        <w:tabs>
          <w:tab w:val="left" w:pos="720"/>
        </w:tabs>
        <w:autoSpaceDE w:val="0"/>
        <w:autoSpaceDN w:val="0"/>
        <w:adjustRightInd w:val="0"/>
        <w:rPr>
          <w:u w:val="single"/>
        </w:rPr>
      </w:pPr>
      <w:bookmarkStart w:id="24" w:name="_Ref161667319"/>
      <w:r w:rsidRPr="00B35305">
        <w:t xml:space="preserve">Производят подтверждение операций на станции по прибытии поезда </w:t>
      </w:r>
      <w:r>
        <w:t>из</w:t>
      </w:r>
      <w:r w:rsidRPr="00B35305">
        <w:t xml:space="preserve"> соответствующей </w:t>
      </w:r>
      <w:proofErr w:type="spellStart"/>
      <w:r w:rsidRPr="00B35305">
        <w:t>тех.карт</w:t>
      </w:r>
      <w:r>
        <w:t>ы</w:t>
      </w:r>
      <w:proofErr w:type="spellEnd"/>
      <w:r w:rsidRPr="00B35305">
        <w:t xml:space="preserve"> </w:t>
      </w:r>
      <w:r>
        <w:t>(</w:t>
      </w:r>
      <w:r w:rsidRPr="00B35305">
        <w:t>п.</w:t>
      </w:r>
      <w:r w:rsidR="00C66541">
        <w:fldChar w:fldCharType="begin"/>
      </w:r>
      <w:r w:rsidR="00C66541">
        <w:instrText xml:space="preserve"> REF _Ref161640916 \n \h </w:instrText>
      </w:r>
      <w:r w:rsidR="00C66541">
        <w:fldChar w:fldCharType="separate"/>
      </w:r>
      <w:r w:rsidR="00B4433D">
        <w:t>8.2.1</w:t>
      </w:r>
      <w:r w:rsidR="00C66541">
        <w:fldChar w:fldCharType="end"/>
      </w:r>
      <w:r w:rsidRPr="00B35305">
        <w:t>.</w:t>
      </w:r>
      <w:bookmarkEnd w:id="24"/>
      <w:r>
        <w:t>).</w:t>
      </w:r>
    </w:p>
    <w:p w:rsidR="00895D0F" w:rsidRPr="00B35305" w:rsidRDefault="00895D0F" w:rsidP="007A0F09">
      <w:pPr>
        <w:numPr>
          <w:ilvl w:val="2"/>
          <w:numId w:val="45"/>
        </w:numPr>
        <w:tabs>
          <w:tab w:val="left" w:pos="720"/>
        </w:tabs>
        <w:autoSpaceDE w:val="0"/>
        <w:autoSpaceDN w:val="0"/>
        <w:adjustRightInd w:val="0"/>
        <w:rPr>
          <w:u w:val="single"/>
        </w:rPr>
      </w:pPr>
      <w:r>
        <w:t xml:space="preserve">После </w:t>
      </w:r>
      <w:proofErr w:type="spellStart"/>
      <w:r>
        <w:t>провески</w:t>
      </w:r>
      <w:proofErr w:type="spellEnd"/>
      <w:r>
        <w:t xml:space="preserve"> вагона или получения заадресовки на груз, на данной станции приемосдатчики вносят изменения в «грузовой документ»</w:t>
      </w:r>
      <w:r w:rsidRPr="005E445E">
        <w:t xml:space="preserve"> </w:t>
      </w:r>
      <w:r>
        <w:t>по п.</w:t>
      </w:r>
      <w:r w:rsidR="001612B7">
        <w:fldChar w:fldCharType="begin"/>
      </w:r>
      <w:r w:rsidR="001612B7">
        <w:instrText xml:space="preserve"> REF _Ref163621145 \n \h </w:instrText>
      </w:r>
      <w:r w:rsidR="001612B7">
        <w:fldChar w:fldCharType="separate"/>
      </w:r>
      <w:r w:rsidR="00B4433D">
        <w:t>8.3.1.8</w:t>
      </w:r>
      <w:r w:rsidR="001612B7">
        <w:fldChar w:fldCharType="end"/>
      </w:r>
      <w:r>
        <w:t>.</w:t>
      </w:r>
    </w:p>
    <w:p w:rsidR="00895D0F" w:rsidRPr="005135F7" w:rsidRDefault="00895D0F" w:rsidP="007A0F09">
      <w:pPr>
        <w:numPr>
          <w:ilvl w:val="2"/>
          <w:numId w:val="45"/>
        </w:numPr>
        <w:tabs>
          <w:tab w:val="left" w:pos="720"/>
        </w:tabs>
        <w:autoSpaceDE w:val="0"/>
        <w:autoSpaceDN w:val="0"/>
        <w:adjustRightInd w:val="0"/>
      </w:pPr>
      <w:r w:rsidRPr="00B35305">
        <w:t xml:space="preserve">В случае невозможности отправления вагонов в адрес грузовой станции </w:t>
      </w:r>
      <w:r>
        <w:t xml:space="preserve">либо другой транзитной станции, </w:t>
      </w:r>
      <w:r w:rsidRPr="00B35305">
        <w:t xml:space="preserve">приемосдатчик в документе подтверждения окончания операции </w:t>
      </w:r>
      <w:r>
        <w:t>(</w:t>
      </w:r>
      <w:r w:rsidRPr="00B35305">
        <w:t>п.</w:t>
      </w:r>
      <w:r w:rsidRPr="00B35305">
        <w:fldChar w:fldCharType="begin"/>
      </w:r>
      <w:r w:rsidRPr="00B35305">
        <w:instrText xml:space="preserve"> REF _Ref161667319 \r \h  \* MERGEFORMAT </w:instrText>
      </w:r>
      <w:r w:rsidRPr="00B35305">
        <w:fldChar w:fldCharType="separate"/>
      </w:r>
      <w:r w:rsidR="00B4433D">
        <w:t>7.1.5</w:t>
      </w:r>
      <w:r w:rsidRPr="00B35305">
        <w:fldChar w:fldCharType="end"/>
      </w:r>
      <w:r w:rsidRPr="00B35305">
        <w:t>.</w:t>
      </w:r>
      <w:r>
        <w:t>)</w:t>
      </w:r>
      <w:r w:rsidRPr="00B35305">
        <w:t>, после которой вагоны переходят в режим ожидания</w:t>
      </w:r>
      <w:r>
        <w:t>,</w:t>
      </w:r>
      <w:r w:rsidRPr="00B35305">
        <w:t xml:space="preserve"> указывает причину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 xml:space="preserve">. соответствие </w:t>
      </w:r>
      <w:r w:rsidRPr="009A2D21">
        <w:rPr>
          <w:color w:val="0000FF"/>
        </w:rPr>
        <w:t xml:space="preserve">с «Методикой учета ответственного простоя вагонов за подразделениями </w:t>
      </w:r>
      <w:r w:rsidR="00A60F9E">
        <w:rPr>
          <w:color w:val="0000FF"/>
        </w:rPr>
        <w:t>предприятия</w:t>
      </w:r>
      <w:r w:rsidRPr="009A2D21">
        <w:rPr>
          <w:color w:val="0000FF"/>
        </w:rPr>
        <w:t>»</w:t>
      </w:r>
      <w:r w:rsidR="005135F7">
        <w:rPr>
          <w:color w:val="0000FF"/>
        </w:rPr>
        <w:t xml:space="preserve">. </w:t>
      </w:r>
      <w:r w:rsidR="005135F7" w:rsidRPr="005135F7">
        <w:t>Причину ожидания для фиксирования в системе сообщает приемосдатчику дежурный по станции.</w:t>
      </w:r>
    </w:p>
    <w:p w:rsidR="00895D0F" w:rsidRPr="00B35305" w:rsidRDefault="00895D0F" w:rsidP="007A0F09">
      <w:pPr>
        <w:numPr>
          <w:ilvl w:val="2"/>
          <w:numId w:val="45"/>
        </w:numPr>
        <w:tabs>
          <w:tab w:val="left" w:pos="720"/>
        </w:tabs>
        <w:autoSpaceDE w:val="0"/>
        <w:autoSpaceDN w:val="0"/>
        <w:adjustRightInd w:val="0"/>
        <w:rPr>
          <w:u w:val="single"/>
        </w:rPr>
      </w:pPr>
      <w:r w:rsidRPr="00B35305">
        <w:t xml:space="preserve">На основании распоряжения о начале накопления вагонов приемосдатчик в </w:t>
      </w:r>
      <w:r>
        <w:t>системе</w:t>
      </w:r>
      <w:r w:rsidRPr="00B35305">
        <w:t xml:space="preserve"> </w:t>
      </w:r>
      <w:r>
        <w:t>устанавливает</w:t>
      </w:r>
      <w:r w:rsidRPr="00B35305">
        <w:t xml:space="preserve"> </w:t>
      </w:r>
      <w:r>
        <w:t>для</w:t>
      </w:r>
      <w:r w:rsidRPr="00B35305">
        <w:t xml:space="preserve"> соответствующ</w:t>
      </w:r>
      <w:r>
        <w:t>ей</w:t>
      </w:r>
      <w:r w:rsidRPr="00B35305">
        <w:t xml:space="preserve"> групп</w:t>
      </w:r>
      <w:r>
        <w:t>ы</w:t>
      </w:r>
      <w:r w:rsidRPr="00B35305">
        <w:t xml:space="preserve"> вагонов </w:t>
      </w:r>
      <w:r>
        <w:t>причину ожидания «</w:t>
      </w:r>
      <w:r w:rsidRPr="00B35305">
        <w:t>накоплени</w:t>
      </w:r>
      <w:r>
        <w:t>е»</w:t>
      </w:r>
      <w:r w:rsidRPr="0078115C">
        <w:t xml:space="preserve"> </w:t>
      </w:r>
      <w:r w:rsidRPr="00B35305">
        <w:t>по п.</w:t>
      </w:r>
      <w:r w:rsidR="003863E3" w:rsidRPr="003863E3">
        <w:t xml:space="preserve"> </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w:t>
      </w:r>
    </w:p>
    <w:p w:rsidR="00895D0F" w:rsidRPr="00B35305" w:rsidRDefault="00895D0F" w:rsidP="007A0F09">
      <w:pPr>
        <w:numPr>
          <w:ilvl w:val="2"/>
          <w:numId w:val="45"/>
        </w:numPr>
        <w:tabs>
          <w:tab w:val="left" w:pos="720"/>
        </w:tabs>
        <w:autoSpaceDE w:val="0"/>
        <w:autoSpaceDN w:val="0"/>
        <w:adjustRightInd w:val="0"/>
        <w:rPr>
          <w:u w:val="single"/>
        </w:rPr>
      </w:pPr>
      <w:r w:rsidRPr="00B35305">
        <w:t>После того, как состав сформирован к отправлению со станции, приемосдатчик формирует пакет документов к отправляемому составу. Производит списание состава с натуры, составляет натурный лист.</w:t>
      </w:r>
      <w:r>
        <w:t xml:space="preserve"> Дежурный по станции сообщает номер поезда и станцию назначения.</w:t>
      </w:r>
    </w:p>
    <w:p w:rsidR="00895D0F" w:rsidRPr="00B35305" w:rsidRDefault="00895D0F" w:rsidP="007A0F09">
      <w:pPr>
        <w:numPr>
          <w:ilvl w:val="2"/>
          <w:numId w:val="45"/>
        </w:numPr>
        <w:tabs>
          <w:tab w:val="left" w:pos="720"/>
        </w:tabs>
        <w:autoSpaceDE w:val="0"/>
        <w:autoSpaceDN w:val="0"/>
        <w:adjustRightInd w:val="0"/>
        <w:rPr>
          <w:u w:val="single"/>
        </w:rPr>
      </w:pPr>
      <w:r w:rsidRPr="00B35305">
        <w:t xml:space="preserve">По натурному листу приемосдатчик выполняет действия в системе по отправлению поезда по </w:t>
      </w:r>
      <w:proofErr w:type="gramStart"/>
      <w:r w:rsidRPr="00B35305">
        <w:t>п.</w:t>
      </w:r>
      <w:r>
        <w:t>п.</w:t>
      </w:r>
      <w:r w:rsidR="003863E3">
        <w:fldChar w:fldCharType="begin"/>
      </w:r>
      <w:r w:rsidR="003863E3">
        <w:instrText xml:space="preserve"> REF _Ref163456092 \n \h </w:instrText>
      </w:r>
      <w:r w:rsidR="003863E3">
        <w:fldChar w:fldCharType="separate"/>
      </w:r>
      <w:r w:rsidR="00B4433D">
        <w:t>8.1.2.1</w:t>
      </w:r>
      <w:r w:rsidR="003863E3">
        <w:fldChar w:fldCharType="end"/>
      </w:r>
      <w:r w:rsidR="003863E3">
        <w:rPr>
          <w:lang w:val="en-US"/>
        </w:rPr>
        <w:t>.-</w:t>
      </w:r>
      <w:proofErr w:type="gramEnd"/>
      <w:r w:rsidR="003863E3">
        <w:fldChar w:fldCharType="begin"/>
      </w:r>
      <w:r w:rsidR="003863E3">
        <w:instrText xml:space="preserve"> REF _Ref162083174 \n \h </w:instrText>
      </w:r>
      <w:r w:rsidR="003863E3">
        <w:fldChar w:fldCharType="separate"/>
      </w:r>
      <w:r w:rsidR="00B4433D">
        <w:t>8.1.2.2</w:t>
      </w:r>
      <w:r w:rsidR="003863E3">
        <w:fldChar w:fldCharType="end"/>
      </w:r>
      <w:r w:rsidRPr="00B35305">
        <w:t>.</w:t>
      </w:r>
    </w:p>
    <w:p w:rsidR="00895D0F" w:rsidRPr="00B35305" w:rsidRDefault="00895D0F" w:rsidP="007A0F09">
      <w:pPr>
        <w:numPr>
          <w:ilvl w:val="2"/>
          <w:numId w:val="45"/>
        </w:numPr>
        <w:tabs>
          <w:tab w:val="left" w:pos="720"/>
        </w:tabs>
        <w:autoSpaceDE w:val="0"/>
        <w:autoSpaceDN w:val="0"/>
        <w:adjustRightInd w:val="0"/>
        <w:rPr>
          <w:u w:val="single"/>
        </w:rPr>
      </w:pPr>
      <w:bookmarkStart w:id="25" w:name="_Ref161667871"/>
      <w:r w:rsidRPr="00B35305">
        <w:t>Формирует пакет перевозочных документов к отправляемому поезду и передает вместе с распечатанным из системы натурным листом пом</w:t>
      </w:r>
      <w:r w:rsidR="009A2D21">
        <w:t xml:space="preserve">ощником </w:t>
      </w:r>
      <w:r w:rsidRPr="00B35305">
        <w:t>машиниста локомотива.</w:t>
      </w:r>
      <w:bookmarkEnd w:id="25"/>
    </w:p>
    <w:p w:rsidR="00895D0F" w:rsidRPr="00B35305" w:rsidRDefault="00895D0F" w:rsidP="007A0F09">
      <w:pPr>
        <w:numPr>
          <w:ilvl w:val="2"/>
          <w:numId w:val="45"/>
        </w:numPr>
        <w:tabs>
          <w:tab w:val="left" w:pos="720"/>
        </w:tabs>
        <w:autoSpaceDE w:val="0"/>
        <w:autoSpaceDN w:val="0"/>
        <w:adjustRightInd w:val="0"/>
        <w:rPr>
          <w:u w:val="single"/>
        </w:rPr>
      </w:pPr>
      <w:bookmarkStart w:id="26" w:name="_Ref161667993"/>
      <w:bookmarkStart w:id="27" w:name="_Ref163456172"/>
      <w:r>
        <w:t>Приемосдатчик п</w:t>
      </w:r>
      <w:r w:rsidRPr="00B35305">
        <w:t>роизвод</w:t>
      </w:r>
      <w:r>
        <w:t>ит</w:t>
      </w:r>
      <w:r w:rsidRPr="00B35305">
        <w:t xml:space="preserve"> подтверждение операций на станции по отправлению поезда по соответствующей </w:t>
      </w:r>
      <w:proofErr w:type="spellStart"/>
      <w:r w:rsidRPr="00B35305">
        <w:t>тех.карте</w:t>
      </w:r>
      <w:proofErr w:type="spellEnd"/>
      <w:r w:rsidRPr="00B35305">
        <w:t xml:space="preserve"> по </w:t>
      </w:r>
      <w:proofErr w:type="gramStart"/>
      <w:r w:rsidRPr="00B35305">
        <w:t>п.</w:t>
      </w:r>
      <w:r w:rsidR="003863E3">
        <w:fldChar w:fldCharType="begin"/>
      </w:r>
      <w:r w:rsidR="003863E3">
        <w:instrText xml:space="preserve"> REF _Ref161640916 \n \h </w:instrText>
      </w:r>
      <w:r w:rsidR="003863E3">
        <w:fldChar w:fldCharType="separate"/>
      </w:r>
      <w:r w:rsidR="00B4433D">
        <w:t>8.2.1</w:t>
      </w:r>
      <w:r w:rsidR="003863E3">
        <w:fldChar w:fldCharType="end"/>
      </w:r>
      <w:r w:rsidRPr="00B35305">
        <w:t>.</w:t>
      </w:r>
      <w:bookmarkEnd w:id="26"/>
      <w:r>
        <w:t>,</w:t>
      </w:r>
      <w:proofErr w:type="gramEnd"/>
      <w:r>
        <w:t xml:space="preserve"> в случае необходимости фиксирует причину ожидания по п.</w:t>
      </w:r>
      <w:r w:rsidR="003863E3" w:rsidRPr="003863E3">
        <w:t xml:space="preserve"> </w:t>
      </w:r>
      <w:r w:rsidR="003863E3">
        <w:fldChar w:fldCharType="begin"/>
      </w:r>
      <w:r w:rsidR="003863E3">
        <w:instrText xml:space="preserve"> REF _Ref161667240 \n \h </w:instrText>
      </w:r>
      <w:r w:rsidR="003863E3">
        <w:fldChar w:fldCharType="separate"/>
      </w:r>
      <w:r w:rsidR="00B4433D">
        <w:t>8.2.2</w:t>
      </w:r>
      <w:r w:rsidR="003863E3">
        <w:fldChar w:fldCharType="end"/>
      </w:r>
      <w:r w:rsidR="003863E3" w:rsidRPr="00B35305">
        <w:t>.</w:t>
      </w:r>
      <w:bookmarkEnd w:id="27"/>
    </w:p>
    <w:p w:rsidR="00895D0F" w:rsidRPr="00B35305" w:rsidRDefault="00895D0F" w:rsidP="007A0F09">
      <w:pPr>
        <w:numPr>
          <w:ilvl w:val="2"/>
          <w:numId w:val="45"/>
        </w:numPr>
        <w:tabs>
          <w:tab w:val="left" w:pos="720"/>
        </w:tabs>
        <w:autoSpaceDE w:val="0"/>
        <w:autoSpaceDN w:val="0"/>
        <w:adjustRightInd w:val="0"/>
        <w:rPr>
          <w:u w:val="single"/>
        </w:rPr>
      </w:pPr>
      <w:r w:rsidRPr="00B35305">
        <w:t>В случае, если при подтверждении начала операции по п.</w:t>
      </w:r>
      <w:r w:rsidR="003863E3">
        <w:fldChar w:fldCharType="begin"/>
      </w:r>
      <w:r w:rsidR="003863E3">
        <w:instrText xml:space="preserve"> REF _Ref163456172 \n \h </w:instrText>
      </w:r>
      <w:r w:rsidR="003863E3">
        <w:fldChar w:fldCharType="separate"/>
      </w:r>
      <w:r w:rsidR="00B4433D">
        <w:t>7.1.12</w:t>
      </w:r>
      <w:r w:rsidR="003863E3">
        <w:fldChar w:fldCharType="end"/>
      </w:r>
      <w:r w:rsidRPr="00B35305">
        <w:t>. система сообщит о том, что данные вагоны находились в режиме ожидания, приемосдатчик, в случае необходимости, меняет причину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 xml:space="preserve">. Определяя, таким образом, основную причину </w:t>
      </w:r>
      <w:r>
        <w:t xml:space="preserve">данного </w:t>
      </w:r>
      <w:r w:rsidRPr="00B35305">
        <w:t>ожидания.</w:t>
      </w:r>
      <w:r w:rsidR="00320946">
        <w:t xml:space="preserve"> </w:t>
      </w:r>
      <w:r w:rsidR="00320946" w:rsidRPr="00320946">
        <w:t>Причину ожидания для фиксирования в системе сообщает приемосдатчику дежурный по станции</w:t>
      </w:r>
      <w:r w:rsidR="00320946">
        <w:t>.</w:t>
      </w:r>
    </w:p>
    <w:p w:rsidR="00895D0F" w:rsidRPr="00B35305" w:rsidRDefault="00895D0F" w:rsidP="007A0F09">
      <w:pPr>
        <w:numPr>
          <w:ilvl w:val="2"/>
          <w:numId w:val="45"/>
        </w:numPr>
        <w:tabs>
          <w:tab w:val="left" w:pos="720"/>
        </w:tabs>
        <w:autoSpaceDE w:val="0"/>
        <w:autoSpaceDN w:val="0"/>
        <w:adjustRightInd w:val="0"/>
        <w:rPr>
          <w:u w:val="single"/>
        </w:rPr>
      </w:pPr>
      <w:r w:rsidRPr="00B35305">
        <w:t>Производятся операции по отправлению поезда.</w:t>
      </w:r>
    </w:p>
    <w:p w:rsidR="00895D0F" w:rsidRPr="00B35305" w:rsidRDefault="00895D0F" w:rsidP="007A0F09">
      <w:pPr>
        <w:numPr>
          <w:ilvl w:val="2"/>
          <w:numId w:val="45"/>
        </w:numPr>
        <w:tabs>
          <w:tab w:val="left" w:pos="720"/>
        </w:tabs>
        <w:autoSpaceDE w:val="0"/>
        <w:autoSpaceDN w:val="0"/>
        <w:adjustRightInd w:val="0"/>
        <w:rPr>
          <w:u w:val="single"/>
        </w:rPr>
      </w:pPr>
      <w:r w:rsidRPr="00B35305">
        <w:t>По факту отправления поезда дежурный по станции регистрирует отправление поезда в системе по п.</w:t>
      </w:r>
      <w:r w:rsidR="003863E3">
        <w:fldChar w:fldCharType="begin"/>
      </w:r>
      <w:r w:rsidR="003863E3">
        <w:instrText xml:space="preserve"> REF _Ref161634657 \n \h </w:instrText>
      </w:r>
      <w:r w:rsidR="003863E3">
        <w:fldChar w:fldCharType="separate"/>
      </w:r>
      <w:r w:rsidR="00B4433D">
        <w:t>8.1.2.3</w:t>
      </w:r>
      <w:r w:rsidR="003863E3">
        <w:fldChar w:fldCharType="end"/>
      </w:r>
      <w:r w:rsidRPr="00B35305">
        <w:t>.</w:t>
      </w:r>
    </w:p>
    <w:p w:rsidR="00FD4492" w:rsidRPr="00B35305" w:rsidRDefault="00FD4492" w:rsidP="00FD4492">
      <w:pPr>
        <w:ind w:firstLine="0"/>
      </w:pPr>
    </w:p>
    <w:p w:rsidR="00FD4492" w:rsidRPr="0087552D" w:rsidRDefault="0087552D" w:rsidP="0087552D">
      <w:pPr>
        <w:pStyle w:val="21"/>
        <w:numPr>
          <w:ilvl w:val="1"/>
          <w:numId w:val="41"/>
        </w:numPr>
        <w:rPr>
          <w:sz w:val="24"/>
          <w:szCs w:val="24"/>
        </w:rPr>
      </w:pPr>
      <w:bookmarkStart w:id="28" w:name="_Toc162083082"/>
      <w:r>
        <w:rPr>
          <w:sz w:val="24"/>
          <w:szCs w:val="24"/>
        </w:rPr>
        <w:t xml:space="preserve"> </w:t>
      </w:r>
      <w:bookmarkStart w:id="29" w:name="_Toc165959583"/>
      <w:r w:rsidR="00FD4492" w:rsidRPr="0087552D">
        <w:rPr>
          <w:sz w:val="24"/>
          <w:szCs w:val="24"/>
        </w:rPr>
        <w:t>П</w:t>
      </w:r>
      <w:r>
        <w:rPr>
          <w:sz w:val="24"/>
          <w:szCs w:val="24"/>
        </w:rPr>
        <w:t>роцесс</w:t>
      </w:r>
      <w:r w:rsidR="00FD4492" w:rsidRPr="0087552D">
        <w:rPr>
          <w:sz w:val="24"/>
          <w:szCs w:val="24"/>
        </w:rPr>
        <w:t xml:space="preserve"> 2. Обработка поездов на грузовой станции с входящими грузами</w:t>
      </w:r>
      <w:bookmarkEnd w:id="28"/>
      <w:bookmarkEnd w:id="29"/>
    </w:p>
    <w:p w:rsidR="000901D4" w:rsidRPr="000901D4" w:rsidRDefault="000901D4" w:rsidP="000901D4">
      <w:pPr>
        <w:ind w:firstLine="0"/>
        <w:jc w:val="right"/>
        <w:rPr>
          <w:rFonts w:ascii="Arial" w:hAnsi="Arial"/>
          <w:u w:val="single"/>
        </w:rPr>
      </w:pPr>
      <w:bookmarkStart w:id="30" w:name="_Toc162083083"/>
      <w:bookmarkStart w:id="31" w:name="_Toc165959584"/>
      <w:r w:rsidRPr="000901D4">
        <w:rPr>
          <w:rFonts w:ascii="Arial" w:hAnsi="Arial"/>
          <w:u w:val="single"/>
        </w:rPr>
        <w:t>Схема пр</w:t>
      </w:r>
      <w:r>
        <w:rPr>
          <w:rFonts w:ascii="Arial" w:hAnsi="Arial"/>
          <w:u w:val="single"/>
        </w:rPr>
        <w:t>оцесса П.2</w:t>
      </w:r>
    </w:p>
    <w:p w:rsidR="00FD4492" w:rsidRPr="00B35305" w:rsidRDefault="00FD4492" w:rsidP="007A0F09">
      <w:pPr>
        <w:numPr>
          <w:ilvl w:val="2"/>
          <w:numId w:val="41"/>
        </w:numPr>
        <w:tabs>
          <w:tab w:val="clear" w:pos="1440"/>
          <w:tab w:val="num" w:pos="720"/>
        </w:tabs>
        <w:ind w:left="720" w:hanging="720"/>
        <w:outlineLvl w:val="2"/>
        <w:rPr>
          <w:b/>
        </w:rPr>
      </w:pPr>
      <w:r w:rsidRPr="00B35305">
        <w:rPr>
          <w:b/>
        </w:rPr>
        <w:t>Обработка вагонов на станции до подачи под разгрузку.</w:t>
      </w:r>
      <w:bookmarkEnd w:id="30"/>
      <w:bookmarkEnd w:id="31"/>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2" w:name="_Toc162083085"/>
      <w:r w:rsidRPr="00B35305">
        <w:t>По прибытии поезда на станцию</w:t>
      </w:r>
      <w:r>
        <w:t>,</w:t>
      </w:r>
      <w:r w:rsidRPr="00B35305">
        <w:t xml:space="preserve"> обслуживающую грузовой фронт</w:t>
      </w:r>
      <w:r>
        <w:t>,</w:t>
      </w:r>
      <w:r w:rsidRPr="00B35305">
        <w:t xml:space="preserve"> дежурный по станции информирует цех о прибытии состава с грузом в их адрес и извещает </w:t>
      </w:r>
      <w:r w:rsidRPr="00B35305">
        <w:lastRenderedPageBreak/>
        <w:t>диспетчера 1-го района. Регистрирует в журнале движения поездов прибытие поезда, производит подтверждение прибытия поезда в системе по п.</w:t>
      </w:r>
      <w:r w:rsidR="003863E3">
        <w:fldChar w:fldCharType="begin"/>
      </w:r>
      <w:r w:rsidR="003863E3">
        <w:instrText xml:space="preserve"> REF _Ref161634708 \n \h </w:instrText>
      </w:r>
      <w:r w:rsidR="003863E3">
        <w:fldChar w:fldCharType="separate"/>
      </w:r>
      <w:r w:rsidR="00B4433D">
        <w:t>8.1.1.1</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По прибытии поезда приемосдатчики грузовой службы производят списание состава с натуры, составляется натурный лист поезда. После чего в </w:t>
      </w:r>
      <w:r>
        <w:t>системе</w:t>
      </w:r>
      <w:r w:rsidRPr="00B35305">
        <w:t xml:space="preserve"> производят подтверждение </w:t>
      </w:r>
      <w:proofErr w:type="spellStart"/>
      <w:r w:rsidRPr="00B35305">
        <w:t>повагонного</w:t>
      </w:r>
      <w:proofErr w:type="spellEnd"/>
      <w:r w:rsidRPr="00B35305">
        <w:t xml:space="preserve"> состава прибывшего поезда по п.</w:t>
      </w:r>
      <w:r w:rsidR="003863E3">
        <w:fldChar w:fldCharType="begin"/>
      </w:r>
      <w:r w:rsidR="003863E3">
        <w:instrText xml:space="preserve"> REF _Ref161634708 \n \h </w:instrText>
      </w:r>
      <w:r w:rsidR="003863E3">
        <w:fldChar w:fldCharType="separate"/>
      </w:r>
      <w:r w:rsidR="00B4433D">
        <w:t>8.1.1.1</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3" w:name="_Ref161669143"/>
      <w:r w:rsidRPr="00B35305">
        <w:t xml:space="preserve">Производят подтверждение операций на станции по прибытии поезда </w:t>
      </w:r>
      <w:r>
        <w:t xml:space="preserve">из соответствующей </w:t>
      </w:r>
      <w:proofErr w:type="spellStart"/>
      <w:r>
        <w:t>тех.карты</w:t>
      </w:r>
      <w:proofErr w:type="spellEnd"/>
      <w:r w:rsidRPr="00B35305">
        <w:t xml:space="preserve"> по </w:t>
      </w:r>
      <w:proofErr w:type="gramStart"/>
      <w:r w:rsidRPr="00B35305">
        <w:t>п.</w:t>
      </w:r>
      <w:r w:rsidR="003863E3">
        <w:fldChar w:fldCharType="begin"/>
      </w:r>
      <w:r w:rsidR="003863E3">
        <w:instrText xml:space="preserve"> REF _Ref161640916 \n \h </w:instrText>
      </w:r>
      <w:r w:rsidR="003863E3">
        <w:fldChar w:fldCharType="separate"/>
      </w:r>
      <w:r w:rsidR="00B4433D">
        <w:t>8.2.1</w:t>
      </w:r>
      <w:r w:rsidR="003863E3">
        <w:fldChar w:fldCharType="end"/>
      </w:r>
      <w:r w:rsidRPr="00B35305">
        <w:t>.</w:t>
      </w:r>
      <w:bookmarkEnd w:id="33"/>
      <w:r w:rsidRPr="00B35305">
        <w:t>,</w:t>
      </w:r>
      <w:proofErr w:type="gramEnd"/>
      <w:r w:rsidRPr="00B35305">
        <w:t xml:space="preserve"> определение возможных причин ожидания по п.</w:t>
      </w:r>
      <w:r w:rsidR="003863E3">
        <w:fldChar w:fldCharType="begin"/>
      </w:r>
      <w:r w:rsidR="003863E3">
        <w:instrText xml:space="preserve"> REF _Ref161667240 \n \h </w:instrText>
      </w:r>
      <w:r w:rsidR="003863E3">
        <w:fldChar w:fldCharType="separate"/>
      </w:r>
      <w:r w:rsidR="00B4433D">
        <w:t>8.2.2</w:t>
      </w:r>
      <w:r w:rsidR="003863E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t>П</w:t>
      </w:r>
      <w:r w:rsidRPr="00B35305">
        <w:t>риемосдатчики получают у пом</w:t>
      </w:r>
      <w:r w:rsidR="009A2D21">
        <w:t xml:space="preserve">ощника </w:t>
      </w:r>
      <w:r w:rsidRPr="00B35305">
        <w:t>машиниста прибывшего поезда комплект ж</w:t>
      </w:r>
      <w:r w:rsidR="009A2D21">
        <w:t>/</w:t>
      </w:r>
      <w:r w:rsidRPr="00B35305">
        <w:t xml:space="preserve">д документов: натурный лист, документы по форме №33 (для внешних грузов), по форме №117 (для внутрикомбинатовских </w:t>
      </w:r>
      <w:r>
        <w:t>грузов</w:t>
      </w:r>
      <w:r w:rsidRPr="00B35305">
        <w:t>).</w:t>
      </w:r>
    </w:p>
    <w:p w:rsidR="0002137D" w:rsidRPr="00AD3A72" w:rsidRDefault="00AD3A72" w:rsidP="007A0F09">
      <w:pPr>
        <w:numPr>
          <w:ilvl w:val="3"/>
          <w:numId w:val="45"/>
        </w:numPr>
        <w:tabs>
          <w:tab w:val="clear" w:pos="720"/>
          <w:tab w:val="num" w:pos="900"/>
        </w:tabs>
        <w:autoSpaceDE w:val="0"/>
        <w:autoSpaceDN w:val="0"/>
        <w:adjustRightInd w:val="0"/>
        <w:ind w:left="900" w:hanging="900"/>
      </w:pPr>
      <w:r w:rsidRPr="00AD3A72">
        <w:t xml:space="preserve">В случае, если технологическая карта выгрузки предполагает прочие операции до проведения самой операции (размораживание, провешивание и пр.), оператор при ДСП, а при его отсутствии, по информации ДСП, приемосдатчик </w:t>
      </w:r>
      <w:r w:rsidR="0002137D" w:rsidRPr="00B35305">
        <w:t xml:space="preserve">производит подтверждение </w:t>
      </w:r>
      <w:r w:rsidR="00405AC3">
        <w:t>и этих операции в системе по п.</w:t>
      </w:r>
      <w:r w:rsidR="00405AC3">
        <w:fldChar w:fldCharType="begin"/>
      </w:r>
      <w:r w:rsidR="00405AC3">
        <w:instrText xml:space="preserve"> REF _Ref161640916 \n \h </w:instrText>
      </w:r>
      <w:r>
        <w:instrText xml:space="preserve"> \* MERGEFORMAT </w:instrText>
      </w:r>
      <w:r w:rsidR="00405AC3">
        <w:fldChar w:fldCharType="separate"/>
      </w:r>
      <w:r w:rsidR="00B4433D">
        <w:t>8.2.1</w:t>
      </w:r>
      <w:r w:rsidR="00405AC3">
        <w:fldChar w:fldCharType="end"/>
      </w:r>
      <w:r w:rsidR="0002137D" w:rsidRPr="00B35305">
        <w:t>, определение возможных причин ожидания по п.</w:t>
      </w:r>
      <w:r w:rsidR="00405AC3">
        <w:fldChar w:fldCharType="begin"/>
      </w:r>
      <w:r w:rsidR="00405AC3">
        <w:instrText xml:space="preserve"> REF _Ref161667240 \n \h </w:instrText>
      </w:r>
      <w:r>
        <w:instrText xml:space="preserve"> \* MERGEFORMAT </w:instrText>
      </w:r>
      <w:r w:rsidR="00405AC3">
        <w:fldChar w:fldCharType="separate"/>
      </w:r>
      <w:r w:rsidR="00B4433D">
        <w:t>8.2.2</w:t>
      </w:r>
      <w:r w:rsidR="00405AC3">
        <w:fldChar w:fldCharType="end"/>
      </w:r>
      <w:r w:rsidR="0002137D"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Если выполнение таких операций производится с изменением местоположения вагонов (подача на весы, гараж размораживания, отправление на другую станцию), формируются документы движения по п.п.</w:t>
      </w:r>
      <w:r w:rsidR="00405AC3">
        <w:fldChar w:fldCharType="begin"/>
      </w:r>
      <w:r w:rsidR="00405AC3">
        <w:instrText xml:space="preserve"> REF _Ref161641370 \n \h </w:instrText>
      </w:r>
      <w:r w:rsidR="00405AC3">
        <w:fldChar w:fldCharType="separate"/>
      </w:r>
      <w:r w:rsidR="00B4433D">
        <w:t>8.1.1</w:t>
      </w:r>
      <w:r w:rsidR="00405AC3">
        <w:fldChar w:fldCharType="end"/>
      </w:r>
      <w:r w:rsidR="00405AC3">
        <w:rPr>
          <w:lang w:val="en-US"/>
        </w:rPr>
        <w:t>-</w:t>
      </w:r>
      <w:r w:rsidR="00405AC3">
        <w:fldChar w:fldCharType="begin"/>
      </w:r>
      <w:r w:rsidR="00405AC3">
        <w:instrText xml:space="preserve"> REF _Ref161733339 \n \h </w:instrText>
      </w:r>
      <w:r w:rsidR="00405AC3">
        <w:fldChar w:fldCharType="separate"/>
      </w:r>
      <w:r w:rsidR="00B4433D">
        <w:t>8.1.2</w:t>
      </w:r>
      <w:r w:rsidR="00405AC3">
        <w:fldChar w:fldCharType="end"/>
      </w:r>
      <w:r w:rsidR="00405AC3">
        <w:rPr>
          <w:lang w:val="en-US"/>
        </w:rPr>
        <w:t xml:space="preserve">, </w:t>
      </w:r>
      <w:r w:rsidR="00405AC3">
        <w:fldChar w:fldCharType="begin"/>
      </w:r>
      <w:r w:rsidR="00405AC3">
        <w:instrText xml:space="preserve"> REF _Ref161733400 \n \h </w:instrText>
      </w:r>
      <w:r w:rsidR="00405AC3">
        <w:fldChar w:fldCharType="separate"/>
      </w:r>
      <w:r w:rsidR="00B4433D">
        <w:t>8.1.4</w:t>
      </w:r>
      <w:r w:rsidR="00405AC3">
        <w:fldChar w:fldCharType="end"/>
      </w:r>
      <w:r w:rsidR="00405AC3">
        <w:rPr>
          <w:lang w:val="en-US"/>
        </w:rPr>
        <w:t>-</w:t>
      </w:r>
      <w:r w:rsidR="00405AC3">
        <w:fldChar w:fldCharType="begin"/>
      </w:r>
      <w:r w:rsidR="00405AC3">
        <w:instrText xml:space="preserve"> REF _Ref161674827 \n \h </w:instrText>
      </w:r>
      <w:r w:rsidR="00405AC3">
        <w:fldChar w:fldCharType="separate"/>
      </w:r>
      <w:r w:rsidR="00B4433D">
        <w:t>8.1.8</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bookmarkStart w:id="34" w:name="_Ref161634963"/>
      <w:r w:rsidRPr="00B35305">
        <w:t>Дежурный по станции согласовывает с ответственным по транспорту цеха-получателя подачу вагонов по грузовым фронтам. Если фронт не готов к приему группы вагонов из прибывшего поезда дежурный по станции информирует приемосдатчика о невозможности подачи на грузовой фронт данной группы. После чего, при необходимости, производит маневровые работы по расформированию состава, формированию групп к отправлению на груз</w:t>
      </w:r>
      <w:r w:rsidR="009A2D21">
        <w:t xml:space="preserve">овой </w:t>
      </w:r>
      <w:r w:rsidRPr="00B35305">
        <w:t>фронт.</w:t>
      </w:r>
      <w:bookmarkEnd w:id="34"/>
    </w:p>
    <w:p w:rsidR="0002137D" w:rsidRPr="009A2D21"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В случае невозможности подачи вагонов на грузовой фронт, приемосдатчик в документе подтверждения окончания операции по </w:t>
      </w:r>
      <w:proofErr w:type="gramStart"/>
      <w:r w:rsidRPr="00B35305">
        <w:t>п.</w:t>
      </w:r>
      <w:r w:rsidRPr="00B35305">
        <w:fldChar w:fldCharType="begin"/>
      </w:r>
      <w:r w:rsidRPr="00B35305">
        <w:instrText xml:space="preserve"> REF _Ref161669143 \r \h  \* MERGEFORMAT </w:instrText>
      </w:r>
      <w:r w:rsidRPr="00B35305">
        <w:fldChar w:fldCharType="separate"/>
      </w:r>
      <w:r w:rsidR="00B4433D">
        <w:t>7.2.1.3</w:t>
      </w:r>
      <w:r w:rsidRPr="00B35305">
        <w:fldChar w:fldCharType="end"/>
      </w:r>
      <w:r w:rsidRPr="00B35305">
        <w:t>.,</w:t>
      </w:r>
      <w:proofErr w:type="gramEnd"/>
      <w:r w:rsidRPr="00B35305">
        <w:t xml:space="preserve"> после которой вагоны переходят в режим ожидания указывает причину ожидания по п.</w:t>
      </w:r>
      <w:r w:rsidR="00405AC3">
        <w:fldChar w:fldCharType="begin"/>
      </w:r>
      <w:r w:rsidR="00405AC3">
        <w:instrText xml:space="preserve"> REF _Ref161667240 \n \h </w:instrText>
      </w:r>
      <w:r w:rsidR="00405AC3">
        <w:fldChar w:fldCharType="separate"/>
      </w:r>
      <w:r w:rsidR="00B4433D">
        <w:t>8.2.2</w:t>
      </w:r>
      <w:r w:rsidR="00405AC3">
        <w:fldChar w:fldCharType="end"/>
      </w:r>
      <w:r w:rsidRPr="00B35305">
        <w:t>. в соответстви</w:t>
      </w:r>
      <w:r w:rsidR="009A2D21">
        <w:t>и</w:t>
      </w:r>
      <w:r w:rsidRPr="00B35305">
        <w:t xml:space="preserve"> с </w:t>
      </w:r>
      <w:r w:rsidRPr="009A2D21">
        <w:t xml:space="preserve">«Методикой учета ответственного простоя вагонов за подразделениями </w:t>
      </w:r>
      <w:r w:rsidR="00A60F9E">
        <w:t>предприятия</w:t>
      </w:r>
      <w:r w:rsidRPr="009A2D21">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Если вагоны не подаются на фронт по просьбе цеха-получателя, приемосдатчики составляют акты о задержании вагонов по п.</w:t>
      </w:r>
      <w:r w:rsidR="00405AC3">
        <w:fldChar w:fldCharType="begin"/>
      </w:r>
      <w:r w:rsidR="00405AC3">
        <w:instrText xml:space="preserve"> REF _Ref161669617 \n \h </w:instrText>
      </w:r>
      <w:r w:rsidR="00405AC3">
        <w:fldChar w:fldCharType="separate"/>
      </w:r>
      <w:r w:rsidR="00B4433D">
        <w:t>8.3.5</w:t>
      </w:r>
      <w:r w:rsidR="00405AC3">
        <w:fldChar w:fldCharType="end"/>
      </w:r>
      <w:r w:rsidRPr="00B35305">
        <w:t xml:space="preserve">. </w:t>
      </w:r>
      <w:r w:rsidR="003E2041">
        <w:t>по информации, полученной от дежурного по станции</w:t>
      </w:r>
      <w:r w:rsidR="000F4D69" w:rsidRPr="000F4D69">
        <w:t xml:space="preserve"> (</w:t>
      </w:r>
      <w:r w:rsidR="000F4D69">
        <w:t>ответственного по транспорту цеха получателя, начальника станции, района, смены</w:t>
      </w:r>
      <w:r w:rsidR="000F4D69" w:rsidRPr="000F4D69">
        <w:t>)</w:t>
      </w:r>
      <w:r w:rsidR="003E2041">
        <w:t xml:space="preserve">. </w:t>
      </w:r>
      <w:r w:rsidRPr="00B35305">
        <w:t>Акты подписываются ответственными представителями цеха-получателя и УЖДТ.</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После того как группа вагонов подготовлена к отправлению на груз</w:t>
      </w:r>
      <w:r w:rsidR="009A2D21">
        <w:t xml:space="preserve">овой </w:t>
      </w:r>
      <w:r w:rsidRPr="00B35305">
        <w:t>фронт, а фронт готов принять, дежурный по станции начинает маневровые работы по постановке на грузовой фронт.</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Приемосдатчики формируют в </w:t>
      </w:r>
      <w:r>
        <w:t>системе</w:t>
      </w:r>
      <w:r w:rsidRPr="00B35305">
        <w:t xml:space="preserve"> «документ движения» о снятии вагонов с пути для подачи на грузовой фронт по п.</w:t>
      </w:r>
      <w:r w:rsidR="00405AC3">
        <w:fldChar w:fldCharType="begin"/>
      </w:r>
      <w:r w:rsidR="00405AC3">
        <w:instrText xml:space="preserve"> REF _Ref161634755 \n \h </w:instrText>
      </w:r>
      <w:r w:rsidR="00405AC3">
        <w:fldChar w:fldCharType="separate"/>
      </w:r>
      <w:r w:rsidR="00B4433D">
        <w:t>8.1.6.1</w:t>
      </w:r>
      <w:r w:rsidR="00405AC3">
        <w:fldChar w:fldCharType="end"/>
      </w:r>
      <w:r w:rsidR="00405AC3">
        <w:rPr>
          <w:lang w:val="en-US"/>
        </w:rPr>
        <w:t>-</w:t>
      </w:r>
      <w:r w:rsidR="00405AC3">
        <w:fldChar w:fldCharType="begin"/>
      </w:r>
      <w:r w:rsidR="00405AC3">
        <w:instrText xml:space="preserve"> REF _Ref161641624 \n \h </w:instrText>
      </w:r>
      <w:r w:rsidR="00405AC3">
        <w:fldChar w:fldCharType="separate"/>
      </w:r>
      <w:r w:rsidR="00B4433D">
        <w:t>8.1.6.2</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Дежурный по станции сообщает о начале маневровых работ по подаче вагонов на грузовой фронт, </w:t>
      </w:r>
      <w:r w:rsidR="002D0349">
        <w:t>на основании чего приемосдатчик</w:t>
      </w:r>
      <w:r w:rsidRPr="00B35305">
        <w:t xml:space="preserve"> </w:t>
      </w:r>
      <w:r w:rsidR="002D0349">
        <w:t>(оператор при ДСП при наличии на станции)</w:t>
      </w:r>
      <w:r w:rsidR="002D0349" w:rsidRPr="002D0349">
        <w:t xml:space="preserve"> </w:t>
      </w:r>
      <w:r w:rsidRPr="00B35305">
        <w:t>подтвержда</w:t>
      </w:r>
      <w:r w:rsidR="002D0349">
        <w:t>е</w:t>
      </w:r>
      <w:r w:rsidRPr="00B35305">
        <w:t xml:space="preserve">т документ движения по п. </w:t>
      </w:r>
      <w:r w:rsidR="00405AC3">
        <w:fldChar w:fldCharType="begin"/>
      </w:r>
      <w:r w:rsidR="00405AC3">
        <w:instrText xml:space="preserve"> REF _Ref161642204 \n \h </w:instrText>
      </w:r>
      <w:r w:rsidR="00405AC3">
        <w:fldChar w:fldCharType="separate"/>
      </w:r>
      <w:r w:rsidR="00B4433D">
        <w:t>8.1.6.3</w:t>
      </w:r>
      <w:r w:rsidR="00405AC3">
        <w:fldChar w:fldCharType="end"/>
      </w:r>
      <w:r w:rsidRPr="00B35305">
        <w:t>.</w:t>
      </w:r>
    </w:p>
    <w:p w:rsidR="0002137D" w:rsidRPr="00B35305" w:rsidRDefault="002D0349" w:rsidP="007A0F09">
      <w:pPr>
        <w:numPr>
          <w:ilvl w:val="3"/>
          <w:numId w:val="45"/>
        </w:numPr>
        <w:tabs>
          <w:tab w:val="clear" w:pos="720"/>
          <w:tab w:val="num" w:pos="900"/>
        </w:tabs>
        <w:autoSpaceDE w:val="0"/>
        <w:autoSpaceDN w:val="0"/>
        <w:adjustRightInd w:val="0"/>
        <w:ind w:left="900" w:hanging="900"/>
        <w:rPr>
          <w:u w:val="single"/>
        </w:rPr>
      </w:pPr>
      <w:r>
        <w:t>После чего приемосдатчик</w:t>
      </w:r>
      <w:r w:rsidR="0002137D" w:rsidRPr="00B35305">
        <w:t xml:space="preserve"> производ</w:t>
      </w:r>
      <w:r>
        <w:t>и</w:t>
      </w:r>
      <w:r w:rsidR="0002137D" w:rsidRPr="00B35305">
        <w:t xml:space="preserve">т подтверждение операций на станции по подаче на грузовой фронт по соответствующей </w:t>
      </w:r>
      <w:proofErr w:type="spellStart"/>
      <w:r w:rsidR="0002137D" w:rsidRPr="00B35305">
        <w:t>тех.карте</w:t>
      </w:r>
      <w:proofErr w:type="spellEnd"/>
      <w:r w:rsidR="0002137D" w:rsidRPr="00B35305">
        <w:t xml:space="preserve"> по п.</w:t>
      </w:r>
      <w:r w:rsidR="00405AC3">
        <w:fldChar w:fldCharType="begin"/>
      </w:r>
      <w:r w:rsidR="00405AC3">
        <w:instrText xml:space="preserve"> REF _Ref161640916 \n \h </w:instrText>
      </w:r>
      <w:r w:rsidR="00405AC3">
        <w:fldChar w:fldCharType="separate"/>
      </w:r>
      <w:r w:rsidR="00B4433D">
        <w:t>8.2.1</w:t>
      </w:r>
      <w:r w:rsidR="00405AC3">
        <w:fldChar w:fldCharType="end"/>
      </w:r>
      <w:r w:rsidR="0002137D" w:rsidRPr="00B35305">
        <w:t>. и фиксирования причин ожидания.</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 xml:space="preserve">После получения информации с грузового фронта от составителя </w:t>
      </w:r>
      <w:r w:rsidR="00237630">
        <w:t>поездов</w:t>
      </w:r>
      <w:r w:rsidRPr="00B35305">
        <w:t xml:space="preserve"> об их постановке, </w:t>
      </w:r>
      <w:r w:rsidR="002D0349">
        <w:t>приемосдатчик по информации дежурного по станции (оператор при ДСП при наличии на станции)</w:t>
      </w:r>
      <w:r w:rsidR="002D0349" w:rsidRPr="002D0349">
        <w:t xml:space="preserve"> </w:t>
      </w:r>
      <w:r w:rsidRPr="00B35305">
        <w:t>подтверждает в системе постановку на грузовой фронт по п.</w:t>
      </w:r>
      <w:r w:rsidR="00405AC3">
        <w:fldChar w:fldCharType="begin"/>
      </w:r>
      <w:r w:rsidR="00405AC3">
        <w:instrText xml:space="preserve"> REF _Ref161643072 \n \h </w:instrText>
      </w:r>
      <w:r w:rsidR="00405AC3">
        <w:fldChar w:fldCharType="separate"/>
      </w:r>
      <w:r w:rsidR="00B4433D">
        <w:t>8.1.6.4</w:t>
      </w:r>
      <w:r w:rsidR="00405AC3">
        <w:fldChar w:fldCharType="end"/>
      </w:r>
      <w:r w:rsidRPr="00B35305">
        <w:t>.</w:t>
      </w:r>
    </w:p>
    <w:p w:rsidR="0002137D" w:rsidRPr="00B35305" w:rsidRDefault="0002137D" w:rsidP="007A0F09">
      <w:pPr>
        <w:numPr>
          <w:ilvl w:val="3"/>
          <w:numId w:val="45"/>
        </w:numPr>
        <w:tabs>
          <w:tab w:val="clear" w:pos="720"/>
          <w:tab w:val="num" w:pos="900"/>
        </w:tabs>
        <w:autoSpaceDE w:val="0"/>
        <w:autoSpaceDN w:val="0"/>
        <w:adjustRightInd w:val="0"/>
        <w:ind w:left="900" w:hanging="900"/>
        <w:rPr>
          <w:u w:val="single"/>
        </w:rPr>
      </w:pPr>
      <w:r w:rsidRPr="00B35305">
        <w:t>Приемосдатчики производят подтверждение начала грузовой операции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02137D" w:rsidRDefault="0002137D" w:rsidP="007A0F09">
      <w:pPr>
        <w:numPr>
          <w:ilvl w:val="3"/>
          <w:numId w:val="45"/>
        </w:numPr>
        <w:tabs>
          <w:tab w:val="clear" w:pos="720"/>
          <w:tab w:val="num" w:pos="900"/>
        </w:tabs>
        <w:autoSpaceDE w:val="0"/>
        <w:autoSpaceDN w:val="0"/>
        <w:adjustRightInd w:val="0"/>
        <w:ind w:left="900" w:hanging="900"/>
        <w:rPr>
          <w:u w:val="single"/>
        </w:rPr>
      </w:pPr>
      <w:r w:rsidRPr="00B35305">
        <w:lastRenderedPageBreak/>
        <w:t>Приемосдатчик в соответстви</w:t>
      </w:r>
      <w:r w:rsidR="009A2D21">
        <w:t>и</w:t>
      </w:r>
      <w:r w:rsidRPr="00B35305">
        <w:t xml:space="preserve"> с </w:t>
      </w:r>
      <w:r w:rsidRPr="009A2D21">
        <w:t xml:space="preserve">«Методикой учета ответственного простоя вагонов за подразделениями </w:t>
      </w:r>
      <w:r w:rsidR="00A60F9E">
        <w:t>предприятия</w:t>
      </w:r>
      <w:r w:rsidRPr="009A2D21">
        <w:t>» де</w:t>
      </w:r>
      <w:r w:rsidRPr="00B35305">
        <w:t>лает отметку в ж.д. документах о времени зачисления вагона на учет за цехом.</w:t>
      </w:r>
    </w:p>
    <w:p w:rsidR="0002137D" w:rsidRPr="00B35305" w:rsidRDefault="0002137D" w:rsidP="0002137D">
      <w:pPr>
        <w:autoSpaceDE w:val="0"/>
        <w:autoSpaceDN w:val="0"/>
        <w:adjustRightInd w:val="0"/>
        <w:ind w:firstLine="0"/>
        <w:rPr>
          <w:u w:val="single"/>
        </w:rPr>
      </w:pPr>
    </w:p>
    <w:p w:rsidR="0002137D" w:rsidRPr="00B35305" w:rsidRDefault="0002137D" w:rsidP="0002137D">
      <w:pPr>
        <w:numPr>
          <w:ilvl w:val="2"/>
          <w:numId w:val="46"/>
        </w:numPr>
        <w:outlineLvl w:val="2"/>
        <w:rPr>
          <w:b/>
        </w:rPr>
      </w:pPr>
      <w:bookmarkStart w:id="35" w:name="_Toc162083084"/>
      <w:bookmarkStart w:id="36" w:name="_Toc165959585"/>
      <w:r w:rsidRPr="00B35305">
        <w:rPr>
          <w:b/>
        </w:rPr>
        <w:t>Обработка, учет операций с вагонами после операций разгрузки</w:t>
      </w:r>
      <w:bookmarkEnd w:id="35"/>
      <w:bookmarkEnd w:id="36"/>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После окончания грузовой операции, ответственный по транспорту информирует дежурного по станции о необходимости уборки порожнего состава с грузового фронта.</w:t>
      </w:r>
      <w:r w:rsidR="002B3E3E">
        <w:t xml:space="preserve"> Сообщает номера вагонов, которые не были сняты с грузового фронта или не были </w:t>
      </w:r>
      <w:r w:rsidR="00DC1F26">
        <w:t>вы</w:t>
      </w:r>
      <w:r w:rsidR="002B3E3E">
        <w:t>гружены.</w:t>
      </w:r>
    </w:p>
    <w:p w:rsidR="0002137D"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Дежурный по станции производит подачу локомотива. Составитель </w:t>
      </w:r>
      <w:r w:rsidR="00237630">
        <w:t>поездов</w:t>
      </w:r>
      <w:r w:rsidRPr="00B35305">
        <w:t xml:space="preserve"> производит осмотр состава. Производится отправление.</w:t>
      </w:r>
    </w:p>
    <w:p w:rsidR="002F208E" w:rsidRPr="00B35305" w:rsidRDefault="002B3E3E" w:rsidP="002F208E">
      <w:pPr>
        <w:numPr>
          <w:ilvl w:val="3"/>
          <w:numId w:val="44"/>
        </w:numPr>
        <w:tabs>
          <w:tab w:val="clear" w:pos="735"/>
          <w:tab w:val="num" w:pos="-1800"/>
          <w:tab w:val="num" w:pos="900"/>
        </w:tabs>
        <w:autoSpaceDE w:val="0"/>
        <w:autoSpaceDN w:val="0"/>
        <w:adjustRightInd w:val="0"/>
        <w:ind w:left="900" w:hanging="885"/>
      </w:pPr>
      <w:r w:rsidRPr="00B35305">
        <w:t>Дежурный по станции сообщает приемосдатчику об окончании грузовой операции и вагонах, которые</w:t>
      </w:r>
      <w:r>
        <w:t xml:space="preserve"> снимались с грузового фронта. Так же сообщает номера вагонов, которые были оставлены на грузовом фронте </w:t>
      </w:r>
      <w:r w:rsidRPr="001D4F88">
        <w:t xml:space="preserve">или не были </w:t>
      </w:r>
      <w:r w:rsidR="00DC1F26">
        <w:t>выгружены</w:t>
      </w:r>
      <w:r w:rsidR="002F208E">
        <w:t>.</w:t>
      </w:r>
    </w:p>
    <w:p w:rsidR="00D44C5C" w:rsidRDefault="00D44C5C" w:rsidP="002F208E">
      <w:pPr>
        <w:tabs>
          <w:tab w:val="num" w:pos="900"/>
        </w:tabs>
        <w:autoSpaceDE w:val="0"/>
        <w:autoSpaceDN w:val="0"/>
        <w:adjustRightInd w:val="0"/>
        <w:ind w:left="15" w:firstLine="0"/>
      </w:pPr>
    </w:p>
    <w:p w:rsidR="002F208E" w:rsidRPr="00B35305" w:rsidRDefault="002F208E" w:rsidP="002F208E">
      <w:pPr>
        <w:tabs>
          <w:tab w:val="num" w:pos="900"/>
        </w:tabs>
        <w:autoSpaceDE w:val="0"/>
        <w:autoSpaceDN w:val="0"/>
        <w:adjustRightInd w:val="0"/>
        <w:ind w:left="15" w:firstLine="0"/>
      </w:pP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По факту снятия вагонов с грузового фронта приемосдатчик </w:t>
      </w:r>
      <w:r w:rsidR="006A62B6">
        <w:t xml:space="preserve">(оператор при ДСП при наличии) </w:t>
      </w:r>
      <w:r w:rsidRPr="00B35305">
        <w:t>выполняет операции в системе по снятию вагонов с грузового фронта по п.</w:t>
      </w:r>
      <w:r w:rsidR="00405AC3">
        <w:fldChar w:fldCharType="begin"/>
      </w:r>
      <w:r w:rsidR="00405AC3">
        <w:instrText xml:space="preserve"> REF _Ref161640614 \n \h </w:instrText>
      </w:r>
      <w:r w:rsidR="00405AC3">
        <w:fldChar w:fldCharType="separate"/>
      </w:r>
      <w:r w:rsidR="00B4433D">
        <w:t>8.1.7.1</w:t>
      </w:r>
      <w:r w:rsidR="00405AC3">
        <w:fldChar w:fldCharType="end"/>
      </w:r>
      <w:r w:rsidR="00405AC3">
        <w:rPr>
          <w:lang w:val="en-US"/>
        </w:rPr>
        <w:t>-</w:t>
      </w:r>
      <w:r w:rsidR="00405AC3">
        <w:fldChar w:fldCharType="begin"/>
      </w:r>
      <w:r w:rsidR="00405AC3">
        <w:instrText xml:space="preserve"> REF _Ref161671800 \n \h </w:instrText>
      </w:r>
      <w:r w:rsidR="00405AC3">
        <w:fldChar w:fldCharType="separate"/>
      </w:r>
      <w:r w:rsidR="00B4433D">
        <w:t>8.1.7.3</w:t>
      </w:r>
      <w:r w:rsidR="00405AC3">
        <w:fldChar w:fldCharType="end"/>
      </w:r>
      <w:r w:rsidRPr="00B35305">
        <w:t xml:space="preserve">. </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При получении информации об окончании грузовых операций от ответственного по транспорту цеха-получателя приемосдатчик подтверждает окончание грузовой операции в системе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 xml:space="preserve">Если после выгрузки по соответствующей тех.карте предусматривается проведение дополнительных работ по зачистке вагона и т.п. </w:t>
      </w:r>
      <w:r w:rsidR="00AD3A72" w:rsidRPr="00AD3A72">
        <w:t xml:space="preserve">оператор при ДСП, а при его отсутствии, по информации ДСП, </w:t>
      </w:r>
      <w:r w:rsidRPr="00B35305">
        <w:t>приемосдатчик производит подтверждение и этих операций по п.</w:t>
      </w:r>
      <w:r w:rsidR="00405AC3" w:rsidRPr="00405AC3">
        <w:t xml:space="preserve"> </w:t>
      </w:r>
      <w:r w:rsidR="00405AC3">
        <w:fldChar w:fldCharType="begin"/>
      </w:r>
      <w:r w:rsidR="00405AC3">
        <w:instrText xml:space="preserve"> REF _Ref161640916 \n \h </w:instrText>
      </w:r>
      <w:r w:rsidR="00405AC3">
        <w:fldChar w:fldCharType="separate"/>
      </w:r>
      <w:r w:rsidR="00B4433D">
        <w:t>8.2.1</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После выполнения всех необходимых работ для сдачи вагона УЖДТ, приемосдатчик проставляет время окончания грузовой операции в пакете внутренних ЖД документов.</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По окончании грузовых операций всей одновременно поданной партии вагонов, ответственный по транспорту совместно с приемосдатчиком на станции оформляет внутренние ЖД документы.</w:t>
      </w:r>
    </w:p>
    <w:p w:rsidR="0002137D" w:rsidRPr="00B35305" w:rsidRDefault="0002137D" w:rsidP="007A0F09">
      <w:pPr>
        <w:numPr>
          <w:ilvl w:val="3"/>
          <w:numId w:val="44"/>
        </w:numPr>
        <w:tabs>
          <w:tab w:val="clear" w:pos="735"/>
          <w:tab w:val="num" w:pos="-1800"/>
          <w:tab w:val="num" w:pos="900"/>
        </w:tabs>
        <w:autoSpaceDE w:val="0"/>
        <w:autoSpaceDN w:val="0"/>
        <w:adjustRightInd w:val="0"/>
        <w:ind w:left="900" w:hanging="885"/>
      </w:pPr>
      <w:r w:rsidRPr="00B35305">
        <w:t>В случае частичной разгрузки и перенаправления на другую станцию для выгрузки оставшегося груза, приемосдатчик формирует в системе документы по переадресовке по п.</w:t>
      </w:r>
      <w:r w:rsidR="00405AC3">
        <w:fldChar w:fldCharType="begin"/>
      </w:r>
      <w:r w:rsidR="00405AC3">
        <w:instrText xml:space="preserve"> REF _Ref161672519 \n \h </w:instrText>
      </w:r>
      <w:r w:rsidR="00405AC3">
        <w:fldChar w:fldCharType="separate"/>
      </w:r>
      <w:r w:rsidR="00B4433D">
        <w:t>8.3.3</w:t>
      </w:r>
      <w:r w:rsidR="00405AC3">
        <w:fldChar w:fldCharType="end"/>
      </w:r>
      <w:r w:rsidRPr="00B35305">
        <w:t>.</w:t>
      </w:r>
    </w:p>
    <w:p w:rsidR="0002137D" w:rsidRPr="00B35305" w:rsidRDefault="0002137D" w:rsidP="007A0F09">
      <w:pPr>
        <w:numPr>
          <w:ilvl w:val="3"/>
          <w:numId w:val="44"/>
        </w:numPr>
        <w:tabs>
          <w:tab w:val="clear" w:pos="735"/>
          <w:tab w:val="num" w:pos="-1800"/>
          <w:tab w:val="num" w:pos="900"/>
        </w:tabs>
        <w:autoSpaceDE w:val="0"/>
        <w:autoSpaceDN w:val="0"/>
        <w:adjustRightInd w:val="0"/>
        <w:ind w:left="1080" w:hanging="1080"/>
      </w:pPr>
      <w:r>
        <w:t>Выполняются действия</w:t>
      </w:r>
      <w:r w:rsidRPr="00B35305">
        <w:t xml:space="preserve"> по отправлению вагонов на станцию получателя</w:t>
      </w:r>
      <w:r w:rsidRPr="005A420F">
        <w:t xml:space="preserve"> </w:t>
      </w:r>
      <w:r>
        <w:t>(п.</w:t>
      </w:r>
      <w:r>
        <w:fldChar w:fldCharType="begin"/>
      </w:r>
      <w:r>
        <w:instrText xml:space="preserve"> REF _Ref161807215 \r \h </w:instrText>
      </w:r>
      <w:r>
        <w:fldChar w:fldCharType="separate"/>
      </w:r>
      <w:r w:rsidR="00B4433D">
        <w:t>7.1</w:t>
      </w:r>
      <w:r>
        <w:fldChar w:fldCharType="end"/>
      </w:r>
      <w:r>
        <w:t>.)</w:t>
      </w:r>
      <w:r w:rsidRPr="00B35305">
        <w:t>.</w:t>
      </w:r>
    </w:p>
    <w:p w:rsidR="0002137D" w:rsidRDefault="0002137D" w:rsidP="0002137D">
      <w:pPr>
        <w:ind w:firstLine="0"/>
        <w:rPr>
          <w:b/>
          <w:sz w:val="28"/>
          <w:szCs w:val="28"/>
        </w:rPr>
      </w:pPr>
    </w:p>
    <w:p w:rsidR="00FD4492" w:rsidRDefault="005D3D41" w:rsidP="005D3D41">
      <w:pPr>
        <w:pStyle w:val="21"/>
        <w:rPr>
          <w:sz w:val="24"/>
          <w:szCs w:val="24"/>
          <w:lang w:val="uk-UA"/>
        </w:rPr>
      </w:pPr>
      <w:r w:rsidRPr="005D3D41">
        <w:rPr>
          <w:sz w:val="24"/>
          <w:szCs w:val="24"/>
        </w:rPr>
        <w:t xml:space="preserve"> </w:t>
      </w:r>
      <w:bookmarkStart w:id="37" w:name="_Toc165959586"/>
      <w:r w:rsidRPr="005D3D41">
        <w:rPr>
          <w:sz w:val="24"/>
          <w:szCs w:val="24"/>
        </w:rPr>
        <w:t xml:space="preserve">7.3. </w:t>
      </w:r>
      <w:r w:rsidR="00FD4492" w:rsidRPr="005D3D41">
        <w:rPr>
          <w:sz w:val="24"/>
          <w:szCs w:val="24"/>
        </w:rPr>
        <w:t>П</w:t>
      </w:r>
      <w:r w:rsidRPr="005D3D41">
        <w:rPr>
          <w:sz w:val="24"/>
          <w:szCs w:val="24"/>
        </w:rPr>
        <w:t>роцесс</w:t>
      </w:r>
      <w:r w:rsidR="00FD4492" w:rsidRPr="005D3D41">
        <w:rPr>
          <w:sz w:val="24"/>
          <w:szCs w:val="24"/>
        </w:rPr>
        <w:t xml:space="preserve"> </w:t>
      </w:r>
      <w:r w:rsidRPr="005D3D41">
        <w:rPr>
          <w:sz w:val="24"/>
          <w:szCs w:val="24"/>
        </w:rPr>
        <w:t>3</w:t>
      </w:r>
      <w:r w:rsidR="00FD4492" w:rsidRPr="005D3D41">
        <w:rPr>
          <w:sz w:val="24"/>
          <w:szCs w:val="24"/>
        </w:rPr>
        <w:t>. Обработка вагонов с исходящими грузами.</w:t>
      </w:r>
      <w:bookmarkEnd w:id="32"/>
      <w:bookmarkEnd w:id="37"/>
    </w:p>
    <w:p w:rsidR="000901D4" w:rsidRPr="000901D4" w:rsidRDefault="000901D4" w:rsidP="000901D4">
      <w:pPr>
        <w:ind w:firstLine="0"/>
        <w:jc w:val="right"/>
        <w:rPr>
          <w:rFonts w:ascii="Arial" w:hAnsi="Arial"/>
          <w:u w:val="single"/>
        </w:rPr>
      </w:pPr>
      <w:bookmarkStart w:id="38" w:name="_Toc162083086"/>
      <w:bookmarkStart w:id="39" w:name="_Toc165959587"/>
      <w:r w:rsidRPr="000901D4">
        <w:rPr>
          <w:rFonts w:ascii="Arial" w:hAnsi="Arial"/>
          <w:u w:val="single"/>
        </w:rPr>
        <w:t>Схема пр</w:t>
      </w:r>
      <w:r>
        <w:rPr>
          <w:rFonts w:ascii="Arial" w:hAnsi="Arial"/>
          <w:u w:val="single"/>
        </w:rPr>
        <w:t>оцесса П.3</w:t>
      </w:r>
    </w:p>
    <w:p w:rsidR="00FD4492" w:rsidRPr="00B35305" w:rsidRDefault="00FD4492" w:rsidP="006B4282">
      <w:pPr>
        <w:numPr>
          <w:ilvl w:val="2"/>
          <w:numId w:val="42"/>
        </w:numPr>
        <w:outlineLvl w:val="2"/>
        <w:rPr>
          <w:b/>
        </w:rPr>
      </w:pPr>
      <w:r w:rsidRPr="00B35305">
        <w:rPr>
          <w:b/>
        </w:rPr>
        <w:t>Заказ вагонов цехами, обработка на грузовой станции до грузовой операции.</w:t>
      </w:r>
      <w:bookmarkEnd w:id="38"/>
      <w:bookmarkEnd w:id="39"/>
    </w:p>
    <w:p w:rsidR="00FD4492" w:rsidRPr="00B35305" w:rsidRDefault="00FD4492" w:rsidP="007A0F09">
      <w:pPr>
        <w:numPr>
          <w:ilvl w:val="3"/>
          <w:numId w:val="33"/>
        </w:numPr>
        <w:tabs>
          <w:tab w:val="clear" w:pos="735"/>
          <w:tab w:val="num" w:pos="900"/>
        </w:tabs>
        <w:autoSpaceDE w:val="0"/>
        <w:autoSpaceDN w:val="0"/>
        <w:adjustRightInd w:val="0"/>
        <w:ind w:left="900" w:hanging="885"/>
      </w:pPr>
      <w:r w:rsidRPr="00B35305">
        <w:t xml:space="preserve">Ответственный по транспорту цеха на основании сменно-суточного задания на отгрузку продукции, других грузов вводит заявку на вагоны в </w:t>
      </w:r>
      <w:r>
        <w:t>систему</w:t>
      </w:r>
      <w:r w:rsidRPr="00B35305">
        <w:t xml:space="preserve"> и распечатывает ее для дальнейшего оформления.</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Ответственный по </w:t>
      </w:r>
      <w:r w:rsidRPr="002100CA">
        <w:t>транспорту заверяет заявку своей подписью, штампом цеха и передает ее в 2-х экз.</w:t>
      </w:r>
      <w:r w:rsidR="00DC1F26">
        <w:t xml:space="preserve"> дежурному по </w:t>
      </w:r>
      <w:r w:rsidR="00DC1F26" w:rsidRPr="002100CA">
        <w:t>обслуживающей</w:t>
      </w:r>
      <w:r w:rsidR="00DC1F26">
        <w:t xml:space="preserve"> станции </w:t>
      </w:r>
      <w:r w:rsidR="002100CA" w:rsidRPr="002100CA">
        <w:t>через</w:t>
      </w:r>
      <w:r w:rsidRPr="002100CA">
        <w:t xml:space="preserve"> </w:t>
      </w:r>
      <w:r w:rsidR="002100CA" w:rsidRPr="002100CA">
        <w:t>приемосдатчик</w:t>
      </w:r>
      <w:r w:rsidR="002100CA">
        <w:t>а</w:t>
      </w:r>
      <w:r w:rsidRPr="002100CA">
        <w:t xml:space="preserve">. Заявки на сутки предоставляются до 14:00 </w:t>
      </w:r>
      <w:proofErr w:type="spellStart"/>
      <w:r w:rsidRPr="002100CA">
        <w:t>предпланируемых</w:t>
      </w:r>
      <w:proofErr w:type="spellEnd"/>
      <w:r w:rsidRPr="00B35305">
        <w:t xml:space="preserve"> суток, заявки на смену предоставляются за 8 часов до начала смены.</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необходимости изменения или отмены поданной заявки, ответственный по транспорту предоставляет измененную заявку или письменный отказ </w:t>
      </w:r>
      <w:r w:rsidR="00DC1F26">
        <w:t xml:space="preserve">дежурному по </w:t>
      </w:r>
      <w:r w:rsidR="00DC1F26" w:rsidRPr="002100CA">
        <w:lastRenderedPageBreak/>
        <w:t>обслуживающей</w:t>
      </w:r>
      <w:r w:rsidR="00DC1F26">
        <w:t xml:space="preserve"> станции </w:t>
      </w:r>
      <w:r w:rsidR="002100CA">
        <w:t xml:space="preserve">через </w:t>
      </w:r>
      <w:r w:rsidRPr="00B35305">
        <w:t>приемосдатчик</w:t>
      </w:r>
      <w:r w:rsidR="002100CA">
        <w:t>а</w:t>
      </w:r>
      <w:r w:rsidRPr="00B35305">
        <w:t xml:space="preserve"> не позднее, чем за 4 часа до начала смены или суток.</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Для изменения заявки ответственный по транспорту в режиме изменения в документе «заявка на вагоны» вносит соответствующие изменения или ставит признак отмены.</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 обслуживающей станции в </w:t>
      </w:r>
      <w:r>
        <w:t>системе</w:t>
      </w:r>
      <w:r w:rsidRPr="00B35305">
        <w:t xml:space="preserve"> подтверждает время предоставления введенной цехом заявк</w:t>
      </w:r>
      <w:r>
        <w:t>и, после чего</w:t>
      </w:r>
      <w:r w:rsidRPr="00B35305">
        <w:t xml:space="preserve"> систем</w:t>
      </w:r>
      <w:r>
        <w:t>а</w:t>
      </w:r>
      <w:r w:rsidRPr="00B35305">
        <w:t xml:space="preserve"> присваива</w:t>
      </w:r>
      <w:r>
        <w:t>ет</w:t>
      </w:r>
      <w:r w:rsidRPr="00B35305">
        <w:t xml:space="preserve"> </w:t>
      </w:r>
      <w:r>
        <w:t xml:space="preserve">ей </w:t>
      </w:r>
      <w:r w:rsidRPr="00B35305">
        <w:t>следующий регистрационный номер.</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 обслуживающей станции в </w:t>
      </w:r>
      <w:r>
        <w:t>системе</w:t>
      </w:r>
      <w:r w:rsidRPr="00B35305">
        <w:t xml:space="preserve"> вводит полученные от цехов заявки, которым системой присваиваются следующий регистрационный номер, и подтверждает время ее предоставления.</w:t>
      </w:r>
      <w:r>
        <w:t xml:space="preserve"> (Для цехов, не формирующих заявки на вагоны в системе).</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После чего регистрирует заявку в журнале и передает второй экземпляр заявки в цех отгрузки.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На основании введенн</w:t>
      </w:r>
      <w:r>
        <w:t>ых</w:t>
      </w:r>
      <w:r w:rsidRPr="00B35305">
        <w:t xml:space="preserve"> приемосдатчиками заявок на вагоны начальник смены ЖДЦ</w:t>
      </w:r>
      <w:r w:rsidR="00A60F9E">
        <w:t xml:space="preserve"> </w:t>
      </w:r>
      <w:r w:rsidRPr="00B35305">
        <w:t>совместно с Дежурным по обслуживающей станции производят подбор вагонов для подачи на грузовой фронт. Производится подача вагонов на обслуживающую станцию.</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Для состава вагонов, отправленных по заявкам на обслуживающую станцию с других станций, дежурный обслуживающей станции производит действия в системе по п.</w:t>
      </w:r>
      <w:r w:rsidR="00976692">
        <w:fldChar w:fldCharType="begin"/>
      </w:r>
      <w:r w:rsidR="00976692">
        <w:instrText xml:space="preserve"> REF _Ref161634708 \n \h </w:instrText>
      </w:r>
      <w:r w:rsidR="00976692">
        <w:fldChar w:fldCharType="separate"/>
      </w:r>
      <w:r w:rsidR="00B4433D">
        <w:t>8.1.1.1</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По прибытии состава приемосдатчик производ</w:t>
      </w:r>
      <w:r>
        <w:t>и</w:t>
      </w:r>
      <w:r w:rsidRPr="00B35305">
        <w:t>т списание вагонов с натуры, составляет натурный лист. По натурному листу производит сверку прибывшего состава в системе по п.</w:t>
      </w:r>
      <w:r w:rsidR="00976692">
        <w:fldChar w:fldCharType="begin"/>
      </w:r>
      <w:r w:rsidR="00976692">
        <w:instrText xml:space="preserve"> REF _Ref161634495 \n \h </w:instrText>
      </w:r>
      <w:r w:rsidR="00976692">
        <w:fldChar w:fldCharType="separate"/>
      </w:r>
      <w:r w:rsidR="00B4433D">
        <w:t>8.1.1.2</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расхождения фактического </w:t>
      </w:r>
      <w:proofErr w:type="spellStart"/>
      <w:r w:rsidRPr="00B35305">
        <w:t>повагонного</w:t>
      </w:r>
      <w:proofErr w:type="spellEnd"/>
      <w:r w:rsidRPr="00B35305">
        <w:t xml:space="preserve"> состава с «документом движения» приемосдатчик делает соответствующую отметку в натурном листе станции отправления и ставит свою подпись. Выполняет действия по </w:t>
      </w:r>
      <w:r>
        <w:t xml:space="preserve">исправлению несоответствия </w:t>
      </w:r>
      <w:r w:rsidRPr="00B35305">
        <w:t>п.</w:t>
      </w:r>
      <w:r w:rsidR="00976692">
        <w:fldChar w:fldCharType="begin"/>
      </w:r>
      <w:r w:rsidR="00976692">
        <w:instrText xml:space="preserve"> REF _Ref161641475 \n \h </w:instrText>
      </w:r>
      <w:r w:rsidR="00976692">
        <w:fldChar w:fldCharType="separate"/>
      </w:r>
      <w:r w:rsidR="00B4433D">
        <w:t>8.1.9</w:t>
      </w:r>
      <w:r w:rsidR="0097669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bookmarkStart w:id="40" w:name="_Ref161673479"/>
      <w:bookmarkStart w:id="41" w:name="_Ref162069069"/>
      <w:r w:rsidRPr="00B35305">
        <w:t xml:space="preserve">Приемосдатчики производят подтверждение операций на станции по прибытию поезда по соответствующей </w:t>
      </w:r>
      <w:proofErr w:type="spellStart"/>
      <w:r w:rsidRPr="00B35305">
        <w:t>тех.карте</w:t>
      </w:r>
      <w:proofErr w:type="spellEnd"/>
      <w:r w:rsidRPr="00B35305">
        <w:t xml:space="preserve"> </w:t>
      </w:r>
      <w:r>
        <w:t>(</w:t>
      </w:r>
      <w:r w:rsidRPr="00B35305">
        <w:t>п.</w:t>
      </w:r>
      <w:r w:rsidR="00976692">
        <w:fldChar w:fldCharType="begin"/>
      </w:r>
      <w:r w:rsidR="00976692">
        <w:instrText xml:space="preserve"> REF _Ref161640916 \n \h </w:instrText>
      </w:r>
      <w:r w:rsidR="00976692">
        <w:fldChar w:fldCharType="separate"/>
      </w:r>
      <w:r w:rsidR="00B4433D">
        <w:t>8.2.1</w:t>
      </w:r>
      <w:r w:rsidR="00976692">
        <w:fldChar w:fldCharType="end"/>
      </w:r>
      <w:r w:rsidRPr="00B35305">
        <w:t>.</w:t>
      </w:r>
      <w:bookmarkEnd w:id="40"/>
      <w:r>
        <w:t>).</w:t>
      </w:r>
      <w:bookmarkEnd w:id="41"/>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В случае, если при подтверждении начала операции по п.</w:t>
      </w:r>
      <w:r w:rsidRPr="00B35305">
        <w:fldChar w:fldCharType="begin"/>
      </w:r>
      <w:r w:rsidRPr="00B35305">
        <w:instrText xml:space="preserve"> REF _Ref161673479 \r \h  \* MERGEFORMAT </w:instrText>
      </w:r>
      <w:r w:rsidRPr="00B35305">
        <w:fldChar w:fldCharType="separate"/>
      </w:r>
      <w:r w:rsidR="00B4433D">
        <w:t>7.3.1.12</w:t>
      </w:r>
      <w:r w:rsidRPr="00B35305">
        <w:fldChar w:fldCharType="end"/>
      </w:r>
      <w:r w:rsidRPr="00B35305">
        <w:t>. система сообщит о том, что данные вагоны находились в режиме ожидания, приемосдатчик, в случае необходимости, меняет причину ожидания по п.</w:t>
      </w:r>
      <w:r w:rsidR="00976692">
        <w:fldChar w:fldCharType="begin"/>
      </w:r>
      <w:r w:rsidR="00976692">
        <w:instrText xml:space="preserve"> REF _Ref161667240 \n \h </w:instrText>
      </w:r>
      <w:r w:rsidR="00976692">
        <w:fldChar w:fldCharType="separate"/>
      </w:r>
      <w:r w:rsidR="00B4433D">
        <w:t>8.2.2</w:t>
      </w:r>
      <w:r w:rsidR="00976692">
        <w:fldChar w:fldCharType="end"/>
      </w:r>
      <w:r w:rsidRPr="00B35305">
        <w:t>.</w:t>
      </w:r>
      <w:r w:rsidR="002100CA">
        <w:t xml:space="preserve"> Информацию о причине ожидания предоставляет приемосдатчику дежурный по станции.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невозможности отправления вагонов в адрес грузовой станции </w:t>
      </w:r>
      <w:r w:rsidRPr="005340BA">
        <w:t xml:space="preserve">приемосдатчик в документе подтверждения окончания операции по </w:t>
      </w:r>
      <w:proofErr w:type="gramStart"/>
      <w:r w:rsidRPr="005340BA">
        <w:t>п.</w:t>
      </w:r>
      <w:r w:rsidR="00976692">
        <w:fldChar w:fldCharType="begin"/>
      </w:r>
      <w:r w:rsidR="00976692">
        <w:instrText xml:space="preserve"> REF _Ref162069069 \n \h </w:instrText>
      </w:r>
      <w:r w:rsidR="00976692">
        <w:fldChar w:fldCharType="separate"/>
      </w:r>
      <w:r w:rsidR="00B4433D">
        <w:t>7.3.1.12</w:t>
      </w:r>
      <w:r w:rsidR="00976692">
        <w:fldChar w:fldCharType="end"/>
      </w:r>
      <w:r w:rsidRPr="005340BA">
        <w:t>.,</w:t>
      </w:r>
      <w:proofErr w:type="gramEnd"/>
      <w:r w:rsidRPr="005340BA">
        <w:t xml:space="preserve"> после</w:t>
      </w:r>
      <w:r w:rsidRPr="00B35305">
        <w:t xml:space="preserve"> которой вагоны переходят в режим ожидания, указывает причину ожидания по п.</w:t>
      </w:r>
      <w:r w:rsidR="00976692">
        <w:fldChar w:fldCharType="begin"/>
      </w:r>
      <w:r w:rsidR="00976692">
        <w:instrText xml:space="preserve"> REF _Ref161667240 \n \h </w:instrText>
      </w:r>
      <w:r w:rsidR="00976692">
        <w:fldChar w:fldCharType="separate"/>
      </w:r>
      <w:r w:rsidR="00B4433D">
        <w:t>8.2.2</w:t>
      </w:r>
      <w:r w:rsidR="00976692">
        <w:fldChar w:fldCharType="end"/>
      </w:r>
      <w:r w:rsidR="002100CA">
        <w:t>. Информацию о причине ожидания предоставляет приемосдатчику дежурный по станции.</w:t>
      </w:r>
    </w:p>
    <w:p w:rsidR="00FD4492" w:rsidRPr="002100CA" w:rsidRDefault="002100CA" w:rsidP="007A0F09">
      <w:pPr>
        <w:numPr>
          <w:ilvl w:val="3"/>
          <w:numId w:val="33"/>
        </w:numPr>
        <w:tabs>
          <w:tab w:val="clear" w:pos="735"/>
          <w:tab w:val="num" w:pos="900"/>
        </w:tabs>
        <w:autoSpaceDE w:val="0"/>
        <w:autoSpaceDN w:val="0"/>
        <w:adjustRightInd w:val="0"/>
        <w:ind w:left="900" w:hanging="900"/>
      </w:pPr>
      <w:r w:rsidRPr="002100CA">
        <w:t>Если вагоны не подаются на фронт по просьбе цеха-получателя приемосдатчики, по распоряжению ДСП, составляют акты о задержании вагонов по п.</w:t>
      </w:r>
      <w:r w:rsidRPr="002100CA">
        <w:fldChar w:fldCharType="begin"/>
      </w:r>
      <w:r w:rsidRPr="002100CA">
        <w:instrText xml:space="preserve"> REF _Ref161669617 \r \h  \* MERGEFORMAT </w:instrText>
      </w:r>
      <w:r w:rsidRPr="002100CA">
        <w:fldChar w:fldCharType="separate"/>
      </w:r>
      <w:r w:rsidR="00B4433D">
        <w:t>7.1.8.3.5</w:t>
      </w:r>
      <w:r w:rsidRPr="002100CA">
        <w:fldChar w:fldCharType="end"/>
      </w:r>
      <w:r w:rsidRPr="002100CA">
        <w:t>. Акты подписываются ответственными представителями цеха-получателя и УЖДТ.</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В случае если технологическая карта грузовой операции предполагает прочие операции до погрузи (тарировка и пр.), </w:t>
      </w:r>
      <w:r w:rsidR="006E53DB" w:rsidRPr="006E53DB">
        <w:t>оператор при ДСП, а при его отсутствии, по информации ДСП,</w:t>
      </w:r>
      <w:r w:rsidR="006E53DB">
        <w:rPr>
          <w:b/>
          <w:sz w:val="20"/>
          <w:szCs w:val="20"/>
        </w:rPr>
        <w:t xml:space="preserve"> </w:t>
      </w:r>
      <w:r w:rsidRPr="00B35305">
        <w:t xml:space="preserve">приемосдатчик производит подтверждение и этих операции в системе по п. </w:t>
      </w:r>
      <w:r w:rsidR="00250232">
        <w:fldChar w:fldCharType="begin"/>
      </w:r>
      <w:r w:rsidR="00250232">
        <w:instrText xml:space="preserve"> REF _Ref161640916 \n \h </w:instrText>
      </w:r>
      <w:r w:rsidR="00250232">
        <w:fldChar w:fldCharType="separate"/>
      </w:r>
      <w:proofErr w:type="gramStart"/>
      <w:r w:rsidR="00B4433D">
        <w:t>8.2.1</w:t>
      </w:r>
      <w:r w:rsidR="00250232">
        <w:fldChar w:fldCharType="end"/>
      </w:r>
      <w:r w:rsidRPr="00B35305">
        <w:t>.,</w:t>
      </w:r>
      <w:proofErr w:type="gramEnd"/>
      <w:r w:rsidRPr="00B35305">
        <w:t xml:space="preserve"> определение возможных причин ожидания по 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p>
    <w:p w:rsidR="00FD4492" w:rsidRPr="00F941F5" w:rsidRDefault="00FD4492" w:rsidP="007A0F09">
      <w:pPr>
        <w:numPr>
          <w:ilvl w:val="3"/>
          <w:numId w:val="33"/>
        </w:numPr>
        <w:tabs>
          <w:tab w:val="clear" w:pos="735"/>
          <w:tab w:val="num" w:pos="900"/>
        </w:tabs>
        <w:autoSpaceDE w:val="0"/>
        <w:autoSpaceDN w:val="0"/>
        <w:adjustRightInd w:val="0"/>
        <w:ind w:left="900" w:hanging="900"/>
        <w:rPr>
          <w:u w:val="single"/>
        </w:rPr>
      </w:pPr>
      <w:r w:rsidRPr="00F941F5">
        <w:t>Если выполнение таких операций производится с изменением местоположения вагонов (подача на весы, отправление на другую станцию), формируются документы движения по п.п.</w:t>
      </w:r>
      <w:r w:rsidR="00250232">
        <w:fldChar w:fldCharType="begin"/>
      </w:r>
      <w:r w:rsidR="00250232">
        <w:instrText xml:space="preserve"> REF _Ref161641370 \n \h </w:instrText>
      </w:r>
      <w:r w:rsidR="00250232">
        <w:fldChar w:fldCharType="separate"/>
      </w:r>
      <w:r w:rsidR="00B4433D">
        <w:t>8.1.1</w:t>
      </w:r>
      <w:r w:rsidR="00250232">
        <w:fldChar w:fldCharType="end"/>
      </w:r>
      <w:r w:rsidR="00250232">
        <w:rPr>
          <w:lang w:val="en-US"/>
        </w:rPr>
        <w:t>-</w:t>
      </w:r>
      <w:r w:rsidR="00250232">
        <w:rPr>
          <w:lang w:val="en-US"/>
        </w:rPr>
        <w:fldChar w:fldCharType="begin"/>
      </w:r>
      <w:r w:rsidR="00250232">
        <w:rPr>
          <w:lang w:val="en-US"/>
        </w:rPr>
        <w:instrText xml:space="preserve"> REF _Ref161733339 \n \h </w:instrText>
      </w:r>
      <w:r w:rsidR="00250232">
        <w:rPr>
          <w:lang w:val="en-US"/>
        </w:rPr>
      </w:r>
      <w:r w:rsidR="00250232">
        <w:rPr>
          <w:lang w:val="en-US"/>
        </w:rPr>
        <w:fldChar w:fldCharType="separate"/>
      </w:r>
      <w:r w:rsidR="00B4433D">
        <w:rPr>
          <w:lang w:val="en-US"/>
        </w:rPr>
        <w:t>8.1.2</w:t>
      </w:r>
      <w:r w:rsidR="00250232">
        <w:rPr>
          <w:lang w:val="en-US"/>
        </w:rPr>
        <w:fldChar w:fldCharType="end"/>
      </w:r>
      <w:r w:rsidR="00250232">
        <w:rPr>
          <w:lang w:val="en-US"/>
        </w:rPr>
        <w:t xml:space="preserve">, </w:t>
      </w:r>
      <w:r w:rsidR="00250232">
        <w:fldChar w:fldCharType="begin"/>
      </w:r>
      <w:r w:rsidR="00250232">
        <w:instrText xml:space="preserve"> REF _Ref161733400 \n \h </w:instrText>
      </w:r>
      <w:r w:rsidR="00250232">
        <w:fldChar w:fldCharType="separate"/>
      </w:r>
      <w:r w:rsidR="00B4433D">
        <w:t>8.1.4</w:t>
      </w:r>
      <w:r w:rsidR="00250232">
        <w:fldChar w:fldCharType="end"/>
      </w:r>
      <w:r w:rsidR="00250232">
        <w:rPr>
          <w:lang w:val="en-US"/>
        </w:rPr>
        <w:t>-</w:t>
      </w:r>
      <w:r w:rsidR="00250232">
        <w:fldChar w:fldCharType="begin"/>
      </w:r>
      <w:r w:rsidR="00250232">
        <w:instrText xml:space="preserve"> REF _Ref161674827 \n \h </w:instrText>
      </w:r>
      <w:r w:rsidR="00250232">
        <w:fldChar w:fldCharType="separate"/>
      </w:r>
      <w:r w:rsidR="00B4433D">
        <w:t>8.1.8</w:t>
      </w:r>
      <w:r w:rsidR="00250232">
        <w:fldChar w:fldCharType="end"/>
      </w:r>
      <w:r w:rsidRPr="00F941F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Дежурный по станции согласовывает с ответственным по транспорту подачу вагонов на грузовой фронт. Формирует группу вагонов для постановки на грузовой фронт.</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lastRenderedPageBreak/>
        <w:t>После того, как группа вагонов сформирована, приемосдатчики списывают вагоны с натуры, составляют натурный лист. По натурному листу приемосдатчики в системе формируют «до</w:t>
      </w:r>
      <w:r>
        <w:t>кумент движения» по п.</w:t>
      </w:r>
      <w:r w:rsidR="00250232">
        <w:fldChar w:fldCharType="begin"/>
      </w:r>
      <w:r w:rsidR="00250232">
        <w:instrText xml:space="preserve"> REF _Ref162080105 \n \h </w:instrText>
      </w:r>
      <w:r w:rsidR="00250232">
        <w:fldChar w:fldCharType="separate"/>
      </w:r>
      <w:r w:rsidR="00B4433D">
        <w:t>8.3.2</w:t>
      </w:r>
      <w:r w:rsidR="0025023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После чего формируют </w:t>
      </w:r>
      <w:r>
        <w:t>(</w:t>
      </w:r>
      <w:r w:rsidRPr="00B35305">
        <w:t>п.</w:t>
      </w:r>
      <w:r w:rsidR="00250232" w:rsidRPr="00250232">
        <w:t xml:space="preserve"> </w:t>
      </w:r>
      <w:r w:rsidR="00250232">
        <w:fldChar w:fldCharType="begin"/>
      </w:r>
      <w:r w:rsidR="00250232">
        <w:instrText xml:space="preserve"> REF _Ref162080105 \n \h </w:instrText>
      </w:r>
      <w:r w:rsidR="00250232">
        <w:fldChar w:fldCharType="separate"/>
      </w:r>
      <w:r w:rsidR="00B4433D">
        <w:t>8.3.2</w:t>
      </w:r>
      <w:r w:rsidR="00250232">
        <w:fldChar w:fldCharType="end"/>
      </w:r>
      <w:r>
        <w:t>),</w:t>
      </w:r>
      <w:r w:rsidRPr="00B35305">
        <w:t xml:space="preserve"> распечатывают и оформляют передаточную ведомость в 2-х экземплярах и передают ее пом</w:t>
      </w:r>
      <w:r w:rsidR="00D42190">
        <w:t xml:space="preserve">ощнику </w:t>
      </w:r>
      <w:r w:rsidRPr="00B35305">
        <w:t>машиниста для ответственного по транспорту цеха погрузки.</w:t>
      </w:r>
    </w:p>
    <w:p w:rsidR="00FD4492" w:rsidRPr="00693C3E" w:rsidRDefault="00FD4492" w:rsidP="007A0F09">
      <w:pPr>
        <w:numPr>
          <w:ilvl w:val="3"/>
          <w:numId w:val="33"/>
        </w:numPr>
        <w:tabs>
          <w:tab w:val="clear" w:pos="735"/>
          <w:tab w:val="num" w:pos="900"/>
        </w:tabs>
        <w:autoSpaceDE w:val="0"/>
        <w:autoSpaceDN w:val="0"/>
        <w:adjustRightInd w:val="0"/>
        <w:ind w:left="900" w:hanging="900"/>
      </w:pPr>
      <w:r w:rsidRPr="00B35305">
        <w:t xml:space="preserve">Производятся маневровые работы по постановке вагонов на грузовой фронт. </w:t>
      </w:r>
      <w:r w:rsidR="00693C3E" w:rsidRPr="00693C3E">
        <w:t>Оператор при ДСП, а при ег</w:t>
      </w:r>
      <w:r w:rsidR="00693C3E">
        <w:t>о отсутствии, по информации ДСП</w:t>
      </w:r>
      <w:r w:rsidR="00693C3E" w:rsidRPr="00693C3E">
        <w:t xml:space="preserve"> </w:t>
      </w:r>
      <w:r w:rsidR="00693C3E">
        <w:t>п</w:t>
      </w:r>
      <w:r w:rsidRPr="00B35305">
        <w:t>риемосдатчик выполняет операции в системе по учету начала маневровых работ по п.</w:t>
      </w:r>
      <w:r w:rsidR="00250232">
        <w:fldChar w:fldCharType="begin"/>
      </w:r>
      <w:r w:rsidR="00250232">
        <w:instrText xml:space="preserve"> REF _Ref161642204 \n \h </w:instrText>
      </w:r>
      <w:r w:rsidR="00693C3E">
        <w:instrText xml:space="preserve"> \* MERGEFORMAT </w:instrText>
      </w:r>
      <w:r w:rsidR="00250232">
        <w:fldChar w:fldCharType="separate"/>
      </w:r>
      <w:r w:rsidR="00B4433D">
        <w:t>8.1.6.3</w:t>
      </w:r>
      <w:r w:rsidR="00250232">
        <w:fldChar w:fldCharType="end"/>
      </w:r>
      <w:r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Приемосдатчик производит подтверждение операций на станции по подаче на грузовой фронт по соотв</w:t>
      </w:r>
      <w:r w:rsidR="00D42190">
        <w:t xml:space="preserve">етствующей </w:t>
      </w:r>
      <w:proofErr w:type="spellStart"/>
      <w:r w:rsidR="00D42190">
        <w:t>техк</w:t>
      </w:r>
      <w:r w:rsidRPr="00B35305">
        <w:t>арте</w:t>
      </w:r>
      <w:proofErr w:type="spellEnd"/>
      <w:r w:rsidRPr="00B35305">
        <w:t xml:space="preserve">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и фиксирование причин ож</w:t>
      </w:r>
      <w:r w:rsidR="001612B7">
        <w:t>идания, в случае необходимости,</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Составитель поездов сообщает дежурному по станции о времени постановки вагонов на фронт.</w:t>
      </w:r>
    </w:p>
    <w:p w:rsidR="00FD4492" w:rsidRPr="00B35305" w:rsidRDefault="00111FF5" w:rsidP="007A0F09">
      <w:pPr>
        <w:numPr>
          <w:ilvl w:val="3"/>
          <w:numId w:val="33"/>
        </w:numPr>
        <w:tabs>
          <w:tab w:val="clear" w:pos="735"/>
          <w:tab w:val="num" w:pos="900"/>
        </w:tabs>
        <w:autoSpaceDE w:val="0"/>
        <w:autoSpaceDN w:val="0"/>
        <w:adjustRightInd w:val="0"/>
        <w:ind w:left="900" w:hanging="900"/>
        <w:rPr>
          <w:u w:val="single"/>
        </w:rPr>
      </w:pPr>
      <w:r w:rsidRPr="00B35305">
        <w:t xml:space="preserve">После чего </w:t>
      </w:r>
      <w:r w:rsidRPr="001607A9">
        <w:t>Оператор при ДСП, а при его отсутствии,</w:t>
      </w:r>
      <w:r>
        <w:rPr>
          <w:b/>
          <w:sz w:val="20"/>
          <w:szCs w:val="20"/>
        </w:rPr>
        <w:t xml:space="preserve"> </w:t>
      </w:r>
      <w:r w:rsidRPr="001607A9">
        <w:t>приемосдатчик</w:t>
      </w:r>
      <w:r>
        <w:t>,</w:t>
      </w:r>
      <w:r w:rsidRPr="001607A9">
        <w:t xml:space="preserve"> по информации ДСП, </w:t>
      </w:r>
      <w:r>
        <w:t>подтверждает в системе постановку на грузовой фронт по п.</w:t>
      </w:r>
      <w:r w:rsidR="00250232">
        <w:fldChar w:fldCharType="begin"/>
      </w:r>
      <w:r w:rsidR="00250232">
        <w:instrText xml:space="preserve"> REF _Ref161643072 \n \h </w:instrText>
      </w:r>
      <w:r w:rsidR="00250232">
        <w:fldChar w:fldCharType="separate"/>
      </w:r>
      <w:r w:rsidR="00B4433D">
        <w:t>8.1.6.4</w:t>
      </w:r>
      <w:r w:rsidR="00250232">
        <w:fldChar w:fldCharType="end"/>
      </w:r>
      <w:r w:rsidR="00FD4492" w:rsidRPr="00B35305">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t xml:space="preserve">Приемосдатчик </w:t>
      </w:r>
      <w:r w:rsidRPr="00B35305">
        <w:t>производ</w:t>
      </w:r>
      <w:r>
        <w:t>и</w:t>
      </w:r>
      <w:r w:rsidRPr="00B35305">
        <w:t>т подтверждение начала грузовой операции по 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p>
    <w:p w:rsidR="00FD4492" w:rsidRPr="00907719" w:rsidRDefault="00FD4492" w:rsidP="007A0F09">
      <w:pPr>
        <w:numPr>
          <w:ilvl w:val="3"/>
          <w:numId w:val="33"/>
        </w:numPr>
        <w:tabs>
          <w:tab w:val="clear" w:pos="735"/>
          <w:tab w:val="num" w:pos="900"/>
        </w:tabs>
        <w:autoSpaceDE w:val="0"/>
        <w:autoSpaceDN w:val="0"/>
        <w:adjustRightInd w:val="0"/>
        <w:ind w:left="900" w:hanging="900"/>
        <w:rPr>
          <w:u w:val="single"/>
        </w:rPr>
      </w:pPr>
      <w:r w:rsidRPr="00B35305">
        <w:t>Если вагон уже находится на грузовом фронте после предыдущей операции выгрузки, приемосдатчик производят подтверждение начала операции погрузки по 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 без формирования «документов движения»</w:t>
      </w:r>
      <w:r w:rsidRPr="00B35305">
        <w:rPr>
          <w:color w:val="FF0000"/>
        </w:rPr>
        <w:t>.</w:t>
      </w:r>
    </w:p>
    <w:p w:rsidR="00FD4492" w:rsidRPr="00B35305" w:rsidRDefault="00FD4492" w:rsidP="007A0F09">
      <w:pPr>
        <w:numPr>
          <w:ilvl w:val="3"/>
          <w:numId w:val="33"/>
        </w:numPr>
        <w:tabs>
          <w:tab w:val="clear" w:pos="735"/>
          <w:tab w:val="num" w:pos="900"/>
        </w:tabs>
        <w:autoSpaceDE w:val="0"/>
        <w:autoSpaceDN w:val="0"/>
        <w:adjustRightInd w:val="0"/>
        <w:ind w:left="900" w:hanging="900"/>
        <w:rPr>
          <w:u w:val="single"/>
        </w:rPr>
      </w:pPr>
      <w:r w:rsidRPr="00B35305">
        <w:t xml:space="preserve">Приемосдатчики производят подтверждение операций на станции по прибытию поезда </w:t>
      </w:r>
      <w:r w:rsidR="00D42190">
        <w:t xml:space="preserve">из соответствующей </w:t>
      </w:r>
      <w:proofErr w:type="spellStart"/>
      <w:r w:rsidR="00D42190">
        <w:t>тех</w:t>
      </w:r>
      <w:r>
        <w:t>карты</w:t>
      </w:r>
      <w:proofErr w:type="spellEnd"/>
      <w:r>
        <w:t xml:space="preserve"> (</w:t>
      </w:r>
      <w:r w:rsidRPr="00B35305">
        <w:t>п.</w:t>
      </w:r>
      <w:r w:rsidR="00250232" w:rsidRPr="00250232">
        <w:t xml:space="preserve"> </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r>
        <w:t>).</w:t>
      </w:r>
    </w:p>
    <w:p w:rsidR="00FD4492" w:rsidRPr="00B35305" w:rsidRDefault="00FD4492" w:rsidP="00FD4492">
      <w:pPr>
        <w:autoSpaceDE w:val="0"/>
        <w:autoSpaceDN w:val="0"/>
        <w:adjustRightInd w:val="0"/>
        <w:ind w:firstLine="0"/>
      </w:pPr>
    </w:p>
    <w:p w:rsidR="00FD4492" w:rsidRPr="00B35305" w:rsidRDefault="00FD4492" w:rsidP="00787DC2">
      <w:pPr>
        <w:numPr>
          <w:ilvl w:val="2"/>
          <w:numId w:val="42"/>
        </w:numPr>
        <w:outlineLvl w:val="2"/>
        <w:rPr>
          <w:b/>
        </w:rPr>
      </w:pPr>
      <w:bookmarkStart w:id="42" w:name="_Toc162083087"/>
      <w:bookmarkStart w:id="43" w:name="_Toc165959588"/>
      <w:bookmarkStart w:id="44" w:name="НачатьОтсюда"/>
      <w:r w:rsidRPr="00B35305">
        <w:rPr>
          <w:b/>
        </w:rPr>
        <w:t>Погрузка, обработка на грузовой станции после грузовых операций.</w:t>
      </w:r>
      <w:bookmarkEnd w:id="42"/>
      <w:bookmarkEnd w:id="43"/>
    </w:p>
    <w:p w:rsidR="005328C4" w:rsidRPr="00B35305" w:rsidRDefault="005328C4" w:rsidP="007A0F09">
      <w:pPr>
        <w:numPr>
          <w:ilvl w:val="3"/>
          <w:numId w:val="42"/>
        </w:numPr>
        <w:tabs>
          <w:tab w:val="clear" w:pos="720"/>
          <w:tab w:val="num" w:pos="900"/>
        </w:tabs>
        <w:autoSpaceDE w:val="0"/>
        <w:autoSpaceDN w:val="0"/>
        <w:adjustRightInd w:val="0"/>
        <w:ind w:left="900" w:hanging="900"/>
      </w:pPr>
      <w:r w:rsidRPr="00B35305">
        <w:t>После выполнения цехом грузовых операций, ответственный по транспорту сообщает дежурному по станции о необходимости снятия вагонов с грузового фронта.</w:t>
      </w:r>
      <w:r w:rsidR="00DE34F9">
        <w:t xml:space="preserve"> Сообщает номера вагонов, которые не </w:t>
      </w:r>
      <w:r w:rsidR="00A44759">
        <w:t>будут сниматься</w:t>
      </w:r>
      <w:r w:rsidR="00DE34F9">
        <w:t xml:space="preserve"> с грузового фронта</w:t>
      </w:r>
      <w:r w:rsidR="00984F5F">
        <w:t xml:space="preserve"> или </w:t>
      </w:r>
      <w:r w:rsidR="001D4F88">
        <w:t>не были погружены</w:t>
      </w:r>
      <w:r w:rsidR="00DE34F9">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Дежурный по станции сообщает приемосдатчику об окончании грузовой операции и вагонах, которые</w:t>
      </w:r>
      <w:r w:rsidR="009C1D61">
        <w:t xml:space="preserve"> сн</w:t>
      </w:r>
      <w:r w:rsidR="00DE34F9">
        <w:t>имались</w:t>
      </w:r>
      <w:r w:rsidR="009C1D61">
        <w:t xml:space="preserve"> с грузового фронта. Так же сообщает номера вагонов, которые </w:t>
      </w:r>
      <w:r w:rsidR="00DE34F9">
        <w:t>были оставлены</w:t>
      </w:r>
      <w:r w:rsidR="009C1D61">
        <w:t xml:space="preserve"> </w:t>
      </w:r>
      <w:r w:rsidR="00DE34F9">
        <w:t>на</w:t>
      </w:r>
      <w:r w:rsidR="009C1D61">
        <w:t xml:space="preserve"> грузово</w:t>
      </w:r>
      <w:r w:rsidR="00DE34F9">
        <w:t>м</w:t>
      </w:r>
      <w:r w:rsidR="009C1D61">
        <w:t xml:space="preserve"> фронт</w:t>
      </w:r>
      <w:r w:rsidR="00DE34F9">
        <w:t>е</w:t>
      </w:r>
      <w:r w:rsidR="001D4F88">
        <w:t xml:space="preserve"> </w:t>
      </w:r>
      <w:r w:rsidR="001D4F88" w:rsidRPr="001D4F88">
        <w:t>или не были погружены</w:t>
      </w:r>
      <w:r w:rsidR="00DE34F9">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чего приемосдатчики выполняют операции в системе по снятию вагонов с грузового фронта по п.</w:t>
      </w:r>
      <w:r w:rsidR="00250232">
        <w:fldChar w:fldCharType="begin"/>
      </w:r>
      <w:r w:rsidR="00250232">
        <w:instrText xml:space="preserve"> REF _Ref161643207 \n \h </w:instrText>
      </w:r>
      <w:r w:rsidR="00250232">
        <w:fldChar w:fldCharType="separate"/>
      </w:r>
      <w:r w:rsidR="00B4433D">
        <w:t>8.1.7</w:t>
      </w:r>
      <w:r w:rsidR="00250232">
        <w:fldChar w:fldCharType="end"/>
      </w:r>
      <w:r w:rsidRPr="00B35305">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bookmarkStart w:id="45" w:name="_Ref161719224"/>
      <w:r w:rsidRPr="00B35305">
        <w:t xml:space="preserve">По факту окончания грузовой операции приемосдатчик </w:t>
      </w:r>
      <w:r w:rsidR="006A62B6">
        <w:t xml:space="preserve">(оператор при ДСП при наличии на станции) </w:t>
      </w:r>
      <w:r w:rsidRPr="00B35305">
        <w:t>производит подтверждение грузовой операции в системе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bookmarkEnd w:id="45"/>
    </w:p>
    <w:p w:rsidR="00DE34F9" w:rsidRDefault="00DE34F9" w:rsidP="007A0F09">
      <w:pPr>
        <w:numPr>
          <w:ilvl w:val="3"/>
          <w:numId w:val="42"/>
        </w:numPr>
        <w:tabs>
          <w:tab w:val="clear" w:pos="720"/>
          <w:tab w:val="num" w:pos="900"/>
          <w:tab w:val="num" w:pos="1080"/>
        </w:tabs>
        <w:autoSpaceDE w:val="0"/>
        <w:autoSpaceDN w:val="0"/>
        <w:adjustRightInd w:val="0"/>
        <w:ind w:left="900" w:hanging="900"/>
      </w:pPr>
      <w:r>
        <w:t>Приемосдатчики производят списывание с натуры вагонов</w:t>
      </w:r>
      <w:bookmarkStart w:id="46" w:name="_Ref161719226"/>
      <w:r>
        <w:t xml:space="preserve">, снятых с грузового фронта. Производит сверку </w:t>
      </w:r>
      <w:proofErr w:type="gramStart"/>
      <w:r>
        <w:t>вагонов</w:t>
      </w:r>
      <w:proofErr w:type="gramEnd"/>
      <w:r>
        <w:t xml:space="preserve"> снятых с фронта в системе и списанных с натуры после снятия.</w:t>
      </w:r>
    </w:p>
    <w:p w:rsidR="00DE34F9" w:rsidRDefault="00DE34F9" w:rsidP="007A0F09">
      <w:pPr>
        <w:numPr>
          <w:ilvl w:val="3"/>
          <w:numId w:val="42"/>
        </w:numPr>
        <w:tabs>
          <w:tab w:val="clear" w:pos="720"/>
          <w:tab w:val="num" w:pos="900"/>
          <w:tab w:val="num" w:pos="1080"/>
        </w:tabs>
        <w:autoSpaceDE w:val="0"/>
        <w:autoSpaceDN w:val="0"/>
        <w:adjustRightInd w:val="0"/>
        <w:ind w:left="900" w:hanging="900"/>
      </w:pPr>
      <w:r>
        <w:t xml:space="preserve">Если </w:t>
      </w:r>
      <w:r w:rsidR="00E51959">
        <w:t>были обнаружены расхождения в учете вагонов, производят корректировку операций движения по п.</w:t>
      </w:r>
      <w:r w:rsidR="00E51959">
        <w:fldChar w:fldCharType="begin"/>
      </w:r>
      <w:r w:rsidR="00E51959">
        <w:instrText xml:space="preserve"> REF _Ref161641475 \n \h </w:instrText>
      </w:r>
      <w:r w:rsidR="00E51959">
        <w:fldChar w:fldCharType="separate"/>
      </w:r>
      <w:r w:rsidR="00B4433D">
        <w:t>8.1.9</w:t>
      </w:r>
      <w:r w:rsidR="00E51959">
        <w:fldChar w:fldCharType="end"/>
      </w:r>
      <w:r w:rsidR="00E51959">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В случае если технологическая карта грузовой операции предполагает прочие операции (дозирование, взвешивание), </w:t>
      </w:r>
      <w:r w:rsidR="00985A6C" w:rsidRPr="00985A6C">
        <w:t xml:space="preserve">оператор при ДСП, а при его отсутствии, по информации ДСП, приемосдатчик </w:t>
      </w:r>
      <w:r w:rsidRPr="00B35305">
        <w:t xml:space="preserve">также производит подтверждение и этих операции в системе по п. </w:t>
      </w:r>
      <w:r w:rsidR="00250232">
        <w:fldChar w:fldCharType="begin"/>
      </w:r>
      <w:r w:rsidR="00250232">
        <w:instrText xml:space="preserve"> REF _Ref161640916 \n \h </w:instrText>
      </w:r>
      <w:r w:rsidR="00250232">
        <w:fldChar w:fldCharType="separate"/>
      </w:r>
      <w:proofErr w:type="gramStart"/>
      <w:r w:rsidR="00B4433D">
        <w:t>8.2.1</w:t>
      </w:r>
      <w:r w:rsidR="00250232">
        <w:fldChar w:fldCharType="end"/>
      </w:r>
      <w:r w:rsidRPr="00B35305">
        <w:t>.,</w:t>
      </w:r>
      <w:proofErr w:type="gramEnd"/>
      <w:r w:rsidRPr="00B35305">
        <w:t xml:space="preserve"> определение возможных причин ожидания по 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bookmarkEnd w:id="46"/>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операций отгрузки в SAP R/3 в ИДС УЖДТ формируется грузовой документ, передаточн</w:t>
      </w:r>
      <w:r>
        <w:t>ая</w:t>
      </w:r>
      <w:r w:rsidRPr="00B35305">
        <w:t xml:space="preserve"> ведомост</w:t>
      </w:r>
      <w:r>
        <w:t>ь</w:t>
      </w:r>
      <w:r w:rsidRPr="00B35305">
        <w:t xml:space="preserve"> на сдаваемые вагоны.</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оформления комплекта перевозочных документов цех предоставляет их приемосдатчику обслуживающей станции под роспись</w:t>
      </w:r>
      <w:r>
        <w:t>.</w:t>
      </w:r>
      <w:r w:rsidRPr="00B35305">
        <w:t xml:space="preserve"> </w:t>
      </w:r>
      <w:r>
        <w:t xml:space="preserve">Приемосдатчик делает отметку </w:t>
      </w:r>
      <w:r w:rsidRPr="00B35305">
        <w:t>в передаточной ведомости о приеме документов</w:t>
      </w:r>
      <w:r>
        <w:t>.</w:t>
      </w:r>
      <w:r w:rsidRPr="00B35305">
        <w:t xml:space="preserve"> Один экземпляр передаточной ведомости остается на станции, второй возвращается в цех.</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lastRenderedPageBreak/>
        <w:t xml:space="preserve">Приемосдатчик </w:t>
      </w:r>
      <w:r>
        <w:t xml:space="preserve">создает или </w:t>
      </w:r>
      <w:r w:rsidRPr="00B35305">
        <w:t>подтверждает передаточную ведомость в системе по п.п.</w:t>
      </w:r>
      <w:r w:rsidR="00250232">
        <w:fldChar w:fldCharType="begin"/>
      </w:r>
      <w:r w:rsidR="00250232">
        <w:instrText xml:space="preserve"> REF _Ref162080105 \n \h </w:instrText>
      </w:r>
      <w:r w:rsidR="00250232">
        <w:fldChar w:fldCharType="separate"/>
      </w:r>
      <w:r w:rsidR="00B4433D">
        <w:t>8.3.2</w:t>
      </w:r>
      <w:r w:rsidR="00250232">
        <w:fldChar w:fldCharType="end"/>
      </w:r>
      <w:r>
        <w:t>. указывают в</w:t>
      </w:r>
      <w:r w:rsidRPr="00B35305">
        <w:t xml:space="preserve">ремя </w:t>
      </w:r>
      <w:r>
        <w:t>передачи вагонов.</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На основании предоставленных перевозочных документов приемосдатчик в системе формирует «грузовой документ» к сданным цехом вагонам</w:t>
      </w:r>
      <w:r>
        <w:t xml:space="preserve"> или подтверждает, созданный цехом в системе по п.</w:t>
      </w:r>
      <w:r w:rsidRPr="004558D6">
        <w:t xml:space="preserve"> </w:t>
      </w:r>
      <w:r w:rsidRPr="00B35305">
        <w:t>п.</w:t>
      </w:r>
      <w:r w:rsidR="00250232">
        <w:fldChar w:fldCharType="begin"/>
      </w:r>
      <w:r w:rsidR="00250232">
        <w:instrText xml:space="preserve"> REF _Ref161758782 \n \h </w:instrText>
      </w:r>
      <w:r w:rsidR="00250232">
        <w:fldChar w:fldCharType="separate"/>
      </w:r>
      <w:r w:rsidR="00B4433D">
        <w:t>8.3.1</w:t>
      </w:r>
      <w:r w:rsidR="00250232">
        <w:fldChar w:fldCharType="end"/>
      </w:r>
      <w:r w:rsidRPr="00B35305">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На основании распоряжения о начале накопления вагонов приемосдатчик в </w:t>
      </w:r>
      <w:r>
        <w:t>системе</w:t>
      </w:r>
      <w:r w:rsidRPr="00B35305">
        <w:t xml:space="preserve"> </w:t>
      </w:r>
      <w:r>
        <w:t>устанавливает</w:t>
      </w:r>
      <w:r w:rsidRPr="00B35305">
        <w:t xml:space="preserve"> </w:t>
      </w:r>
      <w:r>
        <w:t>для</w:t>
      </w:r>
      <w:r w:rsidRPr="00B35305">
        <w:t xml:space="preserve"> соответствующ</w:t>
      </w:r>
      <w:r>
        <w:t>ей</w:t>
      </w:r>
      <w:r w:rsidRPr="00B35305">
        <w:t xml:space="preserve"> групп</w:t>
      </w:r>
      <w:r>
        <w:t>ы</w:t>
      </w:r>
      <w:r w:rsidRPr="00B35305">
        <w:t xml:space="preserve"> вагонов </w:t>
      </w:r>
      <w:r>
        <w:t>причину ожидания «</w:t>
      </w:r>
      <w:r w:rsidRPr="00B35305">
        <w:t>накоплени</w:t>
      </w:r>
      <w:r>
        <w:t>е» (</w:t>
      </w:r>
      <w:r w:rsidRPr="00B35305">
        <w:t>п.</w:t>
      </w:r>
      <w:r w:rsidR="00250232">
        <w:fldChar w:fldCharType="begin"/>
      </w:r>
      <w:r w:rsidR="00250232">
        <w:instrText xml:space="preserve"> REF _Ref161667240 \n \h </w:instrText>
      </w:r>
      <w:r w:rsidR="00250232">
        <w:fldChar w:fldCharType="separate"/>
      </w:r>
      <w:r w:rsidR="00B4433D">
        <w:t>8.2.2</w:t>
      </w:r>
      <w:r w:rsidR="00250232">
        <w:fldChar w:fldCharType="end"/>
      </w:r>
      <w:r w:rsidRPr="00B35305">
        <w:t>.</w:t>
      </w:r>
      <w:r>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После того, как состав сформирован к отправлению со станции, приемосдатчик формирует пакет документов к отправляемому составу. Производит списание состава с натуры, составляет натурный лист.</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 натурному листу приемосдатчик выполняет действия в системе по отправлению поезда по п.</w:t>
      </w:r>
      <w:r>
        <w:t>п.</w:t>
      </w:r>
      <w:r w:rsidR="00250232">
        <w:fldChar w:fldCharType="begin"/>
      </w:r>
      <w:r w:rsidR="00250232">
        <w:instrText xml:space="preserve"> REF _Ref163456092 \n \h </w:instrText>
      </w:r>
      <w:r w:rsidR="00250232">
        <w:fldChar w:fldCharType="separate"/>
      </w:r>
      <w:r w:rsidR="00B4433D">
        <w:t>8.1.2.1</w:t>
      </w:r>
      <w:r w:rsidR="00250232">
        <w:fldChar w:fldCharType="end"/>
      </w:r>
      <w:r w:rsidR="007A6175">
        <w:rPr>
          <w:lang w:val="en-US"/>
        </w:rPr>
        <w:t xml:space="preserve"> </w:t>
      </w:r>
      <w:r>
        <w:t>-</w:t>
      </w:r>
      <w:r w:rsidR="007A6175">
        <w:rPr>
          <w:lang w:val="en-US"/>
        </w:rPr>
        <w:t xml:space="preserve"> </w:t>
      </w:r>
      <w:r w:rsidR="00250232">
        <w:fldChar w:fldCharType="begin"/>
      </w:r>
      <w:r w:rsidR="00250232">
        <w:rPr>
          <w:lang w:val="en-US"/>
        </w:rPr>
        <w:instrText xml:space="preserve"> REF _Ref162083174 \n \h </w:instrText>
      </w:r>
      <w:r w:rsidR="00250232">
        <w:fldChar w:fldCharType="separate"/>
      </w:r>
      <w:r w:rsidR="00B4433D">
        <w:rPr>
          <w:lang w:val="en-US"/>
        </w:rPr>
        <w:t>8.1.2.2</w:t>
      </w:r>
      <w:r w:rsidR="00250232">
        <w:fldChar w:fldCharType="end"/>
      </w:r>
      <w:r w:rsidR="00250232">
        <w:rPr>
          <w:lang w:val="en-US"/>
        </w:rPr>
        <w:t>.</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Сформированный пакет перевозочных документов приемосдатчик передает вместе с распечатанным из системы натурным листом </w:t>
      </w:r>
      <w:proofErr w:type="spellStart"/>
      <w:r w:rsidRPr="00B35305">
        <w:t>пом.машиниста</w:t>
      </w:r>
      <w:proofErr w:type="spellEnd"/>
      <w:r w:rsidRPr="00B35305">
        <w:t xml:space="preserve"> локомотива.</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Производятся операции по отправлению поезда.</w:t>
      </w:r>
    </w:p>
    <w:p w:rsidR="005328C4" w:rsidRDefault="005328C4" w:rsidP="007A0F09">
      <w:pPr>
        <w:numPr>
          <w:ilvl w:val="3"/>
          <w:numId w:val="42"/>
        </w:numPr>
        <w:tabs>
          <w:tab w:val="clear" w:pos="720"/>
          <w:tab w:val="num" w:pos="900"/>
          <w:tab w:val="num" w:pos="1080"/>
        </w:tabs>
        <w:autoSpaceDE w:val="0"/>
        <w:autoSpaceDN w:val="0"/>
        <w:adjustRightInd w:val="0"/>
        <w:ind w:left="900" w:hanging="900"/>
      </w:pPr>
      <w:r w:rsidRPr="00B35305">
        <w:t>По факту отправления поезда дежурный по станции регистрирует отправление поезда в системе по п.</w:t>
      </w:r>
      <w:r w:rsidR="00250232">
        <w:fldChar w:fldCharType="begin"/>
      </w:r>
      <w:r w:rsidR="00250232">
        <w:instrText xml:space="preserve"> REF _Ref161634657 \n \h </w:instrText>
      </w:r>
      <w:r w:rsidR="00250232">
        <w:fldChar w:fldCharType="separate"/>
      </w:r>
      <w:r w:rsidR="00B4433D">
        <w:t>8.1.2.3</w:t>
      </w:r>
      <w:r w:rsidR="00250232">
        <w:fldChar w:fldCharType="end"/>
      </w:r>
      <w:r w:rsidRPr="00B35305">
        <w:t>.</w:t>
      </w:r>
    </w:p>
    <w:p w:rsidR="005328C4" w:rsidRPr="00B35305" w:rsidRDefault="005328C4" w:rsidP="007A0F09">
      <w:pPr>
        <w:numPr>
          <w:ilvl w:val="3"/>
          <w:numId w:val="42"/>
        </w:numPr>
        <w:tabs>
          <w:tab w:val="clear" w:pos="720"/>
          <w:tab w:val="num" w:pos="900"/>
          <w:tab w:val="num" w:pos="1080"/>
        </w:tabs>
        <w:autoSpaceDE w:val="0"/>
        <w:autoSpaceDN w:val="0"/>
        <w:adjustRightInd w:val="0"/>
        <w:ind w:left="900" w:hanging="900"/>
      </w:pPr>
      <w:r w:rsidRPr="00B35305">
        <w:t xml:space="preserve">Приемосдатчики производят подтверждение операций на станции по </w:t>
      </w:r>
      <w:r>
        <w:t>отправлению</w:t>
      </w:r>
      <w:r w:rsidRPr="00B35305">
        <w:t xml:space="preserve"> поезда по соответствующей </w:t>
      </w:r>
      <w:proofErr w:type="spellStart"/>
      <w:r w:rsidRPr="00B35305">
        <w:t>тех.карте</w:t>
      </w:r>
      <w:proofErr w:type="spellEnd"/>
      <w:r w:rsidRPr="00B35305">
        <w:t xml:space="preserve"> по п.</w:t>
      </w:r>
      <w:r w:rsidR="00250232">
        <w:fldChar w:fldCharType="begin"/>
      </w:r>
      <w:r w:rsidR="00250232">
        <w:instrText xml:space="preserve"> REF _Ref161640916 \n \h </w:instrText>
      </w:r>
      <w:r w:rsidR="00250232">
        <w:fldChar w:fldCharType="separate"/>
      </w:r>
      <w:r w:rsidR="00B4433D">
        <w:t>8.2.1</w:t>
      </w:r>
      <w:r w:rsidR="00250232">
        <w:fldChar w:fldCharType="end"/>
      </w:r>
      <w:r w:rsidRPr="00B35305">
        <w:t>.</w:t>
      </w:r>
    </w:p>
    <w:p w:rsidR="005328C4" w:rsidRDefault="005328C4" w:rsidP="005328C4">
      <w:pPr>
        <w:autoSpaceDE w:val="0"/>
        <w:autoSpaceDN w:val="0"/>
        <w:adjustRightInd w:val="0"/>
      </w:pPr>
    </w:p>
    <w:p w:rsidR="00FD4492" w:rsidRDefault="00B24A26" w:rsidP="00C00FD4">
      <w:pPr>
        <w:pStyle w:val="21"/>
        <w:rPr>
          <w:sz w:val="24"/>
          <w:szCs w:val="24"/>
          <w:lang w:val="uk-UA"/>
        </w:rPr>
      </w:pPr>
      <w:bookmarkStart w:id="47" w:name="_Toc162083088"/>
      <w:bookmarkStart w:id="48" w:name="_Toc165959589"/>
      <w:bookmarkEnd w:id="44"/>
      <w:r>
        <w:rPr>
          <w:sz w:val="24"/>
          <w:szCs w:val="24"/>
          <w:lang w:val="uk-UA"/>
        </w:rPr>
        <w:t xml:space="preserve">7.4.  </w:t>
      </w:r>
      <w:r w:rsidR="00FD4492" w:rsidRPr="00844E9D">
        <w:rPr>
          <w:sz w:val="24"/>
          <w:szCs w:val="24"/>
        </w:rPr>
        <w:t xml:space="preserve">Учет операций по станциям, не включенным в компьютерную сеть </w:t>
      </w:r>
      <w:r w:rsidR="00A60F9E">
        <w:rPr>
          <w:sz w:val="24"/>
          <w:szCs w:val="24"/>
        </w:rPr>
        <w:t>предприятия</w:t>
      </w:r>
      <w:r w:rsidR="00FD4492" w:rsidRPr="00844E9D">
        <w:rPr>
          <w:sz w:val="24"/>
          <w:szCs w:val="24"/>
        </w:rPr>
        <w:t>.</w:t>
      </w:r>
      <w:bookmarkEnd w:id="47"/>
      <w:bookmarkEnd w:id="48"/>
    </w:p>
    <w:p w:rsidR="00FD4492" w:rsidRDefault="00FD4492" w:rsidP="00B24A26">
      <w:pPr>
        <w:numPr>
          <w:ilvl w:val="2"/>
          <w:numId w:val="65"/>
        </w:numPr>
        <w:autoSpaceDE w:val="0"/>
        <w:autoSpaceDN w:val="0"/>
        <w:adjustRightInd w:val="0"/>
        <w:outlineLvl w:val="2"/>
        <w:rPr>
          <w:b/>
        </w:rPr>
      </w:pPr>
      <w:bookmarkStart w:id="49" w:name="_Toc162083089"/>
      <w:bookmarkStart w:id="50" w:name="_Toc165959590"/>
      <w:r>
        <w:rPr>
          <w:b/>
        </w:rPr>
        <w:t>Общие положения.</w:t>
      </w:r>
      <w:bookmarkEnd w:id="49"/>
      <w:bookmarkEnd w:id="50"/>
    </w:p>
    <w:p w:rsidR="00FD4492" w:rsidRDefault="00FD4492" w:rsidP="007A0F09">
      <w:pPr>
        <w:numPr>
          <w:ilvl w:val="3"/>
          <w:numId w:val="66"/>
        </w:numPr>
        <w:tabs>
          <w:tab w:val="clear" w:pos="720"/>
          <w:tab w:val="num" w:pos="900"/>
        </w:tabs>
        <w:autoSpaceDE w:val="0"/>
        <w:autoSpaceDN w:val="0"/>
        <w:adjustRightInd w:val="0"/>
        <w:ind w:left="900" w:hanging="900"/>
      </w:pPr>
      <w:r>
        <w:t>Ввод информации в систему осуществляет диспетчер-оператор (ДО).</w:t>
      </w:r>
    </w:p>
    <w:p w:rsidR="00FD4492" w:rsidRDefault="00FD4492" w:rsidP="007A0F09">
      <w:pPr>
        <w:numPr>
          <w:ilvl w:val="3"/>
          <w:numId w:val="66"/>
        </w:numPr>
        <w:tabs>
          <w:tab w:val="clear" w:pos="720"/>
          <w:tab w:val="num" w:pos="-1800"/>
          <w:tab w:val="num" w:pos="900"/>
        </w:tabs>
        <w:autoSpaceDE w:val="0"/>
        <w:autoSpaceDN w:val="0"/>
        <w:adjustRightInd w:val="0"/>
        <w:ind w:left="900" w:hanging="900"/>
      </w:pPr>
      <w:r>
        <w:t>Информацию ДО предоставляет приемосдатчик по телефону</w:t>
      </w:r>
      <w:r w:rsidRPr="00B35305">
        <w:t>.</w:t>
      </w:r>
    </w:p>
    <w:p w:rsidR="00FD4492" w:rsidRDefault="00FD4492" w:rsidP="007A0F09">
      <w:pPr>
        <w:numPr>
          <w:ilvl w:val="3"/>
          <w:numId w:val="66"/>
        </w:numPr>
        <w:tabs>
          <w:tab w:val="clear" w:pos="720"/>
          <w:tab w:val="num" w:pos="-1800"/>
          <w:tab w:val="num" w:pos="900"/>
        </w:tabs>
        <w:autoSpaceDE w:val="0"/>
        <w:autoSpaceDN w:val="0"/>
        <w:adjustRightInd w:val="0"/>
        <w:ind w:left="900" w:hanging="900"/>
      </w:pPr>
      <w:r>
        <w:t>Информация должна содержать следующие обязательные параметры:</w:t>
      </w:r>
    </w:p>
    <w:p w:rsidR="00FD4492" w:rsidRDefault="00FD4492" w:rsidP="007A0F09">
      <w:pPr>
        <w:numPr>
          <w:ilvl w:val="3"/>
          <w:numId w:val="36"/>
        </w:numPr>
        <w:tabs>
          <w:tab w:val="clear" w:pos="360"/>
          <w:tab w:val="num" w:pos="900"/>
          <w:tab w:val="num" w:pos="1440"/>
        </w:tabs>
        <w:autoSpaceDE w:val="0"/>
        <w:autoSpaceDN w:val="0"/>
        <w:adjustRightInd w:val="0"/>
        <w:ind w:left="1440" w:hanging="540"/>
      </w:pPr>
      <w:r>
        <w:t>наименование станции;</w:t>
      </w:r>
    </w:p>
    <w:p w:rsidR="00FD4492" w:rsidRDefault="00FD4492" w:rsidP="007A0F09">
      <w:pPr>
        <w:numPr>
          <w:ilvl w:val="3"/>
          <w:numId w:val="36"/>
        </w:numPr>
        <w:tabs>
          <w:tab w:val="clear" w:pos="360"/>
          <w:tab w:val="num" w:pos="900"/>
          <w:tab w:val="num" w:pos="1440"/>
        </w:tabs>
        <w:autoSpaceDE w:val="0"/>
        <w:autoSpaceDN w:val="0"/>
        <w:adjustRightInd w:val="0"/>
        <w:ind w:left="1440" w:hanging="540"/>
      </w:pPr>
      <w:r>
        <w:t>Ф.И.О. приемосдатчика.</w:t>
      </w:r>
    </w:p>
    <w:p w:rsidR="00FD4492" w:rsidRDefault="00FD4492" w:rsidP="007A0F09">
      <w:pPr>
        <w:numPr>
          <w:ilvl w:val="3"/>
          <w:numId w:val="66"/>
        </w:numPr>
        <w:tabs>
          <w:tab w:val="clear" w:pos="720"/>
          <w:tab w:val="num" w:pos="900"/>
        </w:tabs>
        <w:autoSpaceDE w:val="0"/>
        <w:autoSpaceDN w:val="0"/>
        <w:adjustRightInd w:val="0"/>
        <w:ind w:left="900" w:hanging="900"/>
      </w:pPr>
      <w:r>
        <w:t>ДО регистрирует операции в соответствующих журналах.</w:t>
      </w:r>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1" w:name="_Toc162083090"/>
      <w:bookmarkStart w:id="52" w:name="_Toc165959591"/>
      <w:r w:rsidRPr="00EF6509">
        <w:rPr>
          <w:b/>
        </w:rPr>
        <w:t>Регистрация операций движения.</w:t>
      </w:r>
      <w:bookmarkEnd w:id="51"/>
      <w:bookmarkEnd w:id="52"/>
    </w:p>
    <w:p w:rsidR="00FD4492" w:rsidRDefault="00FD4492" w:rsidP="007A0F09">
      <w:pPr>
        <w:numPr>
          <w:ilvl w:val="3"/>
          <w:numId w:val="66"/>
        </w:numPr>
        <w:tabs>
          <w:tab w:val="clear" w:pos="720"/>
          <w:tab w:val="num" w:pos="900"/>
        </w:tabs>
        <w:autoSpaceDE w:val="0"/>
        <w:autoSpaceDN w:val="0"/>
        <w:adjustRightInd w:val="0"/>
        <w:ind w:left="1080" w:hanging="1080"/>
      </w:pPr>
      <w:r>
        <w:t>Приемосдатчик сообщает ДО о прибывшем поезде следующее:</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поезда;</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станцию отправления;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время прибытия;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количество вагонов;</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первого вагона по порядку;</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последнего вагона.</w:t>
      </w:r>
    </w:p>
    <w:p w:rsidR="00FD4492" w:rsidRDefault="00FD4492" w:rsidP="007A0F09">
      <w:pPr>
        <w:numPr>
          <w:ilvl w:val="3"/>
          <w:numId w:val="66"/>
        </w:numPr>
        <w:tabs>
          <w:tab w:val="clear" w:pos="720"/>
          <w:tab w:val="num" w:pos="900"/>
        </w:tabs>
        <w:autoSpaceDE w:val="0"/>
        <w:autoSpaceDN w:val="0"/>
        <w:adjustRightInd w:val="0"/>
        <w:ind w:left="900" w:hanging="900"/>
      </w:pPr>
      <w:r>
        <w:t xml:space="preserve">ДО по полученным данным регистрирует прибытие поезда в системе по п.п. </w:t>
      </w:r>
      <w:r w:rsidR="00250232">
        <w:fldChar w:fldCharType="begin"/>
      </w:r>
      <w:r w:rsidR="00250232">
        <w:instrText xml:space="preserve"> REF _Ref161641370 \n \h </w:instrText>
      </w:r>
      <w:r w:rsidR="00250232">
        <w:fldChar w:fldCharType="separate"/>
      </w:r>
      <w:proofErr w:type="gramStart"/>
      <w:r w:rsidR="00B4433D">
        <w:t>8.1.1</w:t>
      </w:r>
      <w:r w:rsidR="00250232">
        <w:fldChar w:fldCharType="end"/>
      </w:r>
      <w:r>
        <w:t>.,</w:t>
      </w:r>
      <w:proofErr w:type="gramEnd"/>
      <w:r>
        <w:t xml:space="preserve"> </w:t>
      </w:r>
      <w:r w:rsidR="00250232">
        <w:fldChar w:fldCharType="begin"/>
      </w:r>
      <w:r w:rsidR="00250232">
        <w:instrText xml:space="preserve"> REF _Ref161733390 \n \h </w:instrText>
      </w:r>
      <w:r w:rsidR="00250232">
        <w:fldChar w:fldCharType="separate"/>
      </w:r>
      <w:r w:rsidR="00B4433D">
        <w:t>8.1.3</w:t>
      </w:r>
      <w:r w:rsidR="00250232">
        <w:fldChar w:fldCharType="end"/>
      </w:r>
      <w:r w:rsidR="00250232" w:rsidRPr="00250232">
        <w:t xml:space="preserve">, </w:t>
      </w:r>
      <w:r w:rsidR="00250232">
        <w:fldChar w:fldCharType="begin"/>
      </w:r>
      <w:r w:rsidR="00250232">
        <w:instrText xml:space="preserve"> REF _Ref161733400 \n \h </w:instrText>
      </w:r>
      <w:r w:rsidR="00250232">
        <w:fldChar w:fldCharType="separate"/>
      </w:r>
      <w:r w:rsidR="00B4433D">
        <w:t>8.1.4</w:t>
      </w:r>
      <w:r w:rsidR="00250232">
        <w:fldChar w:fldCharType="end"/>
      </w:r>
      <w:r>
        <w:t xml:space="preserve">. </w:t>
      </w:r>
      <w:proofErr w:type="spellStart"/>
      <w:r>
        <w:t>Повагонный</w:t>
      </w:r>
      <w:proofErr w:type="spellEnd"/>
      <w:r>
        <w:t xml:space="preserve"> состав подтверждает полностью, если количество вагонов, номера первого и последнего вагона совпадают. Если какие-то параметры не совпадают, приемосдатчик совместно с ДО сверяет состав </w:t>
      </w:r>
      <w:proofErr w:type="spellStart"/>
      <w:r>
        <w:t>повагонно</w:t>
      </w:r>
      <w:proofErr w:type="spellEnd"/>
      <w:r>
        <w:t>.</w:t>
      </w:r>
    </w:p>
    <w:p w:rsidR="00FD4492" w:rsidRDefault="00FD4492" w:rsidP="007A0F09">
      <w:pPr>
        <w:numPr>
          <w:ilvl w:val="3"/>
          <w:numId w:val="66"/>
        </w:numPr>
        <w:tabs>
          <w:tab w:val="clear" w:pos="720"/>
          <w:tab w:val="num" w:pos="900"/>
        </w:tabs>
        <w:autoSpaceDE w:val="0"/>
        <w:autoSpaceDN w:val="0"/>
        <w:adjustRightInd w:val="0"/>
        <w:ind w:left="900" w:hanging="900"/>
      </w:pPr>
      <w:r>
        <w:t>Для регистрации отправления приемосдатчик сообщает ДО следующее:</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 поезда;</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станцию назначения;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время отправления;</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количество вагонов;</w:t>
      </w:r>
    </w:p>
    <w:p w:rsidR="00FD4492" w:rsidRDefault="00FD4492" w:rsidP="007A0F09">
      <w:pPr>
        <w:numPr>
          <w:ilvl w:val="3"/>
          <w:numId w:val="34"/>
        </w:numPr>
        <w:tabs>
          <w:tab w:val="clear" w:pos="360"/>
          <w:tab w:val="num" w:pos="900"/>
          <w:tab w:val="num" w:pos="1620"/>
        </w:tabs>
        <w:autoSpaceDE w:val="0"/>
        <w:autoSpaceDN w:val="0"/>
        <w:adjustRightInd w:val="0"/>
        <w:ind w:left="1620" w:hanging="540"/>
      </w:pPr>
      <w:r>
        <w:t>номера вагонов по порядку расположения в поезде;</w:t>
      </w:r>
    </w:p>
    <w:p w:rsidR="00FD4492" w:rsidRDefault="00FD4492" w:rsidP="007A0F09">
      <w:pPr>
        <w:numPr>
          <w:ilvl w:val="3"/>
          <w:numId w:val="66"/>
        </w:numPr>
        <w:tabs>
          <w:tab w:val="clear" w:pos="720"/>
          <w:tab w:val="num" w:pos="900"/>
        </w:tabs>
        <w:autoSpaceDE w:val="0"/>
        <w:autoSpaceDN w:val="0"/>
        <w:adjustRightInd w:val="0"/>
        <w:ind w:left="900" w:hanging="900"/>
      </w:pPr>
      <w:r>
        <w:lastRenderedPageBreak/>
        <w:t xml:space="preserve">ДО по полученным данным регистрирует отправление поезда в системе по п.п. </w:t>
      </w:r>
      <w:r w:rsidR="00250232">
        <w:fldChar w:fldCharType="begin"/>
      </w:r>
      <w:r w:rsidR="00250232">
        <w:instrText xml:space="preserve"> REF _Ref161733339 \n \h </w:instrText>
      </w:r>
      <w:r w:rsidR="00250232">
        <w:fldChar w:fldCharType="separate"/>
      </w:r>
      <w:proofErr w:type="gramStart"/>
      <w:r w:rsidR="00B4433D">
        <w:t>8.1.2</w:t>
      </w:r>
      <w:r w:rsidR="00250232">
        <w:fldChar w:fldCharType="end"/>
      </w:r>
      <w:r w:rsidR="00174552" w:rsidRPr="00174552">
        <w:t>.,</w:t>
      </w:r>
      <w:proofErr w:type="gramEnd"/>
      <w:r w:rsidR="00174552" w:rsidRPr="00174552">
        <w:t xml:space="preserve"> </w:t>
      </w:r>
      <w:r w:rsidR="00174552">
        <w:fldChar w:fldCharType="begin"/>
      </w:r>
      <w:r w:rsidR="00174552">
        <w:instrText xml:space="preserve"> REF _Ref161733390 \n \h </w:instrText>
      </w:r>
      <w:r w:rsidR="00174552">
        <w:fldChar w:fldCharType="separate"/>
      </w:r>
      <w:r w:rsidR="00B4433D">
        <w:t>8.1.3</w:t>
      </w:r>
      <w:r w:rsidR="00174552">
        <w:fldChar w:fldCharType="end"/>
      </w:r>
      <w:r w:rsidR="00174552" w:rsidRPr="00174552">
        <w:t>.,</w:t>
      </w:r>
      <w:r w:rsidR="00174552">
        <w:rPr>
          <w:lang w:val="en-US"/>
        </w:rPr>
        <w:t xml:space="preserve"> </w:t>
      </w:r>
      <w:r w:rsidR="00174552">
        <w:fldChar w:fldCharType="begin"/>
      </w:r>
      <w:r w:rsidR="00174552">
        <w:instrText xml:space="preserve"> REF _Ref161732380 \n \h </w:instrText>
      </w:r>
      <w:r w:rsidR="00174552">
        <w:fldChar w:fldCharType="separate"/>
      </w:r>
      <w:r w:rsidR="00B4433D">
        <w:t>8.1.5</w:t>
      </w:r>
      <w:r w:rsidR="00174552">
        <w:fldChar w:fldCharType="end"/>
      </w:r>
      <w:r>
        <w:t>.</w:t>
      </w:r>
    </w:p>
    <w:p w:rsidR="00FD4492" w:rsidRDefault="00FD4492" w:rsidP="007A0F09">
      <w:pPr>
        <w:numPr>
          <w:ilvl w:val="3"/>
          <w:numId w:val="66"/>
        </w:numPr>
        <w:tabs>
          <w:tab w:val="clear" w:pos="720"/>
          <w:tab w:val="num" w:pos="900"/>
        </w:tabs>
        <w:autoSpaceDE w:val="0"/>
        <w:autoSpaceDN w:val="0"/>
        <w:adjustRightInd w:val="0"/>
        <w:ind w:left="900" w:hanging="900"/>
      </w:pPr>
      <w:r>
        <w:t>Перемещение вагонов в пределах станции отражаются по п.</w:t>
      </w:r>
      <w:r w:rsidR="00174552">
        <w:fldChar w:fldCharType="begin"/>
      </w:r>
      <w:r w:rsidR="00174552">
        <w:instrText xml:space="preserve"> REF _Ref161738195 \n \h </w:instrText>
      </w:r>
      <w:r w:rsidR="00174552">
        <w:fldChar w:fldCharType="separate"/>
      </w:r>
      <w:r w:rsidR="00B4433D">
        <w:t>7.4.3.4</w:t>
      </w:r>
      <w:r w:rsidR="00174552">
        <w:fldChar w:fldCharType="end"/>
      </w:r>
      <w:r w:rsidR="00844E9D">
        <w:t>.</w:t>
      </w:r>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3" w:name="_Toc162083091"/>
      <w:bookmarkStart w:id="54" w:name="_Toc165959592"/>
      <w:r>
        <w:rPr>
          <w:b/>
        </w:rPr>
        <w:t>Подтверждение операций</w:t>
      </w:r>
      <w:r w:rsidRPr="00EF6509">
        <w:rPr>
          <w:b/>
        </w:rPr>
        <w:t>.</w:t>
      </w:r>
      <w:bookmarkEnd w:id="53"/>
      <w:bookmarkEnd w:id="54"/>
    </w:p>
    <w:p w:rsidR="00FD4492" w:rsidRDefault="00FD4492" w:rsidP="007A0F09">
      <w:pPr>
        <w:numPr>
          <w:ilvl w:val="3"/>
          <w:numId w:val="66"/>
        </w:numPr>
        <w:tabs>
          <w:tab w:val="clear" w:pos="720"/>
          <w:tab w:val="num" w:pos="900"/>
        </w:tabs>
        <w:autoSpaceDE w:val="0"/>
        <w:autoSpaceDN w:val="0"/>
        <w:adjustRightInd w:val="0"/>
        <w:ind w:left="900" w:hanging="900"/>
      </w:pPr>
      <w:r>
        <w:t>Приемосдатчики сообщают информацию о начале и окончании операций из списка операций соответствующих технологических карт</w:t>
      </w:r>
      <w:r w:rsidRPr="00B35305">
        <w:t>.</w:t>
      </w:r>
    </w:p>
    <w:p w:rsidR="00FD4492" w:rsidRDefault="00FD4492" w:rsidP="007A0F09">
      <w:pPr>
        <w:numPr>
          <w:ilvl w:val="3"/>
          <w:numId w:val="66"/>
        </w:numPr>
        <w:tabs>
          <w:tab w:val="clear" w:pos="720"/>
          <w:tab w:val="num" w:pos="900"/>
        </w:tabs>
        <w:autoSpaceDE w:val="0"/>
        <w:autoSpaceDN w:val="0"/>
        <w:adjustRightInd w:val="0"/>
        <w:ind w:left="900" w:hanging="900"/>
      </w:pPr>
      <w:r>
        <w:t>Тех.карты разрабатываются УЖДТ и доводятся до приемосдатчиков для руководства в работе.</w:t>
      </w:r>
    </w:p>
    <w:p w:rsidR="00FD4492" w:rsidRDefault="00FD4492" w:rsidP="007A0F09">
      <w:pPr>
        <w:numPr>
          <w:ilvl w:val="3"/>
          <w:numId w:val="66"/>
        </w:numPr>
        <w:tabs>
          <w:tab w:val="clear" w:pos="720"/>
          <w:tab w:val="num" w:pos="900"/>
        </w:tabs>
        <w:autoSpaceDE w:val="0"/>
        <w:autoSpaceDN w:val="0"/>
        <w:adjustRightInd w:val="0"/>
        <w:ind w:left="900" w:hanging="900"/>
      </w:pPr>
      <w:r>
        <w:t>Приемосдатчик сообщает ДО следующую информацию по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объект станции, на котором производятся операции (грузовой документ, весы, гараж размораживания и т.п.);</w:t>
      </w:r>
    </w:p>
    <w:p w:rsidR="00FD4492" w:rsidRDefault="00FD4492" w:rsidP="007A0F09">
      <w:pPr>
        <w:numPr>
          <w:ilvl w:val="3"/>
          <w:numId w:val="35"/>
        </w:numPr>
        <w:tabs>
          <w:tab w:val="clear" w:pos="360"/>
          <w:tab w:val="num" w:pos="1080"/>
        </w:tabs>
        <w:autoSpaceDE w:val="0"/>
        <w:autoSpaceDN w:val="0"/>
        <w:adjustRightInd w:val="0"/>
        <w:ind w:left="1080" w:hanging="180"/>
      </w:pPr>
      <w:r>
        <w:t>номер тех.карты;</w:t>
      </w:r>
    </w:p>
    <w:p w:rsidR="00FD4492" w:rsidRDefault="00FD4492" w:rsidP="007A0F09">
      <w:pPr>
        <w:numPr>
          <w:ilvl w:val="3"/>
          <w:numId w:val="35"/>
        </w:numPr>
        <w:tabs>
          <w:tab w:val="clear" w:pos="360"/>
          <w:tab w:val="num" w:pos="1080"/>
        </w:tabs>
        <w:autoSpaceDE w:val="0"/>
        <w:autoSpaceDN w:val="0"/>
        <w:adjustRightInd w:val="0"/>
        <w:ind w:left="1080" w:hanging="180"/>
      </w:pPr>
      <w:r>
        <w:t>время начала/окончания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номера вагонов, по которым подтверждаются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количество вагонов в группе;</w:t>
      </w:r>
    </w:p>
    <w:p w:rsidR="00FD4492" w:rsidRDefault="00FD4492" w:rsidP="007A0F09">
      <w:pPr>
        <w:numPr>
          <w:ilvl w:val="3"/>
          <w:numId w:val="35"/>
        </w:numPr>
        <w:tabs>
          <w:tab w:val="clear" w:pos="360"/>
          <w:tab w:val="num" w:pos="1080"/>
        </w:tabs>
        <w:autoSpaceDE w:val="0"/>
        <w:autoSpaceDN w:val="0"/>
        <w:adjustRightInd w:val="0"/>
        <w:ind w:left="1080" w:hanging="180"/>
      </w:pPr>
      <w:r>
        <w:t>причины простоя, до или после операции;</w:t>
      </w:r>
    </w:p>
    <w:p w:rsidR="00FD4492" w:rsidRDefault="00FD4492" w:rsidP="007A0F09">
      <w:pPr>
        <w:numPr>
          <w:ilvl w:val="3"/>
          <w:numId w:val="35"/>
        </w:numPr>
        <w:tabs>
          <w:tab w:val="clear" w:pos="360"/>
          <w:tab w:val="num" w:pos="1080"/>
        </w:tabs>
        <w:autoSpaceDE w:val="0"/>
        <w:autoSpaceDN w:val="0"/>
        <w:adjustRightInd w:val="0"/>
        <w:ind w:left="1080" w:hanging="180"/>
      </w:pPr>
      <w:r>
        <w:t>ответственность за простой под операцией, если отличается от установленной по умолчанию.</w:t>
      </w:r>
    </w:p>
    <w:p w:rsidR="00FD4492" w:rsidRDefault="00FD4492" w:rsidP="007A0F09">
      <w:pPr>
        <w:numPr>
          <w:ilvl w:val="3"/>
          <w:numId w:val="66"/>
        </w:numPr>
        <w:tabs>
          <w:tab w:val="clear" w:pos="720"/>
          <w:tab w:val="num" w:pos="900"/>
        </w:tabs>
        <w:autoSpaceDE w:val="0"/>
        <w:autoSpaceDN w:val="0"/>
        <w:adjustRightInd w:val="0"/>
        <w:ind w:left="900" w:hanging="900"/>
      </w:pPr>
      <w:bookmarkStart w:id="55" w:name="_Ref161738195"/>
      <w:r>
        <w:t xml:space="preserve">Если подтверждение операций ведется на отдельном объекте станции, ДО регистрирует постановку, снятие группы вагонов с данного объекта по </w:t>
      </w:r>
      <w:proofErr w:type="gramStart"/>
      <w:r>
        <w:t>п.п.</w:t>
      </w:r>
      <w:r w:rsidR="00C733EE">
        <w:fldChar w:fldCharType="begin"/>
      </w:r>
      <w:r w:rsidR="00C733EE">
        <w:instrText xml:space="preserve"> REF _Ref161641605 \n \h </w:instrText>
      </w:r>
      <w:r w:rsidR="00C733EE">
        <w:fldChar w:fldCharType="separate"/>
      </w:r>
      <w:r w:rsidR="00B4433D">
        <w:t>8.1.6</w:t>
      </w:r>
      <w:r w:rsidR="00C733EE">
        <w:fldChar w:fldCharType="end"/>
      </w:r>
      <w:r w:rsidR="00C733EE">
        <w:rPr>
          <w:lang w:val="en-US"/>
        </w:rPr>
        <w:t>.,</w:t>
      </w:r>
      <w:proofErr w:type="gramEnd"/>
      <w:r w:rsidR="00C733EE">
        <w:rPr>
          <w:lang w:val="en-US"/>
        </w:rPr>
        <w:t xml:space="preserve"> </w:t>
      </w:r>
      <w:r w:rsidR="00C733EE">
        <w:fldChar w:fldCharType="begin"/>
      </w:r>
      <w:r w:rsidR="00C733EE">
        <w:instrText xml:space="preserve"> REF _Ref161643207 \n \h </w:instrText>
      </w:r>
      <w:r w:rsidR="00C733EE">
        <w:fldChar w:fldCharType="separate"/>
      </w:r>
      <w:r w:rsidR="00B4433D">
        <w:t>8.1.7</w:t>
      </w:r>
      <w:r w:rsidR="00C733EE">
        <w:fldChar w:fldCharType="end"/>
      </w:r>
      <w:r>
        <w:t>.</w:t>
      </w:r>
      <w:bookmarkEnd w:id="55"/>
    </w:p>
    <w:p w:rsidR="00844E9D"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56" w:name="_Ref161807989"/>
      <w:bookmarkStart w:id="57" w:name="_Toc162083092"/>
      <w:bookmarkStart w:id="58" w:name="_Toc165959593"/>
      <w:r>
        <w:rPr>
          <w:b/>
        </w:rPr>
        <w:t>Ведение грузового документа</w:t>
      </w:r>
      <w:r w:rsidRPr="00EF6509">
        <w:rPr>
          <w:b/>
        </w:rPr>
        <w:t>.</w:t>
      </w:r>
      <w:bookmarkEnd w:id="56"/>
      <w:bookmarkEnd w:id="57"/>
      <w:bookmarkEnd w:id="58"/>
    </w:p>
    <w:p w:rsidR="00FD4492" w:rsidRDefault="00FD4492" w:rsidP="007A0F09">
      <w:pPr>
        <w:numPr>
          <w:ilvl w:val="3"/>
          <w:numId w:val="66"/>
        </w:numPr>
        <w:tabs>
          <w:tab w:val="clear" w:pos="720"/>
          <w:tab w:val="num" w:pos="900"/>
        </w:tabs>
        <w:autoSpaceDE w:val="0"/>
        <w:autoSpaceDN w:val="0"/>
        <w:adjustRightInd w:val="0"/>
        <w:ind w:left="900" w:hanging="900"/>
      </w:pPr>
      <w:bookmarkStart w:id="59" w:name="_Ref161759437"/>
      <w:r w:rsidRPr="00560563">
        <w:t xml:space="preserve">При обработке документов на исходящий груз приемосдатчик сообщает ДО следующую информацию по </w:t>
      </w:r>
      <w:r>
        <w:t>передаточной ведомости:</w:t>
      </w:r>
      <w:bookmarkEnd w:id="59"/>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 xml:space="preserve">номер </w:t>
      </w:r>
      <w:r>
        <w:t>передаточной ведомости</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t>номера вагонов</w:t>
      </w:r>
      <w:r w:rsidRPr="00560563">
        <w:t>;</w:t>
      </w:r>
    </w:p>
    <w:p w:rsidR="00FD4492" w:rsidRDefault="00FD4492" w:rsidP="007A0F09">
      <w:pPr>
        <w:numPr>
          <w:ilvl w:val="3"/>
          <w:numId w:val="35"/>
        </w:numPr>
        <w:tabs>
          <w:tab w:val="clear" w:pos="360"/>
          <w:tab w:val="num" w:pos="1620"/>
        </w:tabs>
        <w:autoSpaceDE w:val="0"/>
        <w:autoSpaceDN w:val="0"/>
        <w:adjustRightInd w:val="0"/>
        <w:ind w:left="1620" w:hanging="540"/>
      </w:pPr>
      <w:r>
        <w:t>дата и время передачи вагонов;</w:t>
      </w:r>
    </w:p>
    <w:p w:rsidR="00FD4492" w:rsidRPr="00560563" w:rsidRDefault="00FD4492" w:rsidP="007A0F09">
      <w:pPr>
        <w:numPr>
          <w:ilvl w:val="3"/>
          <w:numId w:val="35"/>
        </w:numPr>
        <w:tabs>
          <w:tab w:val="clear" w:pos="360"/>
          <w:tab w:val="num" w:pos="1620"/>
        </w:tabs>
        <w:autoSpaceDE w:val="0"/>
        <w:autoSpaceDN w:val="0"/>
        <w:adjustRightInd w:val="0"/>
        <w:ind w:left="1620" w:hanging="540"/>
      </w:pPr>
      <w:r>
        <w:t>время предоставления документов.</w:t>
      </w:r>
    </w:p>
    <w:p w:rsidR="00FD4492" w:rsidRPr="00560563" w:rsidRDefault="00FD4492" w:rsidP="007A0F09">
      <w:pPr>
        <w:numPr>
          <w:ilvl w:val="3"/>
          <w:numId w:val="66"/>
        </w:numPr>
        <w:tabs>
          <w:tab w:val="clear" w:pos="720"/>
          <w:tab w:val="num" w:pos="900"/>
        </w:tabs>
        <w:autoSpaceDE w:val="0"/>
        <w:autoSpaceDN w:val="0"/>
        <w:adjustRightInd w:val="0"/>
        <w:ind w:left="900" w:hanging="900"/>
      </w:pPr>
      <w:r>
        <w:t xml:space="preserve">После регистрации окончания грузовой операции </w:t>
      </w:r>
      <w:r w:rsidRPr="00560563">
        <w:t>приемосдатчик сообщает ДО следующую информацию по каждой ж.д.</w:t>
      </w:r>
      <w:r>
        <w:t xml:space="preserve"> </w:t>
      </w:r>
      <w:r w:rsidRPr="00560563">
        <w:t>накладной</w:t>
      </w:r>
      <w:r>
        <w:t xml:space="preserve"> сдаваемой группы вагонов</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номер вагона</w:t>
      </w:r>
      <w:r>
        <w:t xml:space="preserve"> (если информация передается отдельно от информации по п.</w:t>
      </w:r>
      <w:r w:rsidR="00C733EE">
        <w:fldChar w:fldCharType="begin"/>
      </w:r>
      <w:r w:rsidR="00C733EE">
        <w:instrText xml:space="preserve"> REF _Ref161759437 \n \h </w:instrText>
      </w:r>
      <w:r w:rsidR="00C733EE">
        <w:fldChar w:fldCharType="separate"/>
      </w:r>
      <w:r w:rsidR="00B4433D">
        <w:t>7.4.4.1</w:t>
      </w:r>
      <w:r w:rsidR="00C733EE">
        <w:fldChar w:fldCharType="end"/>
      </w:r>
      <w:r>
        <w:t>)</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группа материалов груза;</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вес груза;</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цех отправитель;</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цех получатель (для местных перевозок);</w:t>
      </w:r>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получатель</w:t>
      </w:r>
      <w:r>
        <w:t xml:space="preserve"> груза</w:t>
      </w:r>
      <w:r w:rsidRPr="00560563">
        <w:t>;</w:t>
      </w:r>
    </w:p>
    <w:p w:rsidR="00FD4492" w:rsidRPr="00560563" w:rsidRDefault="00FD4492" w:rsidP="007A0F09">
      <w:pPr>
        <w:numPr>
          <w:ilvl w:val="3"/>
          <w:numId w:val="35"/>
        </w:numPr>
        <w:tabs>
          <w:tab w:val="clear" w:pos="360"/>
          <w:tab w:val="num" w:pos="1620"/>
        </w:tabs>
        <w:autoSpaceDE w:val="0"/>
        <w:autoSpaceDN w:val="0"/>
        <w:adjustRightInd w:val="0"/>
        <w:ind w:left="1620" w:hanging="540"/>
      </w:pPr>
      <w:bookmarkStart w:id="60" w:name="_Ref163454142"/>
      <w:r w:rsidRPr="00560563">
        <w:t>пункт выгрузки;</w:t>
      </w:r>
      <w:bookmarkEnd w:id="60"/>
    </w:p>
    <w:p w:rsidR="00FD4492" w:rsidRPr="00560563" w:rsidRDefault="00FD4492" w:rsidP="007A0F09">
      <w:pPr>
        <w:numPr>
          <w:ilvl w:val="3"/>
          <w:numId w:val="35"/>
        </w:numPr>
        <w:tabs>
          <w:tab w:val="clear" w:pos="360"/>
          <w:tab w:val="num" w:pos="1620"/>
        </w:tabs>
        <w:autoSpaceDE w:val="0"/>
        <w:autoSpaceDN w:val="0"/>
        <w:adjustRightInd w:val="0"/>
        <w:ind w:left="1620" w:hanging="540"/>
      </w:pPr>
      <w:r w:rsidRPr="00560563">
        <w:t>фирма-экспедитор.</w:t>
      </w:r>
    </w:p>
    <w:p w:rsidR="00FD4492" w:rsidRDefault="00FD4492" w:rsidP="007A0F09">
      <w:pPr>
        <w:numPr>
          <w:ilvl w:val="3"/>
          <w:numId w:val="66"/>
        </w:numPr>
        <w:tabs>
          <w:tab w:val="clear" w:pos="720"/>
          <w:tab w:val="num" w:pos="900"/>
        </w:tabs>
        <w:autoSpaceDE w:val="0"/>
        <w:autoSpaceDN w:val="0"/>
        <w:adjustRightInd w:val="0"/>
        <w:ind w:left="900" w:hanging="900"/>
      </w:pPr>
      <w:r w:rsidRPr="00560563">
        <w:t xml:space="preserve">ДО </w:t>
      </w:r>
      <w:r>
        <w:t>формирует «грузовой документ» по полученным данным</w:t>
      </w:r>
      <w:r w:rsidRPr="00560563">
        <w:t xml:space="preserve"> </w:t>
      </w:r>
      <w:r>
        <w:t>(п.</w:t>
      </w:r>
      <w:r w:rsidR="00C733EE">
        <w:fldChar w:fldCharType="begin"/>
      </w:r>
      <w:r w:rsidR="00C733EE">
        <w:instrText xml:space="preserve"> REF _Ref161758782 \n \h </w:instrText>
      </w:r>
      <w:r w:rsidR="00C733EE">
        <w:fldChar w:fldCharType="separate"/>
      </w:r>
      <w:r w:rsidR="00B4433D">
        <w:t>8.3.1</w:t>
      </w:r>
      <w:r w:rsidR="00C733EE">
        <w:fldChar w:fldCharType="end"/>
      </w:r>
      <w:r>
        <w:t>.).</w:t>
      </w:r>
    </w:p>
    <w:p w:rsidR="00844E9D" w:rsidRPr="00560563" w:rsidRDefault="00844E9D" w:rsidP="00844E9D">
      <w:pPr>
        <w:autoSpaceDE w:val="0"/>
        <w:autoSpaceDN w:val="0"/>
        <w:adjustRightInd w:val="0"/>
        <w:ind w:firstLine="0"/>
      </w:pPr>
    </w:p>
    <w:p w:rsidR="00FD4492" w:rsidRPr="00EF6509" w:rsidRDefault="00FD4492" w:rsidP="007A0F09">
      <w:pPr>
        <w:numPr>
          <w:ilvl w:val="2"/>
          <w:numId w:val="66"/>
        </w:numPr>
        <w:autoSpaceDE w:val="0"/>
        <w:autoSpaceDN w:val="0"/>
        <w:adjustRightInd w:val="0"/>
        <w:ind w:left="1080" w:hanging="1080"/>
        <w:outlineLvl w:val="2"/>
        <w:rPr>
          <w:b/>
        </w:rPr>
      </w:pPr>
      <w:bookmarkStart w:id="61" w:name="_Toc162083093"/>
      <w:bookmarkStart w:id="62" w:name="_Toc165959594"/>
      <w:r>
        <w:rPr>
          <w:b/>
        </w:rPr>
        <w:t>Прочие операции в системе</w:t>
      </w:r>
      <w:r w:rsidRPr="00EF6509">
        <w:rPr>
          <w:b/>
        </w:rPr>
        <w:t>.</w:t>
      </w:r>
      <w:bookmarkEnd w:id="61"/>
      <w:bookmarkEnd w:id="62"/>
    </w:p>
    <w:p w:rsidR="00FD4492" w:rsidRDefault="00FD4492" w:rsidP="007A0F09">
      <w:pPr>
        <w:numPr>
          <w:ilvl w:val="3"/>
          <w:numId w:val="66"/>
        </w:numPr>
        <w:tabs>
          <w:tab w:val="clear" w:pos="720"/>
          <w:tab w:val="num" w:pos="900"/>
        </w:tabs>
        <w:autoSpaceDE w:val="0"/>
        <w:autoSpaceDN w:val="0"/>
        <w:adjustRightInd w:val="0"/>
        <w:ind w:left="900" w:hanging="900"/>
      </w:pPr>
      <w:r>
        <w:t>Для остальных операций, описанных приемосдатчики сообщают всю необходимую информацию для формирования соответствующих документов по п.</w:t>
      </w:r>
      <w:r w:rsidR="00C733EE">
        <w:fldChar w:fldCharType="begin"/>
      </w:r>
      <w:r w:rsidR="00C733EE">
        <w:instrText xml:space="preserve"> REF _Ref161759882 \n \h </w:instrText>
      </w:r>
      <w:r w:rsidR="00C733EE">
        <w:fldChar w:fldCharType="separate"/>
      </w:r>
      <w:r w:rsidR="00B4433D">
        <w:t>8</w:t>
      </w:r>
      <w:r w:rsidR="00C733EE">
        <w:fldChar w:fldCharType="end"/>
      </w:r>
      <w:r>
        <w:t>.</w:t>
      </w:r>
    </w:p>
    <w:p w:rsidR="00FD4492" w:rsidRDefault="00FD4492" w:rsidP="00FD4492">
      <w:pPr>
        <w:tabs>
          <w:tab w:val="left" w:pos="1080"/>
        </w:tabs>
        <w:ind w:left="1080" w:hanging="1080"/>
        <w:rPr>
          <w:b/>
          <w:sz w:val="28"/>
          <w:szCs w:val="28"/>
        </w:rPr>
      </w:pPr>
    </w:p>
    <w:p w:rsidR="00B4433D" w:rsidRDefault="00B4433D" w:rsidP="00FD4492">
      <w:pPr>
        <w:tabs>
          <w:tab w:val="left" w:pos="1080"/>
        </w:tabs>
        <w:ind w:left="1080" w:hanging="1080"/>
        <w:rPr>
          <w:b/>
          <w:sz w:val="28"/>
          <w:szCs w:val="28"/>
        </w:rPr>
      </w:pPr>
    </w:p>
    <w:p w:rsidR="00FD4492" w:rsidRPr="00C00FD4" w:rsidRDefault="00FD4492" w:rsidP="0079433B">
      <w:pPr>
        <w:pStyle w:val="1"/>
        <w:numPr>
          <w:ilvl w:val="0"/>
          <w:numId w:val="66"/>
        </w:numPr>
      </w:pPr>
      <w:bookmarkStart w:id="63" w:name="_Ref161759882"/>
      <w:bookmarkStart w:id="64" w:name="_Toc162083094"/>
      <w:bookmarkStart w:id="65" w:name="_Toc165959595"/>
      <w:r w:rsidRPr="00C00FD4">
        <w:lastRenderedPageBreak/>
        <w:t>Общие операции учета в системе</w:t>
      </w:r>
      <w:bookmarkEnd w:id="63"/>
      <w:bookmarkEnd w:id="64"/>
      <w:bookmarkEnd w:id="65"/>
    </w:p>
    <w:p w:rsidR="00FD4492" w:rsidRDefault="00FD4492" w:rsidP="00FD4492">
      <w:pPr>
        <w:tabs>
          <w:tab w:val="left" w:pos="-1800"/>
        </w:tabs>
        <w:ind w:firstLine="0"/>
      </w:pPr>
      <w:r>
        <w:t xml:space="preserve">Список документов системы, которые употребляются </w:t>
      </w:r>
      <w:r w:rsidR="00D42190">
        <w:t>в</w:t>
      </w:r>
      <w:r>
        <w:t xml:space="preserve"> тексте, представлен в </w:t>
      </w:r>
      <w:r w:rsidRPr="009A25CE">
        <w:t>Приложении 1.</w:t>
      </w:r>
      <w:r w:rsidR="00D42190">
        <w:t xml:space="preserve"> </w:t>
      </w:r>
    </w:p>
    <w:p w:rsidR="00FD4492" w:rsidRPr="006B4282" w:rsidRDefault="00FD4492" w:rsidP="007A0F09">
      <w:pPr>
        <w:pStyle w:val="21"/>
        <w:numPr>
          <w:ilvl w:val="1"/>
          <w:numId w:val="43"/>
        </w:numPr>
        <w:tabs>
          <w:tab w:val="clear" w:pos="720"/>
          <w:tab w:val="num" w:pos="540"/>
        </w:tabs>
        <w:rPr>
          <w:iCs w:val="0"/>
          <w:sz w:val="24"/>
        </w:rPr>
      </w:pPr>
      <w:bookmarkStart w:id="66" w:name="_Ref161760401"/>
      <w:bookmarkStart w:id="67" w:name="_Toc162083095"/>
      <w:bookmarkStart w:id="68" w:name="_Toc165959596"/>
      <w:r w:rsidRPr="006B4282">
        <w:rPr>
          <w:iCs w:val="0"/>
          <w:sz w:val="24"/>
        </w:rPr>
        <w:t>Операции движения</w:t>
      </w:r>
      <w:bookmarkEnd w:id="66"/>
      <w:bookmarkEnd w:id="67"/>
      <w:bookmarkEnd w:id="68"/>
    </w:p>
    <w:p w:rsidR="00FD4492" w:rsidRPr="00B35305" w:rsidRDefault="00FD4492" w:rsidP="007C0C32">
      <w:pPr>
        <w:numPr>
          <w:ilvl w:val="2"/>
          <w:numId w:val="3"/>
        </w:numPr>
        <w:tabs>
          <w:tab w:val="clear" w:pos="1440"/>
          <w:tab w:val="num" w:pos="720"/>
        </w:tabs>
        <w:ind w:left="720"/>
        <w:outlineLvl w:val="2"/>
        <w:rPr>
          <w:b/>
        </w:rPr>
      </w:pPr>
      <w:bookmarkStart w:id="69" w:name="_Ref161641370"/>
      <w:bookmarkStart w:id="70" w:name="_Toc162083096"/>
      <w:bookmarkStart w:id="71" w:name="_Toc165959597"/>
      <w:r w:rsidRPr="00B35305">
        <w:rPr>
          <w:b/>
        </w:rPr>
        <w:t xml:space="preserve">Прибытие поезда в пункт учета с пункта отправления в пределах </w:t>
      </w:r>
      <w:r w:rsidR="00A60F9E">
        <w:rPr>
          <w:b/>
        </w:rPr>
        <w:t>предприятия</w:t>
      </w:r>
      <w:r w:rsidRPr="00B35305">
        <w:rPr>
          <w:b/>
        </w:rPr>
        <w:t xml:space="preserve"> с </w:t>
      </w:r>
      <w:r>
        <w:rPr>
          <w:b/>
        </w:rPr>
        <w:t>переработкой</w:t>
      </w:r>
      <w:r w:rsidRPr="00B35305">
        <w:rPr>
          <w:b/>
        </w:rPr>
        <w:t>.</w:t>
      </w:r>
      <w:bookmarkEnd w:id="69"/>
      <w:bookmarkEnd w:id="70"/>
      <w:bookmarkEnd w:id="71"/>
    </w:p>
    <w:p w:rsidR="00FD4492" w:rsidRPr="00B35305" w:rsidRDefault="00FD4492" w:rsidP="00057F29">
      <w:pPr>
        <w:numPr>
          <w:ilvl w:val="3"/>
          <w:numId w:val="4"/>
        </w:numPr>
        <w:tabs>
          <w:tab w:val="clear" w:pos="1428"/>
          <w:tab w:val="num" w:pos="900"/>
        </w:tabs>
        <w:ind w:left="900" w:hanging="900"/>
      </w:pPr>
      <w:bookmarkStart w:id="72" w:name="_Ref161634708"/>
      <w:r w:rsidRPr="00B35305">
        <w:t>Дежурный по станции пункта учета производит подтверждение «документа движения», созданного системой после подтверждения отправления в пункте отправления. При подтверждении указывает путь и время прибытия состава.</w:t>
      </w:r>
      <w:bookmarkEnd w:id="72"/>
      <w:r w:rsidRPr="00B35305">
        <w:t xml:space="preserve"> </w:t>
      </w:r>
    </w:p>
    <w:p w:rsidR="00FD4492" w:rsidRDefault="00FD4492" w:rsidP="00057F29">
      <w:pPr>
        <w:numPr>
          <w:ilvl w:val="3"/>
          <w:numId w:val="4"/>
        </w:numPr>
        <w:tabs>
          <w:tab w:val="clear" w:pos="1428"/>
          <w:tab w:val="num" w:pos="-1800"/>
          <w:tab w:val="num" w:pos="900"/>
        </w:tabs>
        <w:ind w:left="900" w:hanging="900"/>
      </w:pPr>
      <w:bookmarkStart w:id="73" w:name="_Ref161634495"/>
      <w:r>
        <w:t>П</w:t>
      </w:r>
      <w:r w:rsidRPr="00B35305">
        <w:t xml:space="preserve">риемосдатчик пункта учета подтверждает </w:t>
      </w:r>
      <w:proofErr w:type="spellStart"/>
      <w:r w:rsidRPr="00B35305">
        <w:t>повагонный</w:t>
      </w:r>
      <w:proofErr w:type="spellEnd"/>
      <w:r w:rsidRPr="00B35305">
        <w:t xml:space="preserve"> состав в «документе движения» по фактически прибывшим вагонам.</w:t>
      </w:r>
      <w:bookmarkEnd w:id="73"/>
    </w:p>
    <w:p w:rsidR="006E6B6B" w:rsidRPr="00B35305" w:rsidRDefault="006E6B6B" w:rsidP="006E6B6B">
      <w:pPr>
        <w:ind w:firstLine="0"/>
      </w:pPr>
    </w:p>
    <w:p w:rsidR="00FD4492" w:rsidRPr="00D35491" w:rsidRDefault="00FD4492" w:rsidP="007C0C32">
      <w:pPr>
        <w:numPr>
          <w:ilvl w:val="2"/>
          <w:numId w:val="3"/>
        </w:numPr>
        <w:tabs>
          <w:tab w:val="clear" w:pos="1440"/>
          <w:tab w:val="left" w:pos="720"/>
        </w:tabs>
        <w:ind w:left="720"/>
        <w:outlineLvl w:val="2"/>
        <w:rPr>
          <w:b/>
        </w:rPr>
      </w:pPr>
      <w:bookmarkStart w:id="74" w:name="_Ref161733339"/>
      <w:bookmarkStart w:id="75" w:name="_Toc162083097"/>
      <w:bookmarkStart w:id="76" w:name="_Toc165959598"/>
      <w:r w:rsidRPr="00D35491">
        <w:rPr>
          <w:b/>
        </w:rPr>
        <w:t xml:space="preserve">Отправление поезда с пункта учета в </w:t>
      </w:r>
      <w:r>
        <w:rPr>
          <w:b/>
        </w:rPr>
        <w:t xml:space="preserve">пункт назначения в </w:t>
      </w:r>
      <w:r w:rsidRPr="00D35491">
        <w:rPr>
          <w:b/>
        </w:rPr>
        <w:t xml:space="preserve">пределах </w:t>
      </w:r>
      <w:r w:rsidR="00A60F9E">
        <w:rPr>
          <w:b/>
        </w:rPr>
        <w:t>предприятия</w:t>
      </w:r>
      <w:r w:rsidRPr="00D35491">
        <w:rPr>
          <w:b/>
        </w:rPr>
        <w:t>.</w:t>
      </w:r>
      <w:bookmarkEnd w:id="74"/>
      <w:bookmarkEnd w:id="75"/>
      <w:bookmarkEnd w:id="76"/>
    </w:p>
    <w:p w:rsidR="00FD4492" w:rsidRDefault="00FD4492" w:rsidP="00057F29">
      <w:pPr>
        <w:numPr>
          <w:ilvl w:val="3"/>
          <w:numId w:val="5"/>
        </w:numPr>
        <w:tabs>
          <w:tab w:val="clear" w:pos="2133"/>
          <w:tab w:val="num" w:pos="900"/>
        </w:tabs>
        <w:ind w:left="900" w:hanging="900"/>
      </w:pPr>
      <w:bookmarkStart w:id="77" w:name="_Ref163456092"/>
      <w:bookmarkStart w:id="78" w:name="_Ref161634576"/>
      <w:r w:rsidRPr="00B35305">
        <w:t>После формирования состава вагонов к отправлению</w:t>
      </w:r>
      <w:r>
        <w:t>,</w:t>
      </w:r>
      <w:r w:rsidRPr="00B35305">
        <w:t xml:space="preserve"> приемосдатчик пункта учета создает </w:t>
      </w:r>
      <w:r>
        <w:t>список вагонов к отправлению.</w:t>
      </w:r>
      <w:bookmarkEnd w:id="77"/>
    </w:p>
    <w:p w:rsidR="00FD4492" w:rsidRPr="00B35305" w:rsidRDefault="00FD4492" w:rsidP="00057F29">
      <w:pPr>
        <w:numPr>
          <w:ilvl w:val="3"/>
          <w:numId w:val="5"/>
        </w:numPr>
        <w:tabs>
          <w:tab w:val="clear" w:pos="2133"/>
          <w:tab w:val="num" w:pos="-1800"/>
          <w:tab w:val="num" w:pos="900"/>
        </w:tabs>
        <w:ind w:left="900" w:hanging="900"/>
      </w:pPr>
      <w:bookmarkStart w:id="79" w:name="_Ref162083174"/>
      <w:r>
        <w:t xml:space="preserve">Создает </w:t>
      </w:r>
      <w:r w:rsidRPr="00B35305">
        <w:t xml:space="preserve">«документ движения» на отправление с указанием пункта назначения и </w:t>
      </w:r>
      <w:r>
        <w:t xml:space="preserve">соответствующего </w:t>
      </w:r>
      <w:r w:rsidRPr="00B35305">
        <w:t>списка отправляемых вагонов</w:t>
      </w:r>
      <w:r>
        <w:t xml:space="preserve"> и номера поезда</w:t>
      </w:r>
      <w:r w:rsidRPr="00B35305">
        <w:t>.</w:t>
      </w:r>
      <w:bookmarkEnd w:id="78"/>
      <w:r w:rsidRPr="00B35305">
        <w:t xml:space="preserve"> </w:t>
      </w:r>
      <w:r>
        <w:t>Из «документа движения» формирует и распечатывает натурный лист.</w:t>
      </w:r>
      <w:bookmarkEnd w:id="79"/>
    </w:p>
    <w:p w:rsidR="00FD4492" w:rsidRDefault="00FD4492" w:rsidP="00057F29">
      <w:pPr>
        <w:numPr>
          <w:ilvl w:val="3"/>
          <w:numId w:val="5"/>
        </w:numPr>
        <w:tabs>
          <w:tab w:val="clear" w:pos="2133"/>
          <w:tab w:val="num" w:pos="-1620"/>
          <w:tab w:val="num" w:pos="900"/>
        </w:tabs>
        <w:ind w:left="900" w:hanging="900"/>
      </w:pPr>
      <w:bookmarkStart w:id="80" w:name="_Ref161634657"/>
      <w:r w:rsidRPr="00B35305">
        <w:t xml:space="preserve">После отправления поезда, дежурный по станции пункта учета производит подтверждение «документа движения» с указанием времени </w:t>
      </w:r>
      <w:r w:rsidR="0070359C">
        <w:t xml:space="preserve">и пути </w:t>
      </w:r>
      <w:r w:rsidRPr="00B35305">
        <w:t>отправления, созданного приемосдатчиком. После чего система создает «документ движения» о прибытии в пункт назначения для подтверждения.</w:t>
      </w:r>
      <w:bookmarkEnd w:id="80"/>
    </w:p>
    <w:p w:rsidR="006E6B6B" w:rsidRDefault="006E6B6B" w:rsidP="006E6B6B">
      <w:pPr>
        <w:tabs>
          <w:tab w:val="num" w:pos="1425"/>
        </w:tabs>
      </w:pPr>
    </w:p>
    <w:p w:rsidR="00FD4492" w:rsidRPr="00D35491" w:rsidRDefault="00FD4492" w:rsidP="007C0C32">
      <w:pPr>
        <w:numPr>
          <w:ilvl w:val="2"/>
          <w:numId w:val="5"/>
        </w:numPr>
        <w:tabs>
          <w:tab w:val="clear" w:pos="1897"/>
          <w:tab w:val="left" w:pos="720"/>
        </w:tabs>
        <w:ind w:left="763" w:hanging="763"/>
        <w:outlineLvl w:val="2"/>
        <w:rPr>
          <w:b/>
        </w:rPr>
      </w:pPr>
      <w:bookmarkStart w:id="81" w:name="_Ref161733390"/>
      <w:bookmarkStart w:id="82" w:name="_Toc162083098"/>
      <w:bookmarkStart w:id="83" w:name="_Toc165959599"/>
      <w:r w:rsidRPr="00D35491">
        <w:rPr>
          <w:b/>
        </w:rPr>
        <w:t xml:space="preserve">Прибытие, отправление поезда/состава без </w:t>
      </w:r>
      <w:r>
        <w:rPr>
          <w:b/>
        </w:rPr>
        <w:t>переработки</w:t>
      </w:r>
      <w:r w:rsidRPr="00D35491">
        <w:rPr>
          <w:b/>
        </w:rPr>
        <w:t>.</w:t>
      </w:r>
      <w:bookmarkEnd w:id="81"/>
      <w:bookmarkEnd w:id="82"/>
      <w:bookmarkEnd w:id="83"/>
    </w:p>
    <w:p w:rsidR="00FD4492" w:rsidRDefault="00FD4492" w:rsidP="00057F29">
      <w:pPr>
        <w:numPr>
          <w:ilvl w:val="3"/>
          <w:numId w:val="5"/>
        </w:numPr>
        <w:tabs>
          <w:tab w:val="clear" w:pos="2133"/>
          <w:tab w:val="left" w:pos="900"/>
        </w:tabs>
        <w:autoSpaceDE w:val="0"/>
        <w:autoSpaceDN w:val="0"/>
        <w:adjustRightInd w:val="0"/>
        <w:ind w:left="900" w:hanging="900"/>
      </w:pPr>
      <w:bookmarkStart w:id="84" w:name="_Ref161634266"/>
      <w:r>
        <w:t xml:space="preserve">Данные действия выполняются для поездов, которые прибывают на станцию транзитом без остановки или с остановкой продолжительностью не критичной для учета в темпе с процессом (10-15мин.) </w:t>
      </w:r>
    </w:p>
    <w:p w:rsidR="00FD4492" w:rsidRPr="00B35305" w:rsidRDefault="00FD4492" w:rsidP="00057F29">
      <w:pPr>
        <w:numPr>
          <w:ilvl w:val="3"/>
          <w:numId w:val="5"/>
        </w:numPr>
        <w:tabs>
          <w:tab w:val="clear" w:pos="2133"/>
          <w:tab w:val="left" w:pos="900"/>
        </w:tabs>
        <w:autoSpaceDE w:val="0"/>
        <w:autoSpaceDN w:val="0"/>
        <w:adjustRightInd w:val="0"/>
        <w:ind w:left="900" w:hanging="900"/>
      </w:pPr>
      <w:r w:rsidRPr="00B35305">
        <w:t xml:space="preserve">Дежурный по станции пункта учета </w:t>
      </w:r>
      <w:r>
        <w:t xml:space="preserve">открывает </w:t>
      </w:r>
      <w:r w:rsidRPr="00B35305">
        <w:t>«документа</w:t>
      </w:r>
      <w:r>
        <w:t xml:space="preserve"> движения», созданного системой (п.</w:t>
      </w:r>
      <w:r w:rsidR="00C733EE">
        <w:fldChar w:fldCharType="begin"/>
      </w:r>
      <w:r w:rsidR="00C733EE">
        <w:instrText xml:space="preserve"> REF _Ref161634657 \n \h </w:instrText>
      </w:r>
      <w:r w:rsidR="00C733EE">
        <w:fldChar w:fldCharType="separate"/>
      </w:r>
      <w:r w:rsidR="00B4433D">
        <w:t>8.1.2.3</w:t>
      </w:r>
      <w:r w:rsidR="00C733EE">
        <w:fldChar w:fldCharType="end"/>
      </w:r>
      <w:r>
        <w:t>), в режиме «</w:t>
      </w:r>
      <w:r w:rsidRPr="00265F02">
        <w:t>Прибытие/отправление без переработки»</w:t>
      </w:r>
      <w:r>
        <w:t>.</w:t>
      </w:r>
      <w:bookmarkEnd w:id="84"/>
    </w:p>
    <w:p w:rsidR="00FD4492" w:rsidRDefault="00FD4492" w:rsidP="00057F29">
      <w:pPr>
        <w:numPr>
          <w:ilvl w:val="3"/>
          <w:numId w:val="5"/>
        </w:numPr>
        <w:tabs>
          <w:tab w:val="clear" w:pos="2133"/>
          <w:tab w:val="left" w:pos="900"/>
        </w:tabs>
        <w:autoSpaceDE w:val="0"/>
        <w:autoSpaceDN w:val="0"/>
        <w:adjustRightInd w:val="0"/>
        <w:ind w:left="900" w:hanging="900"/>
      </w:pPr>
      <w:bookmarkStart w:id="85" w:name="_Ref161634300"/>
      <w:r>
        <w:t>Подтверждает в документе прибытие и отправление поезда.</w:t>
      </w:r>
    </w:p>
    <w:p w:rsidR="00FD4492" w:rsidRPr="00B35305" w:rsidRDefault="00FD4492" w:rsidP="00057F29">
      <w:pPr>
        <w:numPr>
          <w:ilvl w:val="3"/>
          <w:numId w:val="5"/>
        </w:numPr>
        <w:tabs>
          <w:tab w:val="clear" w:pos="2133"/>
          <w:tab w:val="left" w:pos="900"/>
        </w:tabs>
        <w:autoSpaceDE w:val="0"/>
        <w:autoSpaceDN w:val="0"/>
        <w:adjustRightInd w:val="0"/>
        <w:ind w:left="900" w:hanging="900"/>
      </w:pPr>
      <w:r>
        <w:t xml:space="preserve">Указывает путь и время прибытия, для отправления указывает </w:t>
      </w:r>
      <w:r w:rsidRPr="00B35305">
        <w:t>пункт назначения</w:t>
      </w:r>
      <w:r>
        <w:t>,</w:t>
      </w:r>
      <w:r w:rsidRPr="00265F02">
        <w:t xml:space="preserve"> </w:t>
      </w:r>
      <w:r w:rsidRPr="00B35305">
        <w:t>пут</w:t>
      </w:r>
      <w:r>
        <w:t>ь</w:t>
      </w:r>
      <w:r w:rsidRPr="00B35305">
        <w:t xml:space="preserve"> отправления.</w:t>
      </w:r>
      <w:bookmarkEnd w:id="85"/>
    </w:p>
    <w:p w:rsidR="00FD4492" w:rsidRDefault="00FD4492" w:rsidP="00057F29">
      <w:pPr>
        <w:numPr>
          <w:ilvl w:val="3"/>
          <w:numId w:val="5"/>
        </w:numPr>
        <w:tabs>
          <w:tab w:val="clear" w:pos="2133"/>
          <w:tab w:val="num" w:pos="-1800"/>
          <w:tab w:val="left" w:pos="900"/>
        </w:tabs>
        <w:autoSpaceDE w:val="0"/>
        <w:autoSpaceDN w:val="0"/>
        <w:adjustRightInd w:val="0"/>
        <w:ind w:left="900" w:hanging="900"/>
      </w:pPr>
      <w:bookmarkStart w:id="86" w:name="_Ref161634452"/>
      <w:r>
        <w:t xml:space="preserve">После чего </w:t>
      </w:r>
      <w:r w:rsidRPr="00B35305">
        <w:t>система создает «документ движения» о прибытии в пункт назначения для подтверждения.</w:t>
      </w:r>
      <w:bookmarkEnd w:id="86"/>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left" w:pos="720"/>
        </w:tabs>
        <w:autoSpaceDE w:val="0"/>
        <w:autoSpaceDN w:val="0"/>
        <w:adjustRightInd w:val="0"/>
        <w:ind w:left="720" w:hanging="720"/>
        <w:outlineLvl w:val="2"/>
        <w:rPr>
          <w:b/>
        </w:rPr>
      </w:pPr>
      <w:bookmarkStart w:id="87" w:name="_Ref161733400"/>
      <w:bookmarkStart w:id="88" w:name="_Toc162083099"/>
      <w:bookmarkStart w:id="89" w:name="_Toc165959600"/>
      <w:r w:rsidRPr="00B35305">
        <w:rPr>
          <w:b/>
        </w:rPr>
        <w:t>Прибытие поезда в пункт учета с внешнего пункта отправления.</w:t>
      </w:r>
      <w:bookmarkEnd w:id="87"/>
      <w:bookmarkEnd w:id="88"/>
      <w:bookmarkEnd w:id="89"/>
    </w:p>
    <w:p w:rsidR="00FD4492" w:rsidRPr="00B35305" w:rsidRDefault="00FD4492" w:rsidP="00057F29">
      <w:pPr>
        <w:numPr>
          <w:ilvl w:val="3"/>
          <w:numId w:val="5"/>
        </w:numPr>
        <w:tabs>
          <w:tab w:val="clear" w:pos="2133"/>
          <w:tab w:val="left" w:pos="900"/>
        </w:tabs>
        <w:autoSpaceDE w:val="0"/>
        <w:autoSpaceDN w:val="0"/>
        <w:adjustRightInd w:val="0"/>
        <w:ind w:left="900" w:hanging="900"/>
      </w:pPr>
      <w:bookmarkStart w:id="90" w:name="_Ref161797986"/>
      <w:r w:rsidRPr="00B35305">
        <w:t>Дежурный по станции пункта учета создает новый «документ движения» на прибытие поезда.</w:t>
      </w:r>
      <w:bookmarkEnd w:id="90"/>
    </w:p>
    <w:p w:rsidR="00FD4492" w:rsidRPr="00B35305" w:rsidRDefault="00FD4492" w:rsidP="00057F29">
      <w:pPr>
        <w:numPr>
          <w:ilvl w:val="3"/>
          <w:numId w:val="5"/>
        </w:numPr>
        <w:tabs>
          <w:tab w:val="clear" w:pos="2133"/>
          <w:tab w:val="left" w:pos="900"/>
        </w:tabs>
        <w:autoSpaceDE w:val="0"/>
        <w:autoSpaceDN w:val="0"/>
        <w:adjustRightInd w:val="0"/>
        <w:ind w:left="900" w:hanging="900"/>
      </w:pPr>
      <w:r w:rsidRPr="00B35305">
        <w:t>Производит подтверждение «документа движения», указывает путь и время прибытия поезда, пункт с которого прибыл поезд.</w:t>
      </w:r>
    </w:p>
    <w:p w:rsidR="00FD4492" w:rsidRPr="00B35305" w:rsidRDefault="00FD4492" w:rsidP="00057F29">
      <w:pPr>
        <w:numPr>
          <w:ilvl w:val="3"/>
          <w:numId w:val="5"/>
        </w:numPr>
        <w:tabs>
          <w:tab w:val="clear" w:pos="2133"/>
          <w:tab w:val="num" w:pos="-1800"/>
          <w:tab w:val="left" w:pos="900"/>
        </w:tabs>
        <w:ind w:left="900" w:hanging="900"/>
      </w:pPr>
      <w:r w:rsidRPr="00B35305">
        <w:t xml:space="preserve">Приемосдатчик пункта учета создает группу вагонов, внося вручную номера прибывших вагонов. </w:t>
      </w:r>
    </w:p>
    <w:p w:rsidR="00FD4492" w:rsidRDefault="00FD4492" w:rsidP="00057F29">
      <w:pPr>
        <w:numPr>
          <w:ilvl w:val="3"/>
          <w:numId w:val="5"/>
        </w:numPr>
        <w:tabs>
          <w:tab w:val="clear" w:pos="2133"/>
          <w:tab w:val="left" w:pos="900"/>
        </w:tabs>
        <w:autoSpaceDE w:val="0"/>
        <w:autoSpaceDN w:val="0"/>
        <w:adjustRightInd w:val="0"/>
        <w:ind w:left="900" w:hanging="900"/>
      </w:pPr>
      <w:r w:rsidRPr="00B35305">
        <w:t>Прописывает созданную группу в «документе движения» по п.</w:t>
      </w:r>
      <w:r w:rsidR="00C733EE">
        <w:fldChar w:fldCharType="begin"/>
      </w:r>
      <w:r w:rsidR="00C733EE">
        <w:instrText xml:space="preserve"> REF _Ref161797986 \n \h </w:instrText>
      </w:r>
      <w:r w:rsidR="00C733EE">
        <w:fldChar w:fldCharType="separate"/>
      </w:r>
      <w:r w:rsidR="00B4433D">
        <w:t>8.1.4.1</w:t>
      </w:r>
      <w:r w:rsidR="00C733EE">
        <w:fldChar w:fldCharType="end"/>
      </w:r>
      <w:r w:rsidRPr="00B35305">
        <w:t xml:space="preserve">. Переводит </w:t>
      </w:r>
      <w:proofErr w:type="spellStart"/>
      <w:r w:rsidRPr="00B35305">
        <w:t>повагонный</w:t>
      </w:r>
      <w:proofErr w:type="spellEnd"/>
      <w:r w:rsidRPr="00B35305">
        <w:t xml:space="preserve"> состав в режим «подтвержденный».</w:t>
      </w:r>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autoSpaceDE w:val="0"/>
        <w:autoSpaceDN w:val="0"/>
        <w:adjustRightInd w:val="0"/>
        <w:ind w:left="720" w:hanging="720"/>
        <w:outlineLvl w:val="2"/>
        <w:rPr>
          <w:b/>
        </w:rPr>
      </w:pPr>
      <w:bookmarkStart w:id="91" w:name="_Ref161732380"/>
      <w:bookmarkStart w:id="92" w:name="_Toc162083100"/>
      <w:bookmarkStart w:id="93" w:name="_Toc165959601"/>
      <w:r w:rsidRPr="00B35305">
        <w:rPr>
          <w:b/>
        </w:rPr>
        <w:t>Отправление поезда с пункта учета во внешний пункт отправления.</w:t>
      </w:r>
      <w:bookmarkEnd w:id="91"/>
      <w:bookmarkEnd w:id="92"/>
      <w:bookmarkEnd w:id="93"/>
    </w:p>
    <w:p w:rsidR="00FD4492" w:rsidRPr="00B35305" w:rsidRDefault="00FD4492" w:rsidP="00057F29">
      <w:pPr>
        <w:numPr>
          <w:ilvl w:val="3"/>
          <w:numId w:val="5"/>
        </w:numPr>
        <w:tabs>
          <w:tab w:val="clear" w:pos="2133"/>
          <w:tab w:val="num" w:pos="-1800"/>
          <w:tab w:val="left" w:pos="900"/>
        </w:tabs>
        <w:ind w:left="900" w:hanging="900"/>
      </w:pPr>
      <w:r w:rsidRPr="00B35305">
        <w:t>Приемосдатчик пункта учета создает новую группу вагонов.</w:t>
      </w:r>
    </w:p>
    <w:p w:rsidR="00FD4492" w:rsidRPr="00B35305" w:rsidRDefault="00FD4492" w:rsidP="00057F29">
      <w:pPr>
        <w:numPr>
          <w:ilvl w:val="3"/>
          <w:numId w:val="5"/>
        </w:numPr>
        <w:tabs>
          <w:tab w:val="clear" w:pos="2133"/>
          <w:tab w:val="num" w:pos="-1800"/>
          <w:tab w:val="left" w:pos="900"/>
        </w:tabs>
        <w:ind w:left="900" w:hanging="900"/>
      </w:pPr>
      <w:r w:rsidRPr="00B35305">
        <w:t xml:space="preserve">Создает «документ движения» на отправление с указанием группы отправляемых вагонов, используя ранее созданную или вновь созданную. </w:t>
      </w:r>
    </w:p>
    <w:p w:rsidR="00FD4492" w:rsidRPr="00B35305" w:rsidRDefault="00FD4492" w:rsidP="00057F29">
      <w:pPr>
        <w:numPr>
          <w:ilvl w:val="3"/>
          <w:numId w:val="5"/>
        </w:numPr>
        <w:tabs>
          <w:tab w:val="clear" w:pos="2133"/>
          <w:tab w:val="num" w:pos="-1800"/>
          <w:tab w:val="left" w:pos="900"/>
        </w:tabs>
        <w:ind w:left="900" w:hanging="900"/>
      </w:pPr>
      <w:r>
        <w:t>Р</w:t>
      </w:r>
      <w:r w:rsidRPr="00B35305">
        <w:t>аспечатывает натурный лист.</w:t>
      </w:r>
    </w:p>
    <w:p w:rsidR="00FD4492" w:rsidRDefault="00FD4492" w:rsidP="00057F29">
      <w:pPr>
        <w:numPr>
          <w:ilvl w:val="3"/>
          <w:numId w:val="5"/>
        </w:numPr>
        <w:tabs>
          <w:tab w:val="clear" w:pos="2133"/>
          <w:tab w:val="num" w:pos="-1620"/>
          <w:tab w:val="left" w:pos="900"/>
        </w:tabs>
        <w:ind w:left="900" w:hanging="900"/>
      </w:pPr>
      <w:r w:rsidRPr="00B35305">
        <w:lastRenderedPageBreak/>
        <w:t>После отправления поезда, дежурный по станции пункта учета производит подтверждение «документа движения», созданного приемосдатчиком, с указанием пункта назначения времени отправления и номера поезда, пути отправления.</w:t>
      </w:r>
    </w:p>
    <w:p w:rsidR="006E6B6B" w:rsidRPr="00B35305" w:rsidRDefault="006E6B6B" w:rsidP="006E6B6B">
      <w:pPr>
        <w:tabs>
          <w:tab w:val="left" w:pos="720"/>
        </w:tabs>
        <w:ind w:firstLine="0"/>
      </w:pPr>
    </w:p>
    <w:p w:rsidR="00FD4492" w:rsidRPr="00B35305" w:rsidRDefault="00FD4492" w:rsidP="007C0C32">
      <w:pPr>
        <w:numPr>
          <w:ilvl w:val="2"/>
          <w:numId w:val="5"/>
        </w:numPr>
        <w:tabs>
          <w:tab w:val="clear" w:pos="1897"/>
          <w:tab w:val="num" w:pos="-1800"/>
          <w:tab w:val="left" w:pos="720"/>
        </w:tabs>
        <w:autoSpaceDE w:val="0"/>
        <w:autoSpaceDN w:val="0"/>
        <w:adjustRightInd w:val="0"/>
        <w:ind w:left="720" w:hanging="720"/>
        <w:outlineLvl w:val="2"/>
        <w:rPr>
          <w:b/>
        </w:rPr>
      </w:pPr>
      <w:bookmarkStart w:id="94" w:name="_Ref161641605"/>
      <w:bookmarkStart w:id="95" w:name="_Toc162083101"/>
      <w:bookmarkStart w:id="96" w:name="_Toc165959602"/>
      <w:r w:rsidRPr="00B35305">
        <w:rPr>
          <w:b/>
        </w:rPr>
        <w:t>Постановка на грузовой фронт</w:t>
      </w:r>
      <w:r>
        <w:rPr>
          <w:b/>
        </w:rPr>
        <w:t xml:space="preserve"> или другой объект станции</w:t>
      </w:r>
      <w:r w:rsidRPr="00B35305">
        <w:rPr>
          <w:b/>
        </w:rPr>
        <w:t>.</w:t>
      </w:r>
      <w:bookmarkEnd w:id="94"/>
      <w:bookmarkEnd w:id="95"/>
      <w:bookmarkEnd w:id="96"/>
    </w:p>
    <w:p w:rsidR="00FD4492" w:rsidRPr="00B35305" w:rsidRDefault="00FD4492" w:rsidP="00057F29">
      <w:pPr>
        <w:numPr>
          <w:ilvl w:val="3"/>
          <w:numId w:val="5"/>
        </w:numPr>
        <w:tabs>
          <w:tab w:val="clear" w:pos="2133"/>
          <w:tab w:val="num" w:pos="-1800"/>
          <w:tab w:val="left" w:pos="900"/>
        </w:tabs>
        <w:autoSpaceDE w:val="0"/>
        <w:autoSpaceDN w:val="0"/>
        <w:adjustRightInd w:val="0"/>
        <w:ind w:left="900" w:hanging="900"/>
      </w:pPr>
      <w:bookmarkStart w:id="97" w:name="_Ref161634755"/>
      <w:r w:rsidRPr="00B35305">
        <w:t xml:space="preserve">Приемосдатчик создает в системе список вагонов, выставляемых на </w:t>
      </w:r>
      <w:r>
        <w:t>объект станции</w:t>
      </w:r>
      <w:r w:rsidRPr="00B35305">
        <w:t>.</w:t>
      </w:r>
      <w:bookmarkEnd w:id="97"/>
    </w:p>
    <w:p w:rsidR="00FD4492" w:rsidRPr="00B35305" w:rsidRDefault="00FD4492" w:rsidP="00057F29">
      <w:pPr>
        <w:numPr>
          <w:ilvl w:val="3"/>
          <w:numId w:val="5"/>
        </w:numPr>
        <w:tabs>
          <w:tab w:val="clear" w:pos="2133"/>
          <w:tab w:val="num" w:pos="-1800"/>
          <w:tab w:val="left" w:pos="900"/>
        </w:tabs>
        <w:autoSpaceDE w:val="0"/>
        <w:autoSpaceDN w:val="0"/>
        <w:adjustRightInd w:val="0"/>
        <w:ind w:left="900" w:hanging="900"/>
      </w:pPr>
      <w:bookmarkStart w:id="98" w:name="_Ref161641624"/>
      <w:r w:rsidRPr="00B35305">
        <w:t xml:space="preserve">Приемосдатчик пункта учета создает «документ движения» на снятие с пути станции для постановки вагонов на </w:t>
      </w:r>
      <w:r>
        <w:t>объект станции</w:t>
      </w:r>
      <w:r w:rsidRPr="00B35305">
        <w:t xml:space="preserve"> с указанием грузового фронта</w:t>
      </w:r>
      <w:r>
        <w:t>/объекта</w:t>
      </w:r>
      <w:r w:rsidRPr="00B35305">
        <w:t xml:space="preserve"> </w:t>
      </w:r>
      <w:r>
        <w:t xml:space="preserve">станции </w:t>
      </w:r>
      <w:r w:rsidRPr="00B35305">
        <w:t>и списка отправляемых вагонов.</w:t>
      </w:r>
      <w:bookmarkEnd w:id="98"/>
    </w:p>
    <w:p w:rsidR="00FD4492" w:rsidRPr="00B35305" w:rsidRDefault="00FD4492" w:rsidP="00057F29">
      <w:pPr>
        <w:numPr>
          <w:ilvl w:val="3"/>
          <w:numId w:val="5"/>
        </w:numPr>
        <w:tabs>
          <w:tab w:val="clear" w:pos="2133"/>
          <w:tab w:val="left" w:pos="900"/>
        </w:tabs>
        <w:autoSpaceDE w:val="0"/>
        <w:autoSpaceDN w:val="0"/>
        <w:adjustRightInd w:val="0"/>
        <w:ind w:left="900" w:hanging="900"/>
      </w:pPr>
      <w:bookmarkStart w:id="99" w:name="_Ref161642204"/>
      <w:r w:rsidRPr="00B35305">
        <w:t xml:space="preserve">Приемосдатчик </w:t>
      </w:r>
      <w:r w:rsidR="00154C46">
        <w:t xml:space="preserve">(оператор при ДСП при наличии) </w:t>
      </w:r>
      <w:r w:rsidRPr="00B35305">
        <w:t>пункта учета производит подтверждение «документа движения» о снятии с пути. При подтверждении указывает время снятия группы вагонов с пути станции. После чего система снимает вагоны с пути, на котором они находились, и создает «документ движения» о постановке на грузовой фронт</w:t>
      </w:r>
      <w:r>
        <w:t>/объект</w:t>
      </w:r>
      <w:r w:rsidRPr="00B35305">
        <w:t xml:space="preserve"> </w:t>
      </w:r>
      <w:r>
        <w:t>станции</w:t>
      </w:r>
      <w:r w:rsidRPr="00B35305">
        <w:t>.</w:t>
      </w:r>
      <w:bookmarkEnd w:id="99"/>
    </w:p>
    <w:p w:rsidR="00FD4492" w:rsidRDefault="00FD4492" w:rsidP="00057F29">
      <w:pPr>
        <w:numPr>
          <w:ilvl w:val="3"/>
          <w:numId w:val="5"/>
        </w:numPr>
        <w:tabs>
          <w:tab w:val="clear" w:pos="2133"/>
          <w:tab w:val="left" w:pos="900"/>
        </w:tabs>
        <w:autoSpaceDE w:val="0"/>
        <w:autoSpaceDN w:val="0"/>
        <w:adjustRightInd w:val="0"/>
        <w:ind w:left="900" w:hanging="900"/>
      </w:pPr>
      <w:bookmarkStart w:id="100" w:name="_Ref161643072"/>
      <w:r w:rsidRPr="00B35305">
        <w:t xml:space="preserve">После постановки состава на </w:t>
      </w:r>
      <w:r>
        <w:t>объект станции</w:t>
      </w:r>
      <w:r w:rsidRPr="00B35305">
        <w:t xml:space="preserve"> приемосдатчик </w:t>
      </w:r>
      <w:r w:rsidR="00154C46">
        <w:t xml:space="preserve">(оператор при ДСП при наличии) </w:t>
      </w:r>
      <w:r w:rsidRPr="00B35305">
        <w:t>производит подтверждение «документа движения» постановки на грузовой фронт</w:t>
      </w:r>
      <w:r>
        <w:t>/объект</w:t>
      </w:r>
      <w:r w:rsidRPr="00B35305">
        <w:t xml:space="preserve"> </w:t>
      </w:r>
      <w:r>
        <w:t>станции</w:t>
      </w:r>
      <w:r w:rsidRPr="00B35305">
        <w:t xml:space="preserve"> с указанием времени постановки.</w:t>
      </w:r>
      <w:bookmarkEnd w:id="100"/>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ind w:left="720" w:hanging="720"/>
        <w:outlineLvl w:val="2"/>
        <w:rPr>
          <w:b/>
        </w:rPr>
      </w:pPr>
      <w:bookmarkStart w:id="101" w:name="_Ref161643207"/>
      <w:bookmarkStart w:id="102" w:name="_Toc162083102"/>
      <w:bookmarkStart w:id="103" w:name="_Toc165959603"/>
      <w:r w:rsidRPr="00B35305">
        <w:rPr>
          <w:b/>
        </w:rPr>
        <w:t>Снятие с грузового фронта</w:t>
      </w:r>
      <w:r>
        <w:rPr>
          <w:b/>
        </w:rPr>
        <w:t xml:space="preserve"> или другого объекта станции</w:t>
      </w:r>
      <w:r w:rsidRPr="00B35305">
        <w:rPr>
          <w:b/>
        </w:rPr>
        <w:t>.</w:t>
      </w:r>
      <w:bookmarkEnd w:id="101"/>
      <w:bookmarkEnd w:id="102"/>
      <w:bookmarkEnd w:id="103"/>
    </w:p>
    <w:p w:rsidR="00FD4492" w:rsidRPr="00B35305" w:rsidRDefault="00FD4492" w:rsidP="00057F29">
      <w:pPr>
        <w:numPr>
          <w:ilvl w:val="3"/>
          <w:numId w:val="5"/>
        </w:numPr>
        <w:tabs>
          <w:tab w:val="clear" w:pos="2133"/>
          <w:tab w:val="left" w:pos="900"/>
        </w:tabs>
        <w:ind w:left="900" w:hanging="900"/>
      </w:pPr>
      <w:bookmarkStart w:id="104" w:name="_Ref161640614"/>
      <w:r w:rsidRPr="00B35305">
        <w:t xml:space="preserve">Приемосдатчик пункта учета создает «документ движения» по снятию с </w:t>
      </w:r>
      <w:r w:rsidRPr="001961C1">
        <w:t>объекта станции</w:t>
      </w:r>
      <w:r w:rsidRPr="00B35305">
        <w:t xml:space="preserve"> со списком отправляемых вагонов. После чего производит подтверждение </w:t>
      </w:r>
      <w:proofErr w:type="spellStart"/>
      <w:r w:rsidRPr="00B35305">
        <w:t>повагонного</w:t>
      </w:r>
      <w:proofErr w:type="spellEnd"/>
      <w:r w:rsidRPr="00B35305">
        <w:t xml:space="preserve"> состава.</w:t>
      </w:r>
      <w:bookmarkEnd w:id="104"/>
    </w:p>
    <w:p w:rsidR="00FD4492" w:rsidRPr="00B35305" w:rsidRDefault="00FD4492" w:rsidP="00057F29">
      <w:pPr>
        <w:numPr>
          <w:ilvl w:val="3"/>
          <w:numId w:val="5"/>
        </w:numPr>
        <w:tabs>
          <w:tab w:val="clear" w:pos="2133"/>
          <w:tab w:val="left" w:pos="900"/>
        </w:tabs>
        <w:ind w:left="900" w:hanging="900"/>
      </w:pPr>
      <w:bookmarkStart w:id="105" w:name="_Ref161640629"/>
      <w:r w:rsidRPr="00B35305">
        <w:t xml:space="preserve">Для каждого вагона указывает признак </w:t>
      </w:r>
      <w:r>
        <w:t>«</w:t>
      </w:r>
      <w:proofErr w:type="gramStart"/>
      <w:r w:rsidRPr="00B35305">
        <w:t>груженный</w:t>
      </w:r>
      <w:r>
        <w:t>»</w:t>
      </w:r>
      <w:r w:rsidRPr="00B35305">
        <w:t>/</w:t>
      </w:r>
      <w:proofErr w:type="gramEnd"/>
      <w:r>
        <w:t>«</w:t>
      </w:r>
      <w:r w:rsidRPr="00B35305">
        <w:t>порожний</w:t>
      </w:r>
      <w:r>
        <w:t>»</w:t>
      </w:r>
      <w:r w:rsidRPr="00B35305">
        <w:t>;</w:t>
      </w:r>
      <w:bookmarkEnd w:id="105"/>
    </w:p>
    <w:p w:rsidR="00FD4492" w:rsidRPr="00B35305" w:rsidRDefault="00FD4492" w:rsidP="00057F29">
      <w:pPr>
        <w:numPr>
          <w:ilvl w:val="3"/>
          <w:numId w:val="5"/>
        </w:numPr>
        <w:tabs>
          <w:tab w:val="clear" w:pos="2133"/>
          <w:tab w:val="left" w:pos="900"/>
        </w:tabs>
        <w:ind w:left="900" w:hanging="900"/>
      </w:pPr>
      <w:bookmarkStart w:id="106" w:name="_Ref161671800"/>
      <w:r w:rsidRPr="00B35305">
        <w:t xml:space="preserve">После снятия состава </w:t>
      </w:r>
      <w:r w:rsidRPr="001961C1">
        <w:t>объекта станции</w:t>
      </w:r>
      <w:r w:rsidRPr="00B35305">
        <w:t xml:space="preserve">, приемосдатчик </w:t>
      </w:r>
      <w:r w:rsidR="006A62B6">
        <w:t xml:space="preserve">(оператор при ДСП при наличии) </w:t>
      </w:r>
      <w:r w:rsidRPr="00B35305">
        <w:t>пункта учета производит подтверждение «документа движения» с указанием времени снятия. После чего система создает «документ движения» о постановке вагонов на виртуальный путь «0» станции для подтверждения.</w:t>
      </w:r>
      <w:bookmarkEnd w:id="106"/>
    </w:p>
    <w:p w:rsidR="00FD4492" w:rsidRDefault="00FD4492" w:rsidP="00057F29">
      <w:pPr>
        <w:numPr>
          <w:ilvl w:val="3"/>
          <w:numId w:val="5"/>
        </w:numPr>
        <w:tabs>
          <w:tab w:val="clear" w:pos="2133"/>
          <w:tab w:val="left" w:pos="900"/>
        </w:tabs>
        <w:ind w:left="900" w:hanging="900"/>
      </w:pPr>
      <w:r w:rsidRPr="00B35305">
        <w:t xml:space="preserve">Приемосдатчик </w:t>
      </w:r>
      <w:r w:rsidR="006A62B6">
        <w:t xml:space="preserve">(оператор при ДСП при наличии) </w:t>
      </w:r>
      <w:r w:rsidRPr="00B35305">
        <w:t xml:space="preserve">подтверждает документ движения о постановке на путь «0» с указанием времени окончания маневровых операций по уборке группы вагонов с </w:t>
      </w:r>
      <w:r>
        <w:t>объекта станции</w:t>
      </w:r>
      <w:r w:rsidRPr="00B35305">
        <w:t>.</w:t>
      </w:r>
    </w:p>
    <w:p w:rsidR="00FD4492" w:rsidRDefault="00FD4492" w:rsidP="00057F29">
      <w:pPr>
        <w:numPr>
          <w:ilvl w:val="3"/>
          <w:numId w:val="5"/>
        </w:numPr>
        <w:tabs>
          <w:tab w:val="clear" w:pos="2133"/>
          <w:tab w:val="left" w:pos="900"/>
        </w:tabs>
        <w:autoSpaceDE w:val="0"/>
        <w:autoSpaceDN w:val="0"/>
        <w:adjustRightInd w:val="0"/>
        <w:ind w:left="900" w:hanging="900"/>
      </w:pPr>
      <w:r w:rsidRPr="00B35305">
        <w:t>При приеме вагонов после погрузки приемосдатчик создает новый документ «передаточная ведомость», формирует группу вагонов, которые будут предъявляться к сдаче. Система автоматически присваивает следующий номер передаточной ведомости. Приемосдатчик устанавливает дату и время сдачи вагонов. Сохраняет документ.</w:t>
      </w:r>
    </w:p>
    <w:p w:rsidR="006E6B6B" w:rsidRPr="00B35305" w:rsidRDefault="006E6B6B" w:rsidP="006E6B6B">
      <w:pPr>
        <w:tabs>
          <w:tab w:val="left" w:pos="720"/>
        </w:tabs>
        <w:autoSpaceDE w:val="0"/>
        <w:autoSpaceDN w:val="0"/>
        <w:adjustRightInd w:val="0"/>
        <w:ind w:firstLine="0"/>
      </w:pPr>
    </w:p>
    <w:p w:rsidR="00FD4492" w:rsidRPr="00B35305" w:rsidRDefault="00FD4492" w:rsidP="007C0C32">
      <w:pPr>
        <w:numPr>
          <w:ilvl w:val="2"/>
          <w:numId w:val="5"/>
        </w:numPr>
        <w:tabs>
          <w:tab w:val="clear" w:pos="1897"/>
          <w:tab w:val="num" w:pos="-1800"/>
          <w:tab w:val="left" w:pos="720"/>
        </w:tabs>
        <w:ind w:left="720" w:hanging="720"/>
        <w:outlineLvl w:val="2"/>
        <w:rPr>
          <w:b/>
        </w:rPr>
      </w:pPr>
      <w:bookmarkStart w:id="107" w:name="_Ref161674827"/>
      <w:bookmarkStart w:id="108" w:name="_Toc162083103"/>
      <w:bookmarkStart w:id="109" w:name="_Toc165959604"/>
      <w:r w:rsidRPr="00B35305">
        <w:rPr>
          <w:b/>
        </w:rPr>
        <w:t>Перестановка вагонов по станции.</w:t>
      </w:r>
      <w:bookmarkEnd w:id="107"/>
      <w:bookmarkEnd w:id="108"/>
      <w:bookmarkEnd w:id="109"/>
    </w:p>
    <w:p w:rsidR="00FD4492" w:rsidRDefault="00FD4492" w:rsidP="00057F29">
      <w:pPr>
        <w:tabs>
          <w:tab w:val="left" w:pos="900"/>
        </w:tabs>
        <w:ind w:left="900" w:firstLine="0"/>
      </w:pPr>
      <w:r w:rsidRPr="00B35305">
        <w:t>Данный пункт будет проработан при внедрении следующих этапов проекта.</w:t>
      </w:r>
      <w:r>
        <w:t xml:space="preserve"> До этого момента можно использовать </w:t>
      </w:r>
      <w:proofErr w:type="gramStart"/>
      <w:r>
        <w:t>п.</w:t>
      </w:r>
      <w:r w:rsidR="00C733EE">
        <w:fldChar w:fldCharType="begin"/>
      </w:r>
      <w:r w:rsidR="00C733EE">
        <w:instrText xml:space="preserve"> REF _Ref161641605 \n \h </w:instrText>
      </w:r>
      <w:r w:rsidR="00C733EE">
        <w:fldChar w:fldCharType="separate"/>
      </w:r>
      <w:r w:rsidR="00B4433D">
        <w:t>8.1.6</w:t>
      </w:r>
      <w:r w:rsidR="00C733EE">
        <w:fldChar w:fldCharType="end"/>
      </w:r>
      <w:r w:rsidR="00C733EE" w:rsidRPr="00C733EE">
        <w:t>.</w:t>
      </w:r>
      <w:r>
        <w:t>-</w:t>
      </w:r>
      <w:proofErr w:type="gramEnd"/>
      <w:r w:rsidR="00C733EE">
        <w:fldChar w:fldCharType="begin"/>
      </w:r>
      <w:r w:rsidR="00C733EE">
        <w:instrText xml:space="preserve"> REF _Ref161643207 \n \h </w:instrText>
      </w:r>
      <w:r w:rsidR="00C733EE">
        <w:fldChar w:fldCharType="separate"/>
      </w:r>
      <w:r w:rsidR="00B4433D">
        <w:t>8.1.7</w:t>
      </w:r>
      <w:r w:rsidR="00C733EE">
        <w:fldChar w:fldCharType="end"/>
      </w:r>
      <w:r>
        <w:t xml:space="preserve">. (для станций Сортировочная (ПОП), </w:t>
      </w:r>
      <w:r w:rsidR="00486802">
        <w:t>?..</w:t>
      </w:r>
      <w:r>
        <w:t>).</w:t>
      </w:r>
    </w:p>
    <w:p w:rsidR="006E6B6B" w:rsidRPr="00B35305" w:rsidRDefault="006E6B6B" w:rsidP="006E6B6B">
      <w:pPr>
        <w:tabs>
          <w:tab w:val="left" w:pos="720"/>
        </w:tabs>
        <w:ind w:left="720" w:firstLine="0"/>
      </w:pPr>
    </w:p>
    <w:p w:rsidR="00FD4492" w:rsidRPr="00B35305" w:rsidRDefault="00FD4492" w:rsidP="007A0F09">
      <w:pPr>
        <w:numPr>
          <w:ilvl w:val="2"/>
          <w:numId w:val="21"/>
        </w:numPr>
        <w:tabs>
          <w:tab w:val="left" w:pos="720"/>
        </w:tabs>
        <w:ind w:hanging="1192"/>
        <w:outlineLvl w:val="2"/>
        <w:rPr>
          <w:b/>
        </w:rPr>
      </w:pPr>
      <w:bookmarkStart w:id="110" w:name="_Ref161641475"/>
      <w:bookmarkStart w:id="111" w:name="_Toc162083104"/>
      <w:bookmarkStart w:id="112" w:name="_Toc165959605"/>
      <w:r w:rsidRPr="00B35305">
        <w:rPr>
          <w:b/>
        </w:rPr>
        <w:t>Корректировка операций движения.</w:t>
      </w:r>
      <w:bookmarkEnd w:id="110"/>
      <w:bookmarkEnd w:id="111"/>
      <w:bookmarkEnd w:id="112"/>
    </w:p>
    <w:p w:rsidR="00FD4492" w:rsidRDefault="00FD4492" w:rsidP="007A0F09">
      <w:pPr>
        <w:numPr>
          <w:ilvl w:val="3"/>
          <w:numId w:val="21"/>
        </w:numPr>
        <w:tabs>
          <w:tab w:val="clear" w:pos="1428"/>
          <w:tab w:val="num" w:pos="900"/>
        </w:tabs>
        <w:ind w:left="900" w:hanging="900"/>
      </w:pPr>
      <w:bookmarkStart w:id="113" w:name="_Ref162077609"/>
      <w:r w:rsidRPr="00B35305">
        <w:t xml:space="preserve">Если в списке группы вагонов «документа движения» о прибытии на станцию назначения имеется вагон, который фактически не прибыл, </w:t>
      </w:r>
      <w:bookmarkStart w:id="114" w:name="_Ref161798047"/>
      <w:r>
        <w:t>п</w:t>
      </w:r>
      <w:r w:rsidRPr="00B35305">
        <w:t xml:space="preserve">риемосдатчик станции </w:t>
      </w:r>
      <w:r w:rsidR="00733FA2">
        <w:t>прибытия</w:t>
      </w:r>
      <w:r w:rsidRPr="00B35305">
        <w:t xml:space="preserve"> </w:t>
      </w:r>
      <w:r>
        <w:t>выполняет функцию «вернуть вагон», п</w:t>
      </w:r>
      <w:r w:rsidRPr="00B35305">
        <w:t>о согласованию с приемосдатчиком станции отправления.</w:t>
      </w:r>
      <w:bookmarkEnd w:id="113"/>
    </w:p>
    <w:p w:rsidR="00FD4492" w:rsidRPr="00B35305" w:rsidRDefault="00FD4492" w:rsidP="007A0F09">
      <w:pPr>
        <w:numPr>
          <w:ilvl w:val="3"/>
          <w:numId w:val="21"/>
        </w:numPr>
        <w:tabs>
          <w:tab w:val="clear" w:pos="1428"/>
          <w:tab w:val="num" w:pos="900"/>
          <w:tab w:val="left" w:pos="1080"/>
        </w:tabs>
        <w:ind w:left="900" w:hanging="900"/>
      </w:pPr>
      <w:bookmarkStart w:id="115" w:name="_Ref163464301"/>
      <w:r>
        <w:t>П</w:t>
      </w:r>
      <w:r w:rsidRPr="00B35305">
        <w:t xml:space="preserve">риемосдатчик станции отправления </w:t>
      </w:r>
      <w:r>
        <w:t>подтверждает в соответствующем «документе движения» возврат вагона. После чего вагон, в списках прибытия и отправления, переходит в режим «возвращен».</w:t>
      </w:r>
      <w:bookmarkEnd w:id="114"/>
      <w:bookmarkEnd w:id="115"/>
    </w:p>
    <w:p w:rsidR="00FD4492" w:rsidRPr="00B35305" w:rsidRDefault="00FD4492" w:rsidP="007A0F09">
      <w:pPr>
        <w:numPr>
          <w:ilvl w:val="3"/>
          <w:numId w:val="21"/>
        </w:numPr>
        <w:tabs>
          <w:tab w:val="clear" w:pos="1428"/>
          <w:tab w:val="num" w:pos="900"/>
          <w:tab w:val="left" w:pos="1080"/>
        </w:tabs>
        <w:ind w:left="900" w:hanging="900"/>
      </w:pPr>
      <w:r w:rsidRPr="00B35305">
        <w:t xml:space="preserve">Если </w:t>
      </w:r>
      <w:proofErr w:type="spellStart"/>
      <w:r w:rsidRPr="00B35305">
        <w:t>повагонный</w:t>
      </w:r>
      <w:proofErr w:type="spellEnd"/>
      <w:r w:rsidRPr="00B35305">
        <w:t xml:space="preserve"> состав был подтвержден</w:t>
      </w:r>
      <w:r>
        <w:t xml:space="preserve"> ранее</w:t>
      </w:r>
      <w:r w:rsidRPr="00B35305">
        <w:t xml:space="preserve">, но есть необходимость отменить подтверждение прибытия вагона/вагонов, приемосдатчик станции назначения в </w:t>
      </w:r>
      <w:r w:rsidRPr="00B35305">
        <w:lastRenderedPageBreak/>
        <w:t xml:space="preserve">режиме «исправления» снимает метку </w:t>
      </w:r>
      <w:proofErr w:type="spellStart"/>
      <w:r w:rsidRPr="00B35305">
        <w:t>подверждения</w:t>
      </w:r>
      <w:proofErr w:type="spellEnd"/>
      <w:r w:rsidRPr="00B35305">
        <w:t xml:space="preserve"> прибытия вагона. Выполняются действия по п.п.</w:t>
      </w:r>
      <w:r w:rsidR="00C733EE" w:rsidRPr="00C733EE">
        <w:t xml:space="preserve"> </w:t>
      </w:r>
      <w:r w:rsidR="00C733EE">
        <w:fldChar w:fldCharType="begin"/>
      </w:r>
      <w:r w:rsidR="00C733EE">
        <w:instrText xml:space="preserve"> REF _Ref161798047 \r \h </w:instrText>
      </w:r>
      <w:r w:rsidR="00C733EE">
        <w:fldChar w:fldCharType="separate"/>
      </w:r>
      <w:r w:rsidR="00B4433D">
        <w:t>8.1.9.1</w:t>
      </w:r>
      <w:r w:rsidR="00C733EE">
        <w:fldChar w:fldCharType="end"/>
      </w:r>
      <w:r>
        <w:t>.</w:t>
      </w:r>
      <w:r w:rsidR="007A6175">
        <w:rPr>
          <w:lang w:val="en-US"/>
        </w:rPr>
        <w:t xml:space="preserve"> </w:t>
      </w:r>
      <w:r>
        <w:t>-</w:t>
      </w:r>
      <w:r w:rsidR="007A6175">
        <w:rPr>
          <w:lang w:val="en-US"/>
        </w:rPr>
        <w:t xml:space="preserve"> </w:t>
      </w:r>
      <w:r w:rsidR="00C733EE">
        <w:fldChar w:fldCharType="begin"/>
      </w:r>
      <w:r w:rsidR="00C733EE">
        <w:rPr>
          <w:lang w:val="en-US"/>
        </w:rPr>
        <w:instrText xml:space="preserve"> REF _Ref163464301 \n \h </w:instrText>
      </w:r>
      <w:r w:rsidR="00C733EE">
        <w:fldChar w:fldCharType="separate"/>
      </w:r>
      <w:r w:rsidR="00B4433D">
        <w:rPr>
          <w:lang w:val="en-US"/>
        </w:rPr>
        <w:t>8.1.9.2</w:t>
      </w:r>
      <w:r w:rsidR="00C733EE">
        <w:fldChar w:fldCharType="end"/>
      </w:r>
      <w:r w:rsidRPr="00B35305">
        <w:t>.</w:t>
      </w:r>
    </w:p>
    <w:p w:rsidR="00FD4492" w:rsidRDefault="00FD4492" w:rsidP="007A0F09">
      <w:pPr>
        <w:numPr>
          <w:ilvl w:val="3"/>
          <w:numId w:val="21"/>
        </w:numPr>
        <w:tabs>
          <w:tab w:val="clear" w:pos="1428"/>
          <w:tab w:val="num" w:pos="900"/>
          <w:tab w:val="left" w:pos="1080"/>
        </w:tabs>
        <w:ind w:left="900" w:hanging="900"/>
      </w:pPr>
      <w:r w:rsidRPr="00B35305">
        <w:t xml:space="preserve">Если в списке группы вагонов «документа движения» о прибытии на станцию назначения отсутствует вагон, фактически прибывший, приемосдатчик </w:t>
      </w:r>
      <w:r>
        <w:t xml:space="preserve">станции отправления </w:t>
      </w:r>
      <w:r w:rsidRPr="00B35305">
        <w:t>добавля</w:t>
      </w:r>
      <w:r>
        <w:t>ют данный вагон в</w:t>
      </w:r>
      <w:r w:rsidRPr="00C95B02">
        <w:t xml:space="preserve"> </w:t>
      </w:r>
      <w:r>
        <w:t>списо</w:t>
      </w:r>
      <w:r w:rsidRPr="00B35305">
        <w:t>к</w:t>
      </w:r>
      <w:r>
        <w:t xml:space="preserve"> в </w:t>
      </w:r>
      <w:r w:rsidRPr="00B35305">
        <w:t>режиме «исправления»</w:t>
      </w:r>
      <w:r>
        <w:t xml:space="preserve"> по согласованию с приемосдатчиком станции прибытия. По данному вагону выполняет функцию «добавление вагона».</w:t>
      </w:r>
    </w:p>
    <w:p w:rsidR="00FD4492" w:rsidRPr="00B35305" w:rsidRDefault="00FD4492" w:rsidP="007A0F09">
      <w:pPr>
        <w:numPr>
          <w:ilvl w:val="3"/>
          <w:numId w:val="21"/>
        </w:numPr>
        <w:tabs>
          <w:tab w:val="clear" w:pos="1428"/>
          <w:tab w:val="num" w:pos="900"/>
          <w:tab w:val="left" w:pos="1080"/>
        </w:tabs>
        <w:ind w:left="900" w:hanging="900"/>
      </w:pPr>
      <w:bookmarkStart w:id="116" w:name="_Ref162078163"/>
      <w:r>
        <w:t>Приемосдатчик станции прибытия подтверждает прибытие добавленного вагона. Вагон переходит в режим «Добавлен».</w:t>
      </w:r>
      <w:bookmarkEnd w:id="116"/>
    </w:p>
    <w:p w:rsidR="00FD4492" w:rsidRPr="00B35305" w:rsidRDefault="00FD4492" w:rsidP="007A0F09">
      <w:pPr>
        <w:numPr>
          <w:ilvl w:val="3"/>
          <w:numId w:val="21"/>
        </w:numPr>
        <w:tabs>
          <w:tab w:val="clear" w:pos="1428"/>
          <w:tab w:val="num" w:pos="900"/>
          <w:tab w:val="left" w:pos="1080"/>
        </w:tabs>
        <w:ind w:left="900" w:hanging="900"/>
      </w:pPr>
      <w:r w:rsidRPr="00B35305">
        <w:t>В случае если вагон был возвращен на станцию отправления, не дойдя до станции назначения, или прибыл на станцию, отличную от первоначальной станции назначения (</w:t>
      </w:r>
      <w:proofErr w:type="spellStart"/>
      <w:r w:rsidRPr="00B35305">
        <w:t>расцеп</w:t>
      </w:r>
      <w:proofErr w:type="spellEnd"/>
      <w:r w:rsidRPr="00B35305">
        <w:t xml:space="preserve"> на перегоне и перенаправление на другую станцию) приемосдатчик станции прибытия выполняет действия по п.</w:t>
      </w:r>
      <w:r>
        <w:fldChar w:fldCharType="begin"/>
      </w:r>
      <w:r>
        <w:instrText xml:space="preserve"> REF _Ref161733400 \r \h </w:instrText>
      </w:r>
      <w:r>
        <w:fldChar w:fldCharType="separate"/>
      </w:r>
      <w:r w:rsidR="00B4433D">
        <w:t>8.1.4</w:t>
      </w:r>
      <w:r>
        <w:fldChar w:fldCharType="end"/>
      </w:r>
      <w:r w:rsidRPr="00B35305">
        <w:t>.</w:t>
      </w:r>
    </w:p>
    <w:p w:rsidR="00FD4492" w:rsidRDefault="00FD4492" w:rsidP="007A0F09">
      <w:pPr>
        <w:numPr>
          <w:ilvl w:val="3"/>
          <w:numId w:val="21"/>
        </w:numPr>
        <w:tabs>
          <w:tab w:val="clear" w:pos="1428"/>
          <w:tab w:val="num" w:pos="900"/>
          <w:tab w:val="left" w:pos="1080"/>
        </w:tabs>
        <w:ind w:left="900" w:hanging="900"/>
      </w:pPr>
      <w:r w:rsidRPr="00B35305">
        <w:t xml:space="preserve">Если были допущены ошибки в </w:t>
      </w:r>
      <w:proofErr w:type="spellStart"/>
      <w:r w:rsidRPr="00B35305">
        <w:t>повагонном</w:t>
      </w:r>
      <w:proofErr w:type="spellEnd"/>
      <w:r w:rsidRPr="00B35305">
        <w:t xml:space="preserve"> составе при постановке или снятии с грузового фронта, гаража размораживания или другого объекта учета станции, приемосдатчик обслуживающей станции в режиме «исправления» </w:t>
      </w:r>
      <w:r>
        <w:t xml:space="preserve">в </w:t>
      </w:r>
      <w:r w:rsidRPr="00B35305">
        <w:t>соответствующи</w:t>
      </w:r>
      <w:r>
        <w:t>х</w:t>
      </w:r>
      <w:r w:rsidRPr="00B35305">
        <w:t xml:space="preserve"> </w:t>
      </w:r>
      <w:r>
        <w:t xml:space="preserve">«документах движения» выполняет операции по </w:t>
      </w:r>
      <w:proofErr w:type="gramStart"/>
      <w:r>
        <w:t>п.</w:t>
      </w:r>
      <w:r w:rsidR="00C733EE">
        <w:fldChar w:fldCharType="begin"/>
      </w:r>
      <w:r w:rsidR="00C733EE">
        <w:instrText xml:space="preserve"> REF _Ref162077609 \n \h </w:instrText>
      </w:r>
      <w:r w:rsidR="00C733EE">
        <w:fldChar w:fldCharType="separate"/>
      </w:r>
      <w:r w:rsidR="00B4433D">
        <w:t>8.1.9.1</w:t>
      </w:r>
      <w:r w:rsidR="00C733EE">
        <w:fldChar w:fldCharType="end"/>
      </w:r>
      <w:r w:rsidR="00C733EE" w:rsidRPr="00C733EE">
        <w:t>.</w:t>
      </w:r>
      <w:r>
        <w:t>-</w:t>
      </w:r>
      <w:proofErr w:type="gramEnd"/>
      <w:r w:rsidR="00C733EE">
        <w:fldChar w:fldCharType="begin"/>
      </w:r>
      <w:r w:rsidR="00C733EE">
        <w:instrText xml:space="preserve"> REF _Ref162078163 \n \h </w:instrText>
      </w:r>
      <w:r w:rsidR="00C733EE">
        <w:fldChar w:fldCharType="separate"/>
      </w:r>
      <w:r w:rsidR="00B4433D">
        <w:t>8.1.9.5</w:t>
      </w:r>
      <w:r w:rsidR="00C733EE">
        <w:fldChar w:fldCharType="end"/>
      </w:r>
      <w:r w:rsidRPr="00B35305">
        <w:t>.</w:t>
      </w:r>
      <w:r>
        <w:t xml:space="preserve"> При этом подтверждение возврата или добавления вагона не требуется.</w:t>
      </w:r>
    </w:p>
    <w:p w:rsidR="007C0C32" w:rsidRPr="00B35305" w:rsidRDefault="007C0C32" w:rsidP="007C0C32">
      <w:pPr>
        <w:tabs>
          <w:tab w:val="left" w:pos="1080"/>
        </w:tabs>
        <w:ind w:firstLine="0"/>
      </w:pPr>
    </w:p>
    <w:p w:rsidR="00FD4492" w:rsidRPr="00B35305" w:rsidRDefault="00FD4492" w:rsidP="007A0F09">
      <w:pPr>
        <w:numPr>
          <w:ilvl w:val="2"/>
          <w:numId w:val="21"/>
        </w:numPr>
        <w:tabs>
          <w:tab w:val="clear" w:pos="1192"/>
          <w:tab w:val="num" w:pos="900"/>
        </w:tabs>
        <w:ind w:left="1080" w:hanging="1080"/>
        <w:outlineLvl w:val="2"/>
        <w:rPr>
          <w:b/>
        </w:rPr>
      </w:pPr>
      <w:bookmarkStart w:id="117" w:name="_Ref161799249"/>
      <w:bookmarkStart w:id="118" w:name="_Toc162083105"/>
      <w:bookmarkStart w:id="119" w:name="_Toc165959606"/>
      <w:r w:rsidRPr="00B35305">
        <w:rPr>
          <w:b/>
        </w:rPr>
        <w:t>Снятие положения по станции на 7:00 и 19:00.</w:t>
      </w:r>
      <w:bookmarkEnd w:id="117"/>
      <w:bookmarkEnd w:id="118"/>
      <w:bookmarkEnd w:id="119"/>
    </w:p>
    <w:p w:rsidR="00FD4492" w:rsidRPr="00B35305" w:rsidRDefault="00FD4492" w:rsidP="007A0F09">
      <w:pPr>
        <w:numPr>
          <w:ilvl w:val="3"/>
          <w:numId w:val="21"/>
        </w:numPr>
        <w:tabs>
          <w:tab w:val="clear" w:pos="1428"/>
          <w:tab w:val="left" w:pos="900"/>
        </w:tabs>
        <w:ind w:left="900" w:hanging="900"/>
      </w:pPr>
      <w:r w:rsidRPr="00B35305">
        <w:t>Приемосдатчик создает документ «положение парка по станции на 7:00 и 19:00».</w:t>
      </w:r>
    </w:p>
    <w:p w:rsidR="00FD4492" w:rsidRPr="00B35305" w:rsidRDefault="00FD4492" w:rsidP="007A0F09">
      <w:pPr>
        <w:numPr>
          <w:ilvl w:val="3"/>
          <w:numId w:val="21"/>
        </w:numPr>
        <w:tabs>
          <w:tab w:val="clear" w:pos="1428"/>
          <w:tab w:val="left" w:pos="900"/>
        </w:tabs>
        <w:ind w:left="900" w:hanging="900"/>
      </w:pPr>
      <w:r w:rsidRPr="00B35305">
        <w:t>Устанавливает время, по состоянию на которое производится списание</w:t>
      </w:r>
      <w:r w:rsidRPr="00B35305">
        <w:rPr>
          <w:b/>
        </w:rPr>
        <w:t xml:space="preserve"> </w:t>
      </w:r>
      <w:r w:rsidRPr="00B35305">
        <w:t>парка вагонов по станции.</w:t>
      </w:r>
    </w:p>
    <w:p w:rsidR="00FD4492" w:rsidRPr="00B35305" w:rsidRDefault="00FD4492" w:rsidP="007A0F09">
      <w:pPr>
        <w:numPr>
          <w:ilvl w:val="3"/>
          <w:numId w:val="21"/>
        </w:numPr>
        <w:tabs>
          <w:tab w:val="clear" w:pos="1428"/>
          <w:tab w:val="left" w:pos="900"/>
        </w:tabs>
        <w:ind w:left="900" w:hanging="900"/>
      </w:pPr>
      <w:r w:rsidRPr="00B35305">
        <w:t>Станция прописывается в документ автоматически из профиля пользователя и рабочего места.</w:t>
      </w:r>
    </w:p>
    <w:p w:rsidR="00FD4492" w:rsidRPr="00B35305" w:rsidRDefault="00FD4492" w:rsidP="007A0F09">
      <w:pPr>
        <w:numPr>
          <w:ilvl w:val="3"/>
          <w:numId w:val="21"/>
        </w:numPr>
        <w:tabs>
          <w:tab w:val="clear" w:pos="1428"/>
          <w:tab w:val="left" w:pos="900"/>
        </w:tabs>
        <w:ind w:left="900" w:hanging="900"/>
      </w:pPr>
      <w:r w:rsidRPr="00B35305">
        <w:t xml:space="preserve">Приемосдатчик </w:t>
      </w:r>
      <w:r>
        <w:t>в</w:t>
      </w:r>
      <w:r w:rsidRPr="00B35305">
        <w:t>носит вручную номера списанных с натуры вагонов на станции, указывает номера путей, на которых они находятся.</w:t>
      </w:r>
      <w:r>
        <w:t xml:space="preserve"> </w:t>
      </w:r>
      <w:r w:rsidRPr="00B35305">
        <w:t>Сохраняет</w:t>
      </w:r>
      <w:r>
        <w:t xml:space="preserve"> документ.</w:t>
      </w:r>
    </w:p>
    <w:p w:rsidR="00FD4492" w:rsidRPr="00B35305" w:rsidRDefault="00FD4492" w:rsidP="007A0F09">
      <w:pPr>
        <w:numPr>
          <w:ilvl w:val="3"/>
          <w:numId w:val="21"/>
        </w:numPr>
        <w:tabs>
          <w:tab w:val="clear" w:pos="1428"/>
          <w:tab w:val="left" w:pos="900"/>
        </w:tabs>
        <w:ind w:left="900" w:hanging="900"/>
      </w:pPr>
      <w:r>
        <w:t>Р</w:t>
      </w:r>
      <w:r w:rsidRPr="00B35305">
        <w:t xml:space="preserve">аспечатывает </w:t>
      </w:r>
      <w:r>
        <w:t>отчетную форму</w:t>
      </w:r>
      <w:r w:rsidRPr="00B35305">
        <w:t>, в которо</w:t>
      </w:r>
      <w:r>
        <w:t>й</w:t>
      </w:r>
      <w:r w:rsidRPr="00B35305">
        <w:t xml:space="preserve"> помечаются вагоны, имеющиеся в системе на станции и отсутствующие в документе «положение парка по станции на 7:00 и 19:00» и наоборот. Также в </w:t>
      </w:r>
      <w:r>
        <w:t xml:space="preserve">отчетной </w:t>
      </w:r>
      <w:r w:rsidRPr="00B35305">
        <w:t xml:space="preserve">форме выводится таблица рассогласования по подтверждению </w:t>
      </w:r>
      <w:proofErr w:type="spellStart"/>
      <w:r w:rsidRPr="00B35305">
        <w:t>повагонных</w:t>
      </w:r>
      <w:proofErr w:type="spellEnd"/>
      <w:r w:rsidRPr="00B35305">
        <w:t xml:space="preserve"> составов в «документах движения» при отправлении и прибытии для проведения корректировок по п.</w:t>
      </w:r>
      <w:r>
        <w:fldChar w:fldCharType="begin"/>
      </w:r>
      <w:r>
        <w:instrText xml:space="preserve"> REF _Ref161641475 \r \h </w:instrText>
      </w:r>
      <w:r>
        <w:fldChar w:fldCharType="separate"/>
      </w:r>
      <w:r w:rsidR="00B4433D">
        <w:t>8.1.9</w:t>
      </w:r>
      <w:r>
        <w:fldChar w:fldCharType="end"/>
      </w:r>
      <w:r w:rsidRPr="00B35305">
        <w:t>.</w:t>
      </w:r>
    </w:p>
    <w:p w:rsidR="00FD4492" w:rsidRPr="00B35305" w:rsidRDefault="00FD4492" w:rsidP="00FD4492">
      <w:pPr>
        <w:tabs>
          <w:tab w:val="left" w:pos="1080"/>
        </w:tabs>
        <w:ind w:left="1080" w:hanging="1080"/>
        <w:rPr>
          <w:b/>
        </w:rPr>
      </w:pPr>
    </w:p>
    <w:p w:rsidR="00F90F36" w:rsidRPr="00C00FD4" w:rsidRDefault="00FD4492" w:rsidP="003549D6">
      <w:pPr>
        <w:pStyle w:val="21"/>
        <w:numPr>
          <w:ilvl w:val="1"/>
          <w:numId w:val="71"/>
        </w:numPr>
        <w:rPr>
          <w:sz w:val="24"/>
          <w:szCs w:val="24"/>
          <w:lang w:val="en-US"/>
        </w:rPr>
      </w:pPr>
      <w:bookmarkStart w:id="120" w:name="_Ref161667003"/>
      <w:bookmarkStart w:id="121" w:name="_Toc162083106"/>
      <w:bookmarkStart w:id="122" w:name="_Toc165959607"/>
      <w:r w:rsidRPr="00C00FD4">
        <w:rPr>
          <w:sz w:val="24"/>
          <w:szCs w:val="24"/>
        </w:rPr>
        <w:t>Учет ответственного простоя, операций.</w:t>
      </w:r>
      <w:bookmarkEnd w:id="120"/>
      <w:bookmarkEnd w:id="121"/>
      <w:bookmarkEnd w:id="122"/>
    </w:p>
    <w:p w:rsidR="00FD4492" w:rsidRPr="00B35305" w:rsidRDefault="00FD4492" w:rsidP="007A0F09">
      <w:pPr>
        <w:numPr>
          <w:ilvl w:val="2"/>
          <w:numId w:val="52"/>
        </w:numPr>
        <w:tabs>
          <w:tab w:val="left" w:pos="720"/>
        </w:tabs>
        <w:ind w:hanging="1406"/>
        <w:outlineLvl w:val="2"/>
        <w:rPr>
          <w:b/>
        </w:rPr>
      </w:pPr>
      <w:bookmarkStart w:id="123" w:name="_Ref161640916"/>
      <w:bookmarkStart w:id="124" w:name="_Toc162083107"/>
      <w:bookmarkStart w:id="125" w:name="_Toc165959608"/>
      <w:r w:rsidRPr="00B35305">
        <w:rPr>
          <w:b/>
        </w:rPr>
        <w:t>Подтверждение выполнения операций.</w:t>
      </w:r>
      <w:bookmarkEnd w:id="123"/>
      <w:bookmarkEnd w:id="124"/>
      <w:bookmarkEnd w:id="125"/>
    </w:p>
    <w:p w:rsidR="00E976AA" w:rsidRPr="00B35305" w:rsidRDefault="00E976AA" w:rsidP="007A0F09">
      <w:pPr>
        <w:numPr>
          <w:ilvl w:val="3"/>
          <w:numId w:val="43"/>
        </w:numPr>
        <w:tabs>
          <w:tab w:val="clear" w:pos="1080"/>
          <w:tab w:val="num" w:pos="900"/>
        </w:tabs>
        <w:ind w:left="900" w:hanging="900"/>
      </w:pPr>
      <w:r w:rsidRPr="00B35305">
        <w:t>В момент начала и окончания операции, требующей подтверждение, приемосдатчик формирует группу вагонов, по которым необходимо произвести подтверждение или использует ранее сформированную группу для создания документа «подтверждение операций»;</w:t>
      </w:r>
    </w:p>
    <w:p w:rsidR="00E976AA" w:rsidRPr="00B35305" w:rsidRDefault="00E976AA" w:rsidP="007A0F09">
      <w:pPr>
        <w:numPr>
          <w:ilvl w:val="3"/>
          <w:numId w:val="43"/>
        </w:numPr>
        <w:tabs>
          <w:tab w:val="clear" w:pos="1080"/>
          <w:tab w:val="num" w:pos="900"/>
        </w:tabs>
        <w:ind w:left="900" w:hanging="900"/>
      </w:pPr>
      <w:r w:rsidRPr="00B35305">
        <w:t>Создает документ «подтверждение операций». Система анализирует параметры группы вагонов, «грузового документа», местоположения группы вагонов и прописывает выбранную тех</w:t>
      </w:r>
      <w:r>
        <w:t>.</w:t>
      </w:r>
      <w:r w:rsidRPr="00B35305">
        <w:t>карту в документ «подтверждение операций».</w:t>
      </w:r>
    </w:p>
    <w:p w:rsidR="00E976AA" w:rsidRPr="00B35305" w:rsidRDefault="00E976AA" w:rsidP="007A0F09">
      <w:pPr>
        <w:numPr>
          <w:ilvl w:val="3"/>
          <w:numId w:val="43"/>
        </w:numPr>
        <w:tabs>
          <w:tab w:val="clear" w:pos="1080"/>
          <w:tab w:val="num" w:pos="900"/>
        </w:tabs>
        <w:ind w:left="900" w:hanging="900"/>
      </w:pPr>
      <w:r w:rsidRPr="00B35305">
        <w:t>Если автоматически прописанная тех</w:t>
      </w:r>
      <w:r>
        <w:t>.</w:t>
      </w:r>
      <w:r w:rsidRPr="00B35305">
        <w:t xml:space="preserve">карта не соответствует подтверждаемым операциям приемосдатчик выбирает из списка </w:t>
      </w:r>
      <w:r>
        <w:t xml:space="preserve">тех.карт </w:t>
      </w:r>
      <w:r w:rsidRPr="00B35305">
        <w:t>соответствующую.</w:t>
      </w:r>
    </w:p>
    <w:p w:rsidR="00E976AA" w:rsidRPr="00B35305" w:rsidRDefault="00E976AA" w:rsidP="007A0F09">
      <w:pPr>
        <w:numPr>
          <w:ilvl w:val="3"/>
          <w:numId w:val="43"/>
        </w:numPr>
        <w:tabs>
          <w:tab w:val="clear" w:pos="1080"/>
          <w:tab w:val="num" w:pos="900"/>
        </w:tabs>
        <w:ind w:left="900" w:hanging="900"/>
      </w:pPr>
      <w:r w:rsidRPr="00B35305">
        <w:t xml:space="preserve">Из списка операций </w:t>
      </w:r>
      <w:proofErr w:type="spellStart"/>
      <w:r w:rsidRPr="00B35305">
        <w:t>техкарты</w:t>
      </w:r>
      <w:proofErr w:type="spellEnd"/>
      <w:r w:rsidRPr="00B35305">
        <w:t xml:space="preserve"> приемосдатчик выбирает подтверждаемую операцию.</w:t>
      </w:r>
    </w:p>
    <w:p w:rsidR="00E976AA" w:rsidRPr="00B35305" w:rsidRDefault="00E976AA" w:rsidP="007A0F09">
      <w:pPr>
        <w:numPr>
          <w:ilvl w:val="3"/>
          <w:numId w:val="43"/>
        </w:numPr>
        <w:tabs>
          <w:tab w:val="clear" w:pos="1080"/>
          <w:tab w:val="num" w:pos="900"/>
        </w:tabs>
        <w:ind w:left="900" w:hanging="900"/>
      </w:pPr>
      <w:r w:rsidRPr="00B35305">
        <w:t xml:space="preserve">Устанавливает режим подтверждения начала или окончания операции. </w:t>
      </w:r>
    </w:p>
    <w:p w:rsidR="00E976AA" w:rsidRPr="00B35305" w:rsidRDefault="00E976AA" w:rsidP="007A0F09">
      <w:pPr>
        <w:numPr>
          <w:ilvl w:val="3"/>
          <w:numId w:val="43"/>
        </w:numPr>
        <w:tabs>
          <w:tab w:val="clear" w:pos="1080"/>
          <w:tab w:val="num" w:pos="900"/>
        </w:tabs>
        <w:ind w:left="900" w:hanging="900"/>
      </w:pPr>
      <w:r w:rsidRPr="00B35305">
        <w:t xml:space="preserve">Для автоматического заполнения времени и даты подтверждения начала или окончания операции по ранее зафиксированным событиям движения по </w:t>
      </w:r>
      <w:r w:rsidRPr="00D42190">
        <w:t>«Методик</w:t>
      </w:r>
      <w:r w:rsidR="00D42190" w:rsidRPr="00D42190">
        <w:t>е</w:t>
      </w:r>
      <w:r w:rsidRPr="00D42190">
        <w:t xml:space="preserve"> учета ответственного простоя вагонов за подразделениями </w:t>
      </w:r>
      <w:r w:rsidR="00A60F9E">
        <w:t>предприятия</w:t>
      </w:r>
      <w:r w:rsidRPr="00D42190">
        <w:t>»,</w:t>
      </w:r>
      <w:r w:rsidRPr="00B35305">
        <w:t xml:space="preserve"> выбирает </w:t>
      </w:r>
      <w:r w:rsidRPr="00B35305">
        <w:lastRenderedPageBreak/>
        <w:t>команду «</w:t>
      </w:r>
      <w:r>
        <w:t>определение</w:t>
      </w:r>
      <w:r w:rsidRPr="00B35305">
        <w:t xml:space="preserve"> по методике». После чего система находит соответствующее событие движения и копирует его время и дату в поля подтверждения операции.</w:t>
      </w:r>
    </w:p>
    <w:p w:rsidR="00E976AA" w:rsidRPr="00B35305" w:rsidRDefault="00E976AA" w:rsidP="007A0F09">
      <w:pPr>
        <w:numPr>
          <w:ilvl w:val="3"/>
          <w:numId w:val="43"/>
        </w:numPr>
        <w:tabs>
          <w:tab w:val="clear" w:pos="1080"/>
          <w:tab w:val="num" w:pos="900"/>
        </w:tabs>
        <w:ind w:left="900" w:hanging="900"/>
      </w:pPr>
      <w:r w:rsidRPr="00B35305">
        <w:t>Если операция требует ручного подтверждения – приемосдатчик вводит необходимое время, которое фиксируется для каждого вагона в группе.</w:t>
      </w:r>
    </w:p>
    <w:p w:rsidR="00E976AA" w:rsidRPr="00B35305" w:rsidRDefault="00E976AA" w:rsidP="007A0F09">
      <w:pPr>
        <w:numPr>
          <w:ilvl w:val="3"/>
          <w:numId w:val="43"/>
        </w:numPr>
        <w:tabs>
          <w:tab w:val="clear" w:pos="1080"/>
          <w:tab w:val="num" w:pos="900"/>
        </w:tabs>
        <w:ind w:left="900" w:hanging="900"/>
      </w:pPr>
      <w:r w:rsidRPr="00B35305">
        <w:t>После выбора подтверждаемой операции, система из соответствующей тех</w:t>
      </w:r>
      <w:r>
        <w:t>.</w:t>
      </w:r>
      <w:r w:rsidRPr="00B35305">
        <w:t xml:space="preserve">карты прописывает ответственность определенного подразделения </w:t>
      </w:r>
      <w:proofErr w:type="gramStart"/>
      <w:r>
        <w:t xml:space="preserve">за </w:t>
      </w:r>
      <w:r w:rsidRPr="00B35305">
        <w:t>простой группы</w:t>
      </w:r>
      <w:proofErr w:type="gramEnd"/>
      <w:r w:rsidRPr="00B35305">
        <w:t xml:space="preserve"> вагонов под операцией. В случае, если автоматически выбранная ответственность отличается от действительной, приемосдатчик из списка ответственности выбирает соответствующую.</w:t>
      </w:r>
    </w:p>
    <w:p w:rsidR="00E976AA" w:rsidRPr="00B35305" w:rsidRDefault="00E976AA" w:rsidP="007A0F09">
      <w:pPr>
        <w:numPr>
          <w:ilvl w:val="3"/>
          <w:numId w:val="43"/>
        </w:numPr>
        <w:tabs>
          <w:tab w:val="clear" w:pos="1080"/>
          <w:tab w:val="num" w:pos="900"/>
        </w:tabs>
        <w:ind w:left="900" w:hanging="900"/>
      </w:pPr>
      <w:bookmarkStart w:id="126" w:name="_Ref166384619"/>
      <w:r w:rsidRPr="00B35305">
        <w:t>При подтверждении окончания операции выгрузки, система автоматически прописывает ссылку на событие окончания грузовой операции</w:t>
      </w:r>
      <w:r w:rsidR="000F4D69">
        <w:t xml:space="preserve"> в</w:t>
      </w:r>
      <w:r w:rsidR="000F4D69" w:rsidRPr="00B35305">
        <w:t xml:space="preserve"> соответствующий грузовой документ</w:t>
      </w:r>
      <w:r w:rsidRPr="00B35305">
        <w:t>.</w:t>
      </w:r>
      <w:r w:rsidR="000F4D69">
        <w:t xml:space="preserve"> Для фиксирования времени, по которое груз находился в вагоне по данному документу.</w:t>
      </w:r>
      <w:bookmarkEnd w:id="126"/>
    </w:p>
    <w:p w:rsidR="00E976AA" w:rsidRDefault="00E976AA" w:rsidP="007A0F09">
      <w:pPr>
        <w:numPr>
          <w:ilvl w:val="3"/>
          <w:numId w:val="43"/>
        </w:numPr>
        <w:tabs>
          <w:tab w:val="clear" w:pos="1080"/>
          <w:tab w:val="num" w:pos="900"/>
        </w:tabs>
        <w:ind w:left="900" w:hanging="900"/>
      </w:pPr>
      <w:r w:rsidRPr="00B35305">
        <w:t>Сохраняет сформированный документ.</w:t>
      </w:r>
    </w:p>
    <w:p w:rsidR="002C0008" w:rsidRDefault="002C0008" w:rsidP="002C0008">
      <w:pPr>
        <w:tabs>
          <w:tab w:val="left" w:pos="1080"/>
        </w:tabs>
        <w:ind w:firstLine="0"/>
      </w:pPr>
    </w:p>
    <w:p w:rsidR="00FD4492" w:rsidRPr="00B35305" w:rsidRDefault="00FD4492" w:rsidP="007A0F09">
      <w:pPr>
        <w:numPr>
          <w:ilvl w:val="2"/>
          <w:numId w:val="47"/>
        </w:numPr>
        <w:tabs>
          <w:tab w:val="clear" w:pos="1406"/>
          <w:tab w:val="left" w:pos="720"/>
          <w:tab w:val="num" w:pos="900"/>
        </w:tabs>
        <w:ind w:hanging="1406"/>
        <w:outlineLvl w:val="2"/>
        <w:rPr>
          <w:b/>
        </w:rPr>
      </w:pPr>
      <w:bookmarkStart w:id="127" w:name="_Ref161667240"/>
      <w:bookmarkStart w:id="128" w:name="_Toc162083108"/>
      <w:bookmarkStart w:id="129" w:name="_Toc165959609"/>
      <w:r w:rsidRPr="00B35305">
        <w:rPr>
          <w:b/>
        </w:rPr>
        <w:t>Учет ожиданий.</w:t>
      </w:r>
      <w:bookmarkEnd w:id="127"/>
      <w:bookmarkEnd w:id="128"/>
      <w:bookmarkEnd w:id="129"/>
    </w:p>
    <w:p w:rsidR="00FD4492" w:rsidRDefault="00FD4492" w:rsidP="007A0F09">
      <w:pPr>
        <w:numPr>
          <w:ilvl w:val="3"/>
          <w:numId w:val="72"/>
        </w:numPr>
        <w:tabs>
          <w:tab w:val="clear" w:pos="720"/>
          <w:tab w:val="num" w:pos="900"/>
        </w:tabs>
        <w:ind w:left="900" w:hanging="900"/>
      </w:pPr>
      <w:r w:rsidRPr="00B35305">
        <w:t>При подтверждении окончания операции по в</w:t>
      </w:r>
      <w:r>
        <w:t xml:space="preserve">агону/группе вагонов по </w:t>
      </w:r>
      <w:proofErr w:type="gramStart"/>
      <w:r>
        <w:t>п.</w:t>
      </w:r>
      <w:r w:rsidR="007A5B7A">
        <w:fldChar w:fldCharType="begin"/>
      </w:r>
      <w:r w:rsidR="007A5B7A">
        <w:instrText xml:space="preserve"> REF _Ref161640916 \n \h </w:instrText>
      </w:r>
      <w:r w:rsidR="007A5B7A">
        <w:fldChar w:fldCharType="separate"/>
      </w:r>
      <w:r w:rsidR="00B4433D">
        <w:t>8.2.1</w:t>
      </w:r>
      <w:r w:rsidR="007A5B7A">
        <w:fldChar w:fldCharType="end"/>
      </w:r>
      <w:r>
        <w:t>.</w:t>
      </w:r>
      <w:r w:rsidRPr="00B35305">
        <w:t>,</w:t>
      </w:r>
      <w:proofErr w:type="gramEnd"/>
      <w:r w:rsidRPr="00B35305">
        <w:t xml:space="preserve"> если с вагоном/группой вагонов не будет производиться следующая технологическая операция, приемосдатчик фиксирует причину ожидания выбрав ее из списка или указав другую</w:t>
      </w:r>
      <w:r w:rsidR="00057F29">
        <w:t xml:space="preserve"> и ответственность за ожидание.</w:t>
      </w:r>
    </w:p>
    <w:p w:rsidR="00057F29" w:rsidRDefault="00057F29" w:rsidP="007A0F09">
      <w:pPr>
        <w:numPr>
          <w:ilvl w:val="3"/>
          <w:numId w:val="72"/>
        </w:numPr>
        <w:tabs>
          <w:tab w:val="clear" w:pos="720"/>
          <w:tab w:val="num" w:pos="900"/>
        </w:tabs>
        <w:ind w:left="900" w:hanging="900"/>
      </w:pPr>
      <w:r w:rsidRPr="00B35305">
        <w:t xml:space="preserve">При подтверждении начала операции по вагону/группе вагонов по </w:t>
      </w:r>
      <w:proofErr w:type="gramStart"/>
      <w:r w:rsidRPr="00B35305">
        <w:t>п.</w:t>
      </w:r>
      <w:r>
        <w:fldChar w:fldCharType="begin"/>
      </w:r>
      <w:r>
        <w:instrText xml:space="preserve"> REF _Ref161640916 \n \h </w:instrText>
      </w:r>
      <w:r>
        <w:fldChar w:fldCharType="separate"/>
      </w:r>
      <w:r w:rsidR="00B4433D">
        <w:t>8.2.1</w:t>
      </w:r>
      <w:r>
        <w:fldChar w:fldCharType="end"/>
      </w:r>
      <w:r>
        <w:t>.</w:t>
      </w:r>
      <w:r w:rsidRPr="00B35305">
        <w:t>,</w:t>
      </w:r>
      <w:proofErr w:type="gramEnd"/>
      <w:r w:rsidRPr="00B35305">
        <w:t xml:space="preserve"> в случае если было ожидание</w:t>
      </w:r>
      <w:r>
        <w:t xml:space="preserve"> по каким-</w:t>
      </w:r>
      <w:r w:rsidRPr="00B35305">
        <w:t>либо причинам, после выбора параметров подтверждения операции (технологическая карта, операция, признак «начало операции») пользователю подается информация об ожидании и его причине.</w:t>
      </w:r>
    </w:p>
    <w:p w:rsidR="00057F29" w:rsidRDefault="00057F29" w:rsidP="007A0F09">
      <w:pPr>
        <w:numPr>
          <w:ilvl w:val="3"/>
          <w:numId w:val="72"/>
        </w:numPr>
        <w:tabs>
          <w:tab w:val="clear" w:pos="720"/>
          <w:tab w:val="num" w:pos="900"/>
        </w:tabs>
        <w:ind w:left="900" w:hanging="900"/>
      </w:pPr>
      <w:r w:rsidRPr="00B35305">
        <w:t>Если причина не была указана, приемосдатчик устанавливает причину ожидания.</w:t>
      </w:r>
    </w:p>
    <w:p w:rsidR="00057F29" w:rsidRDefault="00057F29" w:rsidP="007A0F09">
      <w:pPr>
        <w:numPr>
          <w:ilvl w:val="3"/>
          <w:numId w:val="72"/>
        </w:numPr>
        <w:tabs>
          <w:tab w:val="clear" w:pos="720"/>
          <w:tab w:val="num" w:pos="900"/>
        </w:tabs>
        <w:ind w:left="900" w:hanging="900"/>
      </w:pPr>
      <w:r w:rsidRPr="00B35305">
        <w:t xml:space="preserve">По умолчанию причина ожидания: ожидание выполнения подтверждаемой операции, ответственность определяется в соответствие с </w:t>
      </w:r>
      <w:r w:rsidRPr="00D42190">
        <w:t xml:space="preserve">«Методикой учета ответственного простоя вагонов за подразделениями </w:t>
      </w:r>
      <w:r w:rsidR="00A60F9E">
        <w:t>предприятия</w:t>
      </w:r>
      <w:r w:rsidRPr="00D42190">
        <w:t>».</w:t>
      </w:r>
    </w:p>
    <w:p w:rsidR="00057F29" w:rsidRDefault="00057F29" w:rsidP="007A0F09">
      <w:pPr>
        <w:numPr>
          <w:ilvl w:val="3"/>
          <w:numId w:val="72"/>
        </w:numPr>
        <w:tabs>
          <w:tab w:val="clear" w:pos="720"/>
          <w:tab w:val="num" w:pos="900"/>
        </w:tabs>
        <w:ind w:left="900" w:hanging="900"/>
      </w:pPr>
      <w:r w:rsidRPr="00B35305">
        <w:t xml:space="preserve">Если причина ожидания или «ответственность» </w:t>
      </w:r>
      <w:proofErr w:type="gramStart"/>
      <w:r w:rsidRPr="00B35305">
        <w:t>за простой вагона</w:t>
      </w:r>
      <w:proofErr w:type="gramEnd"/>
      <w:r w:rsidRPr="00B35305">
        <w:t xml:space="preserve"> в ожидании не соответствует оперативной ситуации</w:t>
      </w:r>
      <w:r>
        <w:t>,</w:t>
      </w:r>
      <w:r w:rsidRPr="00B35305">
        <w:t xml:space="preserve"> приемосдатчик выбирает соответствующий параметр из списка.</w:t>
      </w:r>
    </w:p>
    <w:p w:rsidR="00057F29" w:rsidRPr="00B35305" w:rsidRDefault="00057F29" w:rsidP="00C01653">
      <w:pPr>
        <w:tabs>
          <w:tab w:val="num" w:pos="3589"/>
        </w:tabs>
        <w:ind w:left="900" w:hanging="900"/>
      </w:pPr>
    </w:p>
    <w:p w:rsidR="00FD4492" w:rsidRDefault="00FD4492" w:rsidP="00A62601">
      <w:pPr>
        <w:numPr>
          <w:ilvl w:val="2"/>
          <w:numId w:val="73"/>
        </w:numPr>
        <w:outlineLvl w:val="2"/>
        <w:rPr>
          <w:b/>
        </w:rPr>
      </w:pPr>
      <w:bookmarkStart w:id="130" w:name="_Toc162083109"/>
      <w:bookmarkStart w:id="131" w:name="_Toc165959610"/>
      <w:r w:rsidRPr="00B35305">
        <w:rPr>
          <w:b/>
        </w:rPr>
        <w:t>Директивное зачисление вагонов на учет за цехом.</w:t>
      </w:r>
      <w:bookmarkEnd w:id="130"/>
      <w:bookmarkEnd w:id="131"/>
    </w:p>
    <w:p w:rsidR="00FD4492" w:rsidRDefault="00FD4492" w:rsidP="007A0F09">
      <w:pPr>
        <w:numPr>
          <w:ilvl w:val="3"/>
          <w:numId w:val="73"/>
        </w:numPr>
        <w:tabs>
          <w:tab w:val="clear" w:pos="720"/>
          <w:tab w:val="left" w:pos="900"/>
        </w:tabs>
        <w:ind w:left="900" w:hanging="900"/>
      </w:pPr>
      <w:r w:rsidRPr="00B35305">
        <w:t xml:space="preserve">В случае директивного </w:t>
      </w:r>
      <w:r w:rsidR="000F4D69">
        <w:t>зачисления</w:t>
      </w:r>
      <w:r w:rsidRPr="00B35305">
        <w:t xml:space="preserve"> с учета, приемосдатчик в документе «Ответственный простой за цехом» формирует группу вагонов, которые будут зачисляться на учет;</w:t>
      </w:r>
    </w:p>
    <w:p w:rsidR="00057F29" w:rsidRDefault="00057F29" w:rsidP="007A0F09">
      <w:pPr>
        <w:numPr>
          <w:ilvl w:val="3"/>
          <w:numId w:val="73"/>
        </w:numPr>
        <w:tabs>
          <w:tab w:val="clear" w:pos="720"/>
          <w:tab w:val="left" w:pos="900"/>
        </w:tabs>
        <w:ind w:left="900" w:hanging="900"/>
      </w:pPr>
      <w:r w:rsidRPr="00B35305">
        <w:t>По умолчанию в документе установлен режим зачисления на учет с причинами зачисления «под грузовой операцией». Если зачисление на учет производится по другим причинам, то приемосдатчик выбирает причину зачисления на учет: переадресовка, задержание, пр.</w:t>
      </w:r>
    </w:p>
    <w:p w:rsidR="00057F29" w:rsidRPr="00B35305" w:rsidRDefault="00057F29" w:rsidP="007A0F09">
      <w:pPr>
        <w:numPr>
          <w:ilvl w:val="3"/>
          <w:numId w:val="73"/>
        </w:numPr>
        <w:tabs>
          <w:tab w:val="clear" w:pos="720"/>
          <w:tab w:val="left" w:pos="900"/>
        </w:tabs>
        <w:ind w:left="900" w:hanging="900"/>
      </w:pPr>
      <w:r w:rsidRPr="00B35305">
        <w:t>Указывает время постановки на учет, реквизиты документа, на основании которого произошло зачисление на учет, должностное лицо, распорядившееся зачислить вагоны на учет.</w:t>
      </w:r>
    </w:p>
    <w:p w:rsidR="002C0008" w:rsidRPr="00B35305" w:rsidRDefault="002C0008" w:rsidP="002C0008">
      <w:pPr>
        <w:tabs>
          <w:tab w:val="left" w:pos="1080"/>
        </w:tabs>
        <w:ind w:firstLine="0"/>
      </w:pPr>
    </w:p>
    <w:p w:rsidR="00FD4492" w:rsidRDefault="00FD4492" w:rsidP="00A62601">
      <w:pPr>
        <w:numPr>
          <w:ilvl w:val="2"/>
          <w:numId w:val="74"/>
        </w:numPr>
        <w:outlineLvl w:val="2"/>
        <w:rPr>
          <w:b/>
        </w:rPr>
      </w:pPr>
      <w:bookmarkStart w:id="132" w:name="_Toc162083110"/>
      <w:bookmarkStart w:id="133" w:name="_Toc165959611"/>
      <w:r w:rsidRPr="00B35305">
        <w:rPr>
          <w:b/>
        </w:rPr>
        <w:t>Директивное списание вагонов с учета за цехом.</w:t>
      </w:r>
      <w:bookmarkEnd w:id="132"/>
      <w:bookmarkEnd w:id="133"/>
    </w:p>
    <w:p w:rsidR="00FD4492" w:rsidRDefault="00FD4492" w:rsidP="007A0F09">
      <w:pPr>
        <w:numPr>
          <w:ilvl w:val="3"/>
          <w:numId w:val="74"/>
        </w:numPr>
        <w:tabs>
          <w:tab w:val="clear" w:pos="720"/>
          <w:tab w:val="num" w:pos="900"/>
        </w:tabs>
        <w:ind w:left="900" w:hanging="900"/>
        <w:jc w:val="left"/>
      </w:pPr>
      <w:r w:rsidRPr="00B35305">
        <w:t>В случае директивного списания с учета, приемосдатчик создает документ «Ответственный простой за цехом» формирует группу вагонов, которые будут сниматься с учета;</w:t>
      </w:r>
    </w:p>
    <w:p w:rsidR="0089224D" w:rsidRDefault="0089224D" w:rsidP="007A0F09">
      <w:pPr>
        <w:numPr>
          <w:ilvl w:val="3"/>
          <w:numId w:val="74"/>
        </w:numPr>
        <w:tabs>
          <w:tab w:val="clear" w:pos="720"/>
          <w:tab w:val="num" w:pos="900"/>
        </w:tabs>
        <w:ind w:left="900" w:hanging="900"/>
        <w:jc w:val="left"/>
      </w:pPr>
      <w:r w:rsidRPr="00B35305">
        <w:t>Приемосдатчик выбирает в документе режим списания с учета;</w:t>
      </w:r>
    </w:p>
    <w:p w:rsidR="0089224D" w:rsidRPr="00B35305" w:rsidRDefault="0089224D" w:rsidP="007A0F09">
      <w:pPr>
        <w:numPr>
          <w:ilvl w:val="3"/>
          <w:numId w:val="74"/>
        </w:numPr>
        <w:tabs>
          <w:tab w:val="clear" w:pos="720"/>
          <w:tab w:val="num" w:pos="900"/>
        </w:tabs>
        <w:ind w:left="900" w:hanging="900"/>
        <w:jc w:val="left"/>
      </w:pPr>
      <w:r w:rsidRPr="00B35305">
        <w:lastRenderedPageBreak/>
        <w:t xml:space="preserve">Указывает время снятия с учета, реквизиты документа, на основании которого произошло снятие с учета, должностное лицо, распорядившееся </w:t>
      </w:r>
      <w:r w:rsidR="00A62601">
        <w:t>списать</w:t>
      </w:r>
      <w:r w:rsidRPr="00B35305">
        <w:t xml:space="preserve"> вагоны на учет.</w:t>
      </w:r>
    </w:p>
    <w:p w:rsidR="002C0008" w:rsidRDefault="002C0008" w:rsidP="002C0008">
      <w:pPr>
        <w:tabs>
          <w:tab w:val="left" w:pos="1080"/>
        </w:tabs>
        <w:ind w:firstLine="0"/>
      </w:pPr>
    </w:p>
    <w:p w:rsidR="00FD4492" w:rsidRPr="00B35305" w:rsidRDefault="00FD4492" w:rsidP="007A0F09">
      <w:pPr>
        <w:numPr>
          <w:ilvl w:val="2"/>
          <w:numId w:val="48"/>
        </w:numPr>
        <w:tabs>
          <w:tab w:val="clear" w:pos="1406"/>
          <w:tab w:val="num" w:pos="720"/>
        </w:tabs>
        <w:ind w:hanging="1406"/>
        <w:outlineLvl w:val="2"/>
        <w:rPr>
          <w:b/>
        </w:rPr>
      </w:pPr>
      <w:bookmarkStart w:id="134" w:name="_Toc162083111"/>
      <w:bookmarkStart w:id="135" w:name="_Toc165959612"/>
      <w:r w:rsidRPr="00B35305">
        <w:rPr>
          <w:b/>
        </w:rPr>
        <w:t>Учет вагонов в пользовании клиентов.</w:t>
      </w:r>
      <w:bookmarkEnd w:id="134"/>
      <w:bookmarkEnd w:id="135"/>
    </w:p>
    <w:p w:rsidR="00FD4492" w:rsidRDefault="00FD4492" w:rsidP="007A0F09">
      <w:pPr>
        <w:numPr>
          <w:ilvl w:val="3"/>
          <w:numId w:val="75"/>
        </w:numPr>
        <w:tabs>
          <w:tab w:val="clear" w:pos="720"/>
          <w:tab w:val="num" w:pos="900"/>
        </w:tabs>
        <w:autoSpaceDE w:val="0"/>
        <w:autoSpaceDN w:val="0"/>
        <w:adjustRightInd w:val="0"/>
        <w:ind w:left="900" w:hanging="900"/>
      </w:pPr>
      <w:r w:rsidRPr="00B35305">
        <w:t xml:space="preserve">Создает список вагонов, которые будут передаваться клиенту/возвращаться от клиента, если данная группа не создавалась для «документа движения» по отравлению со станции </w:t>
      </w:r>
      <w:r w:rsidR="00A60F9E">
        <w:t>предприятия</w:t>
      </w:r>
      <w:r w:rsidRPr="00B35305">
        <w:t xml:space="preserve"> в адрес клиента/прибытию от клиента.</w:t>
      </w:r>
    </w:p>
    <w:p w:rsidR="0089224D" w:rsidRDefault="0089224D" w:rsidP="007A0F09">
      <w:pPr>
        <w:numPr>
          <w:ilvl w:val="3"/>
          <w:numId w:val="75"/>
        </w:numPr>
        <w:tabs>
          <w:tab w:val="clear" w:pos="720"/>
          <w:tab w:val="num" w:pos="900"/>
        </w:tabs>
        <w:autoSpaceDE w:val="0"/>
        <w:autoSpaceDN w:val="0"/>
        <w:adjustRightInd w:val="0"/>
        <w:ind w:left="900" w:hanging="900"/>
      </w:pPr>
      <w:r w:rsidRPr="00B35305">
        <w:t>Приемосдатчик создает новый документ «передаточная ведомость», в котором делает ссылку на передаваемую группу вагонов. Система автоматически присваивает следующий номер передаточной ведомости.</w:t>
      </w:r>
    </w:p>
    <w:p w:rsidR="0089224D" w:rsidRPr="00B35305" w:rsidRDefault="0089224D" w:rsidP="007A0F09">
      <w:pPr>
        <w:numPr>
          <w:ilvl w:val="3"/>
          <w:numId w:val="75"/>
        </w:numPr>
        <w:tabs>
          <w:tab w:val="clear" w:pos="720"/>
          <w:tab w:val="num" w:pos="900"/>
        </w:tabs>
        <w:autoSpaceDE w:val="0"/>
        <w:autoSpaceDN w:val="0"/>
        <w:adjustRightInd w:val="0"/>
        <w:ind w:left="900" w:hanging="900"/>
      </w:pPr>
      <w:r w:rsidRPr="00B35305">
        <w:t xml:space="preserve">Приемосдатчик проставляет дату и время передачи вагонов, выбирает признак «передача </w:t>
      </w:r>
      <w:proofErr w:type="gramStart"/>
      <w:r w:rsidRPr="00B35305">
        <w:t>клиенту»/</w:t>
      </w:r>
      <w:proofErr w:type="gramEnd"/>
      <w:r w:rsidRPr="00B35305">
        <w:t>«возврат от клиента». Сохраняет и распечатывает документ «передаточная ведомость».</w:t>
      </w:r>
    </w:p>
    <w:p w:rsidR="002C0008" w:rsidRDefault="002C0008" w:rsidP="002C0008">
      <w:pPr>
        <w:tabs>
          <w:tab w:val="left" w:pos="1080"/>
        </w:tabs>
        <w:autoSpaceDE w:val="0"/>
        <w:autoSpaceDN w:val="0"/>
        <w:adjustRightInd w:val="0"/>
        <w:ind w:firstLine="0"/>
      </w:pPr>
    </w:p>
    <w:p w:rsidR="00FD4492" w:rsidRPr="00B35305" w:rsidRDefault="00FD4492" w:rsidP="007A0F09">
      <w:pPr>
        <w:numPr>
          <w:ilvl w:val="2"/>
          <w:numId w:val="49"/>
        </w:numPr>
        <w:tabs>
          <w:tab w:val="left" w:pos="720"/>
        </w:tabs>
        <w:ind w:hanging="1080"/>
        <w:outlineLvl w:val="2"/>
        <w:rPr>
          <w:b/>
        </w:rPr>
      </w:pPr>
      <w:bookmarkStart w:id="136" w:name="_Toc162083112"/>
      <w:bookmarkStart w:id="137" w:name="_Toc165959613"/>
      <w:r w:rsidRPr="00B35305">
        <w:rPr>
          <w:b/>
        </w:rPr>
        <w:t>Учет сдачи/приема вагонов от или в пользу «УЗ».</w:t>
      </w:r>
      <w:bookmarkEnd w:id="136"/>
      <w:bookmarkEnd w:id="137"/>
    </w:p>
    <w:p w:rsidR="00FD4492" w:rsidRPr="00B35305" w:rsidRDefault="00FD4492" w:rsidP="007A0F09">
      <w:pPr>
        <w:numPr>
          <w:ilvl w:val="3"/>
          <w:numId w:val="20"/>
        </w:numPr>
        <w:tabs>
          <w:tab w:val="clear" w:pos="1260"/>
          <w:tab w:val="num" w:pos="-1800"/>
          <w:tab w:val="left" w:pos="900"/>
        </w:tabs>
        <w:autoSpaceDE w:val="0"/>
        <w:autoSpaceDN w:val="0"/>
        <w:adjustRightInd w:val="0"/>
        <w:ind w:left="900" w:hanging="900"/>
      </w:pPr>
      <w:r w:rsidRPr="00B35305">
        <w:t xml:space="preserve">Создает список вагонов, которые будут сдаваться/приниматься, если данная группа не создавалась для «документа движения» по отравлению со </w:t>
      </w:r>
      <w:proofErr w:type="gramStart"/>
      <w:r w:rsidRPr="00B35305">
        <w:t xml:space="preserve">станции </w:t>
      </w:r>
      <w:r w:rsidR="00486802">
        <w:t>?</w:t>
      </w:r>
      <w:proofErr w:type="gramEnd"/>
      <w:r w:rsidR="00486802">
        <w:t>..</w:t>
      </w:r>
      <w:r w:rsidRPr="00B35305">
        <w:t>.</w:t>
      </w:r>
    </w:p>
    <w:p w:rsidR="00FD4492" w:rsidRPr="00B35305" w:rsidRDefault="00FD4492" w:rsidP="007A0F09">
      <w:pPr>
        <w:numPr>
          <w:ilvl w:val="3"/>
          <w:numId w:val="20"/>
        </w:numPr>
        <w:tabs>
          <w:tab w:val="clear" w:pos="1260"/>
          <w:tab w:val="num" w:pos="-1800"/>
          <w:tab w:val="left" w:pos="900"/>
        </w:tabs>
        <w:autoSpaceDE w:val="0"/>
        <w:autoSpaceDN w:val="0"/>
        <w:adjustRightInd w:val="0"/>
        <w:ind w:left="900" w:hanging="900"/>
      </w:pPr>
      <w:r w:rsidRPr="00B35305">
        <w:t xml:space="preserve">Приемосдатчик создает новый документ «прием-передача вазонов с УЗ», в котором делает ссылку на передаваемую группу вагонов. </w:t>
      </w:r>
    </w:p>
    <w:p w:rsidR="00FD4492" w:rsidRDefault="00FD4492" w:rsidP="007A0F09">
      <w:pPr>
        <w:numPr>
          <w:ilvl w:val="3"/>
          <w:numId w:val="20"/>
        </w:numPr>
        <w:tabs>
          <w:tab w:val="clear" w:pos="1260"/>
          <w:tab w:val="num" w:pos="-1800"/>
          <w:tab w:val="left" w:pos="900"/>
        </w:tabs>
        <w:autoSpaceDE w:val="0"/>
        <w:autoSpaceDN w:val="0"/>
        <w:adjustRightInd w:val="0"/>
        <w:ind w:left="900" w:hanging="900"/>
      </w:pPr>
      <w:r w:rsidRPr="00B35305">
        <w:t>Приемосдатчик выбирает вид документа «памятка о приеме вагонов от УЗ» или «Уведомление о сдаче вагонов УЗ», проставляет дату и время приема/передачи вагонов. Вводит номер документа УЗ.</w:t>
      </w:r>
    </w:p>
    <w:p w:rsidR="00653245" w:rsidRPr="00B35305" w:rsidRDefault="00653245" w:rsidP="007A0F09">
      <w:pPr>
        <w:numPr>
          <w:ilvl w:val="3"/>
          <w:numId w:val="20"/>
        </w:numPr>
        <w:tabs>
          <w:tab w:val="clear" w:pos="1260"/>
          <w:tab w:val="num" w:pos="-1800"/>
          <w:tab w:val="left" w:pos="900"/>
        </w:tabs>
        <w:autoSpaceDE w:val="0"/>
        <w:autoSpaceDN w:val="0"/>
        <w:adjustRightInd w:val="0"/>
        <w:ind w:left="900" w:hanging="900"/>
      </w:pPr>
      <w:r w:rsidRPr="00B35305">
        <w:t>Сохраняет и распечатывает документ «передаточная ведомость».</w:t>
      </w:r>
    </w:p>
    <w:p w:rsidR="00FD4492" w:rsidRPr="00B35305" w:rsidRDefault="00FD4492" w:rsidP="00FD4492">
      <w:pPr>
        <w:tabs>
          <w:tab w:val="left" w:pos="1080"/>
        </w:tabs>
        <w:autoSpaceDE w:val="0"/>
        <w:autoSpaceDN w:val="0"/>
        <w:adjustRightInd w:val="0"/>
        <w:ind w:left="1080" w:hanging="1080"/>
      </w:pPr>
    </w:p>
    <w:p w:rsidR="00FD4492" w:rsidRDefault="00FD4492" w:rsidP="00B66E98">
      <w:pPr>
        <w:pStyle w:val="21"/>
        <w:numPr>
          <w:ilvl w:val="1"/>
          <w:numId w:val="67"/>
        </w:numPr>
        <w:rPr>
          <w:iCs w:val="0"/>
          <w:sz w:val="24"/>
        </w:rPr>
      </w:pPr>
      <w:bookmarkStart w:id="138" w:name="_Toc162083113"/>
      <w:bookmarkStart w:id="139" w:name="_Toc165959614"/>
      <w:r w:rsidRPr="00F90F36">
        <w:rPr>
          <w:iCs w:val="0"/>
          <w:sz w:val="24"/>
        </w:rPr>
        <w:t>Ведение прочих документов по вагону. Учет изменения свойств вагона.</w:t>
      </w:r>
      <w:bookmarkEnd w:id="138"/>
      <w:bookmarkEnd w:id="139"/>
    </w:p>
    <w:p w:rsidR="00FD4492" w:rsidRPr="00B35305" w:rsidRDefault="00FD4492" w:rsidP="00B66E98">
      <w:pPr>
        <w:numPr>
          <w:ilvl w:val="2"/>
          <w:numId w:val="68"/>
        </w:numPr>
        <w:outlineLvl w:val="2"/>
        <w:rPr>
          <w:b/>
        </w:rPr>
      </w:pPr>
      <w:bookmarkStart w:id="140" w:name="_Ref161758782"/>
      <w:bookmarkStart w:id="141" w:name="_Toc162083114"/>
      <w:bookmarkStart w:id="142" w:name="_Toc165959615"/>
      <w:r w:rsidRPr="00B35305">
        <w:rPr>
          <w:b/>
        </w:rPr>
        <w:t>Ведение «грузового документа»</w:t>
      </w:r>
      <w:bookmarkEnd w:id="140"/>
      <w:bookmarkEnd w:id="141"/>
      <w:bookmarkEnd w:id="142"/>
    </w:p>
    <w:p w:rsidR="00FD4492" w:rsidRPr="00B35305" w:rsidRDefault="00FD4492" w:rsidP="007A0F09">
      <w:pPr>
        <w:numPr>
          <w:ilvl w:val="3"/>
          <w:numId w:val="53"/>
        </w:numPr>
        <w:tabs>
          <w:tab w:val="clear" w:pos="1524"/>
          <w:tab w:val="left" w:pos="900"/>
          <w:tab w:val="num" w:pos="1080"/>
        </w:tabs>
        <w:ind w:left="900" w:hanging="900"/>
      </w:pPr>
      <w:r w:rsidRPr="00B35305">
        <w:t>После формирования отгрузки цехов в SAP R/3 данные попадают в таблицу буфера обмена.</w:t>
      </w:r>
    </w:p>
    <w:p w:rsidR="00FD4492" w:rsidRPr="00B35305" w:rsidRDefault="00FD4492" w:rsidP="007A0F09">
      <w:pPr>
        <w:numPr>
          <w:ilvl w:val="3"/>
          <w:numId w:val="50"/>
        </w:numPr>
        <w:tabs>
          <w:tab w:val="clear" w:pos="1524"/>
          <w:tab w:val="left" w:pos="900"/>
          <w:tab w:val="left" w:pos="1080"/>
        </w:tabs>
        <w:ind w:left="900" w:hanging="900"/>
      </w:pPr>
      <w:r w:rsidRPr="00B35305">
        <w:t xml:space="preserve">Приемосдатчики выполняют импорт </w:t>
      </w:r>
      <w:proofErr w:type="spellStart"/>
      <w:r w:rsidRPr="00B35305">
        <w:t>жд</w:t>
      </w:r>
      <w:proofErr w:type="spellEnd"/>
      <w:r w:rsidRPr="00B35305">
        <w:t xml:space="preserve"> документов на отгруженный груз из таблицы буфера обмена.</w:t>
      </w:r>
    </w:p>
    <w:p w:rsidR="00FD4492" w:rsidRPr="00B35305" w:rsidRDefault="00FD4492" w:rsidP="007A0F09">
      <w:pPr>
        <w:numPr>
          <w:ilvl w:val="0"/>
          <w:numId w:val="51"/>
        </w:numPr>
        <w:tabs>
          <w:tab w:val="left" w:pos="900"/>
          <w:tab w:val="left" w:pos="1080"/>
        </w:tabs>
        <w:ind w:left="900" w:hanging="900"/>
      </w:pPr>
      <w:r w:rsidRPr="00B35305">
        <w:t>В импортированных грузовых документах заполняются недостающие реквизиты.</w:t>
      </w:r>
    </w:p>
    <w:p w:rsidR="00ED4B7E" w:rsidRDefault="00FD4492" w:rsidP="007A0F09">
      <w:pPr>
        <w:numPr>
          <w:ilvl w:val="3"/>
          <w:numId w:val="51"/>
        </w:numPr>
        <w:tabs>
          <w:tab w:val="clear" w:pos="1524"/>
          <w:tab w:val="left" w:pos="900"/>
        </w:tabs>
        <w:ind w:left="900" w:hanging="900"/>
      </w:pPr>
      <w:proofErr w:type="gramStart"/>
      <w:r w:rsidRPr="00B35305">
        <w:t>Для цехов</w:t>
      </w:r>
      <w:proofErr w:type="gramEnd"/>
      <w:r w:rsidRPr="00B35305">
        <w:t xml:space="preserve"> не производящих отгрузку в SAP R/3 приемосдатчик формирует новый грузовой документ, заполняет соответствующие реквизиты на основании ЖД документов. Фиксирует дату и время </w:t>
      </w:r>
      <w:r>
        <w:t xml:space="preserve">предоставления перевозочных документов. Если вагоны с </w:t>
      </w:r>
      <w:bookmarkStart w:id="143" w:name="НачатьОтсюда1"/>
      <w:bookmarkEnd w:id="143"/>
      <w:r>
        <w:t xml:space="preserve">внешним грузом снимались с грузового фронта по </w:t>
      </w:r>
      <w:proofErr w:type="spellStart"/>
      <w:r>
        <w:t>внутрикомбинатовским</w:t>
      </w:r>
      <w:proofErr w:type="spellEnd"/>
      <w:r>
        <w:t xml:space="preserve"> </w:t>
      </w:r>
      <w:proofErr w:type="spellStart"/>
      <w:r>
        <w:t>ж.д</w:t>
      </w:r>
      <w:proofErr w:type="spellEnd"/>
      <w:r>
        <w:t>. документам, фиксируется время предоставления основного пакета ж.д. документов</w:t>
      </w:r>
      <w:r w:rsidRPr="00B35305">
        <w:t>.</w:t>
      </w:r>
    </w:p>
    <w:p w:rsidR="00C83B86" w:rsidRDefault="00653245" w:rsidP="007A0F09">
      <w:pPr>
        <w:numPr>
          <w:ilvl w:val="3"/>
          <w:numId w:val="76"/>
        </w:numPr>
        <w:tabs>
          <w:tab w:val="clear" w:pos="720"/>
          <w:tab w:val="num" w:pos="-1800"/>
          <w:tab w:val="left" w:pos="900"/>
        </w:tabs>
        <w:ind w:left="900" w:hanging="900"/>
      </w:pPr>
      <w:r w:rsidRPr="00B35305">
        <w:t xml:space="preserve">Приемосдатчик выбирает команду «определить время </w:t>
      </w:r>
      <w:r w:rsidR="00C83B86">
        <w:t>нахождения груза в вагоне</w:t>
      </w:r>
      <w:r w:rsidRPr="00B35305">
        <w:t>», после чего система прописывает в документе соответствующее событие</w:t>
      </w:r>
      <w:r w:rsidR="00C83B86">
        <w:t xml:space="preserve"> для параметра «груз в вагоне с»</w:t>
      </w:r>
      <w:r w:rsidRPr="00B35305">
        <w:t xml:space="preserve">. </w:t>
      </w:r>
    </w:p>
    <w:p w:rsidR="00C83B86" w:rsidRDefault="00653245" w:rsidP="00C83B86">
      <w:pPr>
        <w:numPr>
          <w:ilvl w:val="0"/>
          <w:numId w:val="101"/>
        </w:numPr>
        <w:tabs>
          <w:tab w:val="clear" w:pos="720"/>
        </w:tabs>
        <w:ind w:left="1260"/>
      </w:pPr>
      <w:r w:rsidRPr="00B35305">
        <w:t>Для внутрикомбинатовских грузов и для отгрузки внешним получателям: событие окончания последней погрузки по конкретному вагону;</w:t>
      </w:r>
    </w:p>
    <w:p w:rsidR="00C83B86" w:rsidRDefault="00653245" w:rsidP="00C83B86">
      <w:pPr>
        <w:numPr>
          <w:ilvl w:val="0"/>
          <w:numId w:val="101"/>
        </w:numPr>
        <w:tabs>
          <w:tab w:val="clear" w:pos="720"/>
        </w:tabs>
        <w:ind w:left="1260"/>
      </w:pPr>
      <w:r w:rsidRPr="00B35305">
        <w:t xml:space="preserve">для выгрузки грузов в комбинате от внешних поставщиков: событие прибытия вагона на </w:t>
      </w:r>
      <w:r w:rsidR="00486802" w:rsidRPr="00B35305">
        <w:t xml:space="preserve">ст. </w:t>
      </w:r>
      <w:r w:rsidR="00486802">
        <w:t>?..</w:t>
      </w:r>
      <w:r w:rsidRPr="00B35305">
        <w:t xml:space="preserve"> в адрес </w:t>
      </w:r>
      <w:r w:rsidR="00A60F9E">
        <w:t>предприятия</w:t>
      </w:r>
      <w:r w:rsidR="00C83B86">
        <w:t xml:space="preserve">; </w:t>
      </w:r>
    </w:p>
    <w:p w:rsidR="00653245" w:rsidRDefault="00C83B86" w:rsidP="00C83B86">
      <w:pPr>
        <w:numPr>
          <w:ilvl w:val="0"/>
          <w:numId w:val="101"/>
        </w:numPr>
        <w:tabs>
          <w:tab w:val="clear" w:pos="720"/>
        </w:tabs>
        <w:ind w:left="1260"/>
      </w:pPr>
      <w:r>
        <w:t>для переадресованных грузов см.п.</w:t>
      </w:r>
      <w:r>
        <w:fldChar w:fldCharType="begin"/>
      </w:r>
      <w:r>
        <w:instrText xml:space="preserve"> REF _Ref161672519 \r \h </w:instrText>
      </w:r>
      <w:r>
        <w:fldChar w:fldCharType="separate"/>
      </w:r>
      <w:r w:rsidR="00B4433D">
        <w:t>8.3.3</w:t>
      </w:r>
      <w:r>
        <w:fldChar w:fldCharType="end"/>
      </w:r>
      <w:r w:rsidR="00653245" w:rsidRPr="00B35305">
        <w:t>.</w:t>
      </w:r>
    </w:p>
    <w:p w:rsidR="00653245" w:rsidRDefault="00653245" w:rsidP="007A0F09">
      <w:pPr>
        <w:numPr>
          <w:ilvl w:val="3"/>
          <w:numId w:val="76"/>
        </w:numPr>
        <w:tabs>
          <w:tab w:val="clear" w:pos="720"/>
          <w:tab w:val="num" w:pos="-1800"/>
          <w:tab w:val="left" w:pos="900"/>
        </w:tabs>
        <w:ind w:left="900" w:hanging="900"/>
      </w:pPr>
      <w:r w:rsidRPr="00B35305">
        <w:t>Для смерзшихся грузов проставляет признак «смерзшийся груз».</w:t>
      </w:r>
    </w:p>
    <w:p w:rsidR="00653245" w:rsidRDefault="00653245" w:rsidP="007A0F09">
      <w:pPr>
        <w:numPr>
          <w:ilvl w:val="3"/>
          <w:numId w:val="76"/>
        </w:numPr>
        <w:tabs>
          <w:tab w:val="clear" w:pos="720"/>
          <w:tab w:val="num" w:pos="-1800"/>
          <w:tab w:val="left" w:pos="900"/>
        </w:tabs>
        <w:ind w:left="900" w:hanging="900"/>
      </w:pPr>
      <w:r w:rsidRPr="00B35305">
        <w:t>Сохраняет сформированный документ.</w:t>
      </w:r>
    </w:p>
    <w:p w:rsidR="00653245" w:rsidRDefault="00653245" w:rsidP="007A0F09">
      <w:pPr>
        <w:numPr>
          <w:ilvl w:val="3"/>
          <w:numId w:val="76"/>
        </w:numPr>
        <w:tabs>
          <w:tab w:val="clear" w:pos="720"/>
          <w:tab w:val="num" w:pos="-1800"/>
          <w:tab w:val="left" w:pos="900"/>
        </w:tabs>
        <w:ind w:left="900" w:hanging="900"/>
      </w:pPr>
      <w:bookmarkStart w:id="144" w:name="_Ref163621145"/>
      <w:r>
        <w:lastRenderedPageBreak/>
        <w:t>При сохранении документа формируется событие предоставления документов на исходящий груз.</w:t>
      </w:r>
      <w:bookmarkEnd w:id="144"/>
    </w:p>
    <w:p w:rsidR="00653245" w:rsidRDefault="00653245" w:rsidP="007A0F09">
      <w:pPr>
        <w:numPr>
          <w:ilvl w:val="3"/>
          <w:numId w:val="76"/>
        </w:numPr>
        <w:tabs>
          <w:tab w:val="clear" w:pos="720"/>
          <w:tab w:val="num" w:pos="-1800"/>
          <w:tab w:val="left" w:pos="900"/>
        </w:tabs>
        <w:ind w:left="900" w:hanging="900"/>
      </w:pPr>
      <w:r>
        <w:t xml:space="preserve">Документ, созданный на одной станции, может редактироваться на других станциях, если изначально не были заполнены вес (при отгрузке по фактическому весу без </w:t>
      </w:r>
      <w:proofErr w:type="spellStart"/>
      <w:r>
        <w:t>провески</w:t>
      </w:r>
      <w:proofErr w:type="spellEnd"/>
      <w:r>
        <w:t xml:space="preserve"> в цехе-отправителе), </w:t>
      </w:r>
      <w:proofErr w:type="spellStart"/>
      <w:r>
        <w:t>заадресовка</w:t>
      </w:r>
      <w:proofErr w:type="spellEnd"/>
      <w:r>
        <w:t xml:space="preserve"> груза внутри </w:t>
      </w:r>
      <w:r w:rsidR="00A60F9E">
        <w:t>предприятия</w:t>
      </w:r>
      <w:r>
        <w:t xml:space="preserve"> (для металлолома) или параметры, не заполненные при работе через диспетчера – оператора по п.</w:t>
      </w:r>
      <w:r>
        <w:fldChar w:fldCharType="begin"/>
      </w:r>
      <w:r>
        <w:instrText xml:space="preserve"> REF _Ref161807989 \n \h </w:instrText>
      </w:r>
      <w:r>
        <w:fldChar w:fldCharType="separate"/>
      </w:r>
      <w:r w:rsidR="00B4433D">
        <w:t>7.4.4</w:t>
      </w:r>
      <w:r>
        <w:fldChar w:fldCharType="end"/>
      </w:r>
      <w:r>
        <w:t>.</w:t>
      </w:r>
    </w:p>
    <w:p w:rsidR="00F90F36" w:rsidRDefault="00F90F36" w:rsidP="00F90F36">
      <w:pPr>
        <w:tabs>
          <w:tab w:val="left" w:pos="1080"/>
        </w:tabs>
        <w:ind w:firstLine="0"/>
      </w:pPr>
      <w:bookmarkStart w:id="145" w:name="_Ref161717227"/>
    </w:p>
    <w:p w:rsidR="00FD4492" w:rsidRPr="00CD335D" w:rsidRDefault="00FD4492" w:rsidP="00ED4B7E">
      <w:pPr>
        <w:numPr>
          <w:ilvl w:val="2"/>
          <w:numId w:val="68"/>
        </w:numPr>
        <w:tabs>
          <w:tab w:val="left" w:pos="1080"/>
        </w:tabs>
        <w:outlineLvl w:val="2"/>
        <w:rPr>
          <w:b/>
        </w:rPr>
      </w:pPr>
      <w:bookmarkStart w:id="146" w:name="_Ref162080105"/>
      <w:bookmarkStart w:id="147" w:name="_Toc162083115"/>
      <w:bookmarkStart w:id="148" w:name="_Toc165959616"/>
      <w:bookmarkStart w:id="149" w:name="_Ref161806851"/>
      <w:r w:rsidRPr="00CD335D">
        <w:rPr>
          <w:b/>
        </w:rPr>
        <w:t>Ведение документа «Передаточная ведомость»</w:t>
      </w:r>
      <w:r w:rsidRPr="00ED4B7E">
        <w:rPr>
          <w:b/>
        </w:rPr>
        <w:t>.</w:t>
      </w:r>
      <w:bookmarkEnd w:id="146"/>
      <w:bookmarkEnd w:id="147"/>
      <w:bookmarkEnd w:id="148"/>
    </w:p>
    <w:p w:rsidR="00FD4492" w:rsidRDefault="00FD4492" w:rsidP="007A0F09">
      <w:pPr>
        <w:numPr>
          <w:ilvl w:val="3"/>
          <w:numId w:val="77"/>
        </w:numPr>
        <w:tabs>
          <w:tab w:val="clear" w:pos="720"/>
          <w:tab w:val="left" w:pos="-1800"/>
          <w:tab w:val="num" w:pos="900"/>
        </w:tabs>
        <w:ind w:left="900" w:hanging="900"/>
      </w:pPr>
      <w:r w:rsidRPr="00B35305">
        <w:t xml:space="preserve">При сдаче цехом вагонов после погрузки </w:t>
      </w:r>
      <w:r>
        <w:t xml:space="preserve">приемосдатчик </w:t>
      </w:r>
      <w:r w:rsidRPr="00B35305">
        <w:t>формирует новый документ передаточная ведомость</w:t>
      </w:r>
      <w:r>
        <w:t xml:space="preserve"> или</w:t>
      </w:r>
      <w:r w:rsidRPr="00B35305">
        <w:t xml:space="preserve"> открывает сформированный из SAP R/3 (для цехов, осуществляющих отгрузку в SAP R/3).</w:t>
      </w:r>
      <w:bookmarkEnd w:id="145"/>
      <w:bookmarkEnd w:id="149"/>
      <w:r>
        <w:t xml:space="preserve"> Выбирает тип документа «Передача от цеха».</w:t>
      </w:r>
    </w:p>
    <w:p w:rsidR="00653245" w:rsidRDefault="00653245" w:rsidP="007A0F09">
      <w:pPr>
        <w:numPr>
          <w:ilvl w:val="3"/>
          <w:numId w:val="77"/>
        </w:numPr>
        <w:tabs>
          <w:tab w:val="clear" w:pos="720"/>
          <w:tab w:val="left" w:pos="-1800"/>
          <w:tab w:val="num" w:pos="900"/>
        </w:tabs>
        <w:ind w:left="900" w:hanging="900"/>
      </w:pPr>
      <w:r>
        <w:t xml:space="preserve">При передаче вагонов под погрузку </w:t>
      </w:r>
      <w:r w:rsidRPr="00B35305">
        <w:t>формирует новый документ передаточная ведомость</w:t>
      </w:r>
      <w:r>
        <w:t>. Выбирает тип документа «Передача цеху».</w:t>
      </w:r>
    </w:p>
    <w:p w:rsidR="00653245" w:rsidRDefault="00653245" w:rsidP="007A0F09">
      <w:pPr>
        <w:numPr>
          <w:ilvl w:val="3"/>
          <w:numId w:val="77"/>
        </w:numPr>
        <w:tabs>
          <w:tab w:val="clear" w:pos="720"/>
          <w:tab w:val="left" w:pos="-1800"/>
          <w:tab w:val="num" w:pos="900"/>
        </w:tabs>
        <w:ind w:left="900" w:hanging="900"/>
      </w:pPr>
      <w:r w:rsidRPr="00B35305">
        <w:t>В документе создает группу передаваемых вагонов</w:t>
      </w:r>
      <w:r>
        <w:t xml:space="preserve"> или </w:t>
      </w:r>
      <w:r w:rsidRPr="00B35305">
        <w:t>делает ссылку на группу вагонов, ранее созданных для «документа движения» п</w:t>
      </w:r>
      <w:r>
        <w:t>остановки или снятия с грузового фронта</w:t>
      </w:r>
      <w:r w:rsidRPr="00B35305">
        <w:t>.</w:t>
      </w:r>
      <w:r>
        <w:t xml:space="preserve"> Указывает время передачи вагонов. </w:t>
      </w:r>
      <w:proofErr w:type="gramStart"/>
      <w:r>
        <w:t>При  подаче</w:t>
      </w:r>
      <w:proofErr w:type="gramEnd"/>
      <w:r>
        <w:t xml:space="preserve"> под погрузку </w:t>
      </w:r>
      <w:r w:rsidRPr="00B35305">
        <w:t xml:space="preserve">время передачи вагонов </w:t>
      </w:r>
      <w:r>
        <w:t>соответствует</w:t>
      </w:r>
      <w:r w:rsidRPr="00B35305">
        <w:t xml:space="preserve"> времени постановки на </w:t>
      </w:r>
      <w:r>
        <w:t xml:space="preserve">грузовой </w:t>
      </w:r>
      <w:r w:rsidRPr="00B35305">
        <w:t>фронт</w:t>
      </w:r>
      <w:r>
        <w:t>.</w:t>
      </w:r>
    </w:p>
    <w:p w:rsidR="00653245" w:rsidRDefault="00653245" w:rsidP="007A0F09">
      <w:pPr>
        <w:numPr>
          <w:ilvl w:val="3"/>
          <w:numId w:val="77"/>
        </w:numPr>
        <w:tabs>
          <w:tab w:val="clear" w:pos="720"/>
          <w:tab w:val="left" w:pos="-1800"/>
          <w:tab w:val="num" w:pos="900"/>
        </w:tabs>
        <w:ind w:left="900" w:hanging="900"/>
      </w:pPr>
      <w:r w:rsidRPr="00B35305">
        <w:t>Система автоматически присваивает следующий номер передаточной ведомости</w:t>
      </w:r>
      <w:r>
        <w:t>. Приемосдатчик сохраняет документ.</w:t>
      </w:r>
    </w:p>
    <w:p w:rsidR="00653245" w:rsidRDefault="00653245" w:rsidP="007A0F09">
      <w:pPr>
        <w:numPr>
          <w:ilvl w:val="3"/>
          <w:numId w:val="77"/>
        </w:numPr>
        <w:tabs>
          <w:tab w:val="clear" w:pos="720"/>
          <w:tab w:val="left" w:pos="-1800"/>
          <w:tab w:val="num" w:pos="900"/>
        </w:tabs>
        <w:ind w:left="900" w:hanging="900"/>
      </w:pPr>
      <w:r w:rsidRPr="00B35305">
        <w:t>Станция прописывается в документе автоматически из параметров профиля рабочего места</w:t>
      </w:r>
      <w:r>
        <w:t xml:space="preserve"> пользователя</w:t>
      </w:r>
      <w:r w:rsidRPr="00B35305">
        <w:t>.</w:t>
      </w:r>
    </w:p>
    <w:p w:rsidR="00ED4B7E" w:rsidRDefault="00ED4B7E" w:rsidP="00ED4B7E">
      <w:pPr>
        <w:tabs>
          <w:tab w:val="left" w:pos="1080"/>
        </w:tabs>
        <w:ind w:firstLine="0"/>
      </w:pPr>
    </w:p>
    <w:p w:rsidR="00FD4492" w:rsidRDefault="00FD4492" w:rsidP="00ED4B7E">
      <w:pPr>
        <w:numPr>
          <w:ilvl w:val="2"/>
          <w:numId w:val="68"/>
        </w:numPr>
        <w:tabs>
          <w:tab w:val="left" w:pos="1080"/>
        </w:tabs>
        <w:outlineLvl w:val="2"/>
        <w:rPr>
          <w:b/>
        </w:rPr>
      </w:pPr>
      <w:bookmarkStart w:id="150" w:name="_Ref161672519"/>
      <w:bookmarkStart w:id="151" w:name="_Toc162083116"/>
      <w:bookmarkStart w:id="152" w:name="_Toc165959617"/>
      <w:r w:rsidRPr="00B35305">
        <w:rPr>
          <w:b/>
        </w:rPr>
        <w:t>Переадресовка</w:t>
      </w:r>
      <w:r w:rsidRPr="00B35305">
        <w:rPr>
          <w:b/>
          <w:lang w:val="en-US"/>
        </w:rPr>
        <w:t>.</w:t>
      </w:r>
      <w:bookmarkEnd w:id="150"/>
      <w:bookmarkEnd w:id="151"/>
      <w:bookmarkEnd w:id="152"/>
    </w:p>
    <w:p w:rsidR="00FD4492" w:rsidRDefault="00FD4492" w:rsidP="007A0F09">
      <w:pPr>
        <w:numPr>
          <w:ilvl w:val="3"/>
          <w:numId w:val="78"/>
        </w:numPr>
        <w:tabs>
          <w:tab w:val="clear" w:pos="720"/>
          <w:tab w:val="left" w:pos="-1800"/>
          <w:tab w:val="num" w:pos="900"/>
        </w:tabs>
        <w:ind w:left="900" w:hanging="900"/>
      </w:pPr>
      <w:bookmarkStart w:id="153" w:name="_Ref166384417"/>
      <w:r w:rsidRPr="00B35305">
        <w:t xml:space="preserve">В грузовом документе, в котором необходимо произвести переадресовку приемосдатчик выбирает команду «переадресовка» после чего формируется новый грузовой документ со ссылкой на </w:t>
      </w:r>
      <w:proofErr w:type="spellStart"/>
      <w:r w:rsidRPr="00B35305">
        <w:t>переадресуемый</w:t>
      </w:r>
      <w:proofErr w:type="spellEnd"/>
      <w:r w:rsidRPr="00B35305">
        <w:t>, в котором выставляется признак «переадресовка»;</w:t>
      </w:r>
      <w:bookmarkEnd w:id="153"/>
    </w:p>
    <w:p w:rsidR="00653245" w:rsidRDefault="00653245" w:rsidP="007A0F09">
      <w:pPr>
        <w:numPr>
          <w:ilvl w:val="3"/>
          <w:numId w:val="78"/>
        </w:numPr>
        <w:tabs>
          <w:tab w:val="clear" w:pos="720"/>
          <w:tab w:val="left" w:pos="-1800"/>
          <w:tab w:val="num" w:pos="900"/>
        </w:tabs>
        <w:ind w:left="900" w:hanging="900"/>
      </w:pPr>
      <w:r w:rsidRPr="00B35305">
        <w:t>В сформированном документе приемосдатчик вводит новые параметры в соответствие с условиями переадресовки;</w:t>
      </w:r>
    </w:p>
    <w:p w:rsidR="00653245" w:rsidRDefault="00653245" w:rsidP="007A0F09">
      <w:pPr>
        <w:numPr>
          <w:ilvl w:val="3"/>
          <w:numId w:val="78"/>
        </w:numPr>
        <w:tabs>
          <w:tab w:val="clear" w:pos="720"/>
          <w:tab w:val="left" w:pos="-1800"/>
          <w:tab w:val="num" w:pos="900"/>
        </w:tabs>
        <w:ind w:left="900" w:hanging="900"/>
      </w:pPr>
      <w:r w:rsidRPr="00B35305">
        <w:t>Сохраняет сформированный документ. При сохранении формируется событие «переадресовка вагона».</w:t>
      </w:r>
      <w:r>
        <w:t xml:space="preserve"> В новом грузовом документе временем </w:t>
      </w:r>
      <w:r w:rsidR="000F4D69">
        <w:t>«нахождение груза в вагоне с»</w:t>
      </w:r>
      <w:r>
        <w:t xml:space="preserve">, а в переадресованном временем </w:t>
      </w:r>
      <w:r w:rsidR="000F4D69">
        <w:t xml:space="preserve">«нахождение груза в вагоне по» </w:t>
      </w:r>
      <w:r>
        <w:t>является время выдачи распоряжения на переадресовку.</w:t>
      </w:r>
    </w:p>
    <w:p w:rsidR="000F4D69" w:rsidRDefault="000F4D69" w:rsidP="007A0F09">
      <w:pPr>
        <w:numPr>
          <w:ilvl w:val="3"/>
          <w:numId w:val="78"/>
        </w:numPr>
        <w:tabs>
          <w:tab w:val="clear" w:pos="720"/>
          <w:tab w:val="left" w:pos="-1800"/>
          <w:tab w:val="num" w:pos="900"/>
        </w:tabs>
        <w:ind w:left="900" w:hanging="900"/>
      </w:pPr>
      <w:r>
        <w:t xml:space="preserve">Если производилась частичная выгрузка груза и переадресовка оставшегося груза другому получателю </w:t>
      </w:r>
      <w:r w:rsidRPr="00B35305">
        <w:t>приемосдатчик выбирает команду «переадресовка</w:t>
      </w:r>
      <w:r>
        <w:t xml:space="preserve"> после частичной разгрузки</w:t>
      </w:r>
      <w:r w:rsidRPr="00B35305">
        <w:t>»</w:t>
      </w:r>
      <w:r>
        <w:t xml:space="preserve"> (п.</w:t>
      </w:r>
      <w:r>
        <w:fldChar w:fldCharType="begin"/>
      </w:r>
      <w:r>
        <w:instrText xml:space="preserve"> REF _Ref166384417 \r \h </w:instrText>
      </w:r>
      <w:r>
        <w:fldChar w:fldCharType="separate"/>
      </w:r>
      <w:r w:rsidR="00B4433D">
        <w:t>8.3.3.1</w:t>
      </w:r>
      <w:r>
        <w:fldChar w:fldCharType="end"/>
      </w:r>
      <w:r>
        <w:t>).</w:t>
      </w:r>
    </w:p>
    <w:p w:rsidR="000F4D69" w:rsidRDefault="000F4D69" w:rsidP="000F4D69">
      <w:pPr>
        <w:numPr>
          <w:ilvl w:val="3"/>
          <w:numId w:val="78"/>
        </w:numPr>
        <w:tabs>
          <w:tab w:val="clear" w:pos="720"/>
          <w:tab w:val="left" w:pos="-1800"/>
          <w:tab w:val="num" w:pos="900"/>
        </w:tabs>
        <w:ind w:left="900" w:hanging="900"/>
      </w:pPr>
      <w:r w:rsidRPr="00B35305">
        <w:t xml:space="preserve">При сохранении </w:t>
      </w:r>
      <w:r>
        <w:t xml:space="preserve">документа </w:t>
      </w:r>
      <w:r w:rsidRPr="00B35305">
        <w:t xml:space="preserve">формируется событие «переадресовка </w:t>
      </w:r>
      <w:r>
        <w:t>после частичной разгрузки</w:t>
      </w:r>
      <w:r w:rsidRPr="00B35305">
        <w:t>».</w:t>
      </w:r>
      <w:r>
        <w:t xml:space="preserve"> В новом грузовом документе временем «нахождение груза в вагоне с», а в переадресованном временем «нахождение груза в вагоне по» является время частичной разгрузки при подтверждении окончания операции выгрузки по п.</w:t>
      </w:r>
      <w:r>
        <w:fldChar w:fldCharType="begin"/>
      </w:r>
      <w:r>
        <w:instrText xml:space="preserve"> REF _Ref166384619 \r \h </w:instrText>
      </w:r>
      <w:r>
        <w:fldChar w:fldCharType="separate"/>
      </w:r>
      <w:r w:rsidR="00B4433D">
        <w:t>8.2.1.9</w:t>
      </w:r>
      <w:r>
        <w:fldChar w:fldCharType="end"/>
      </w:r>
      <w:r>
        <w:t>.</w:t>
      </w:r>
    </w:p>
    <w:p w:rsidR="00ED4B7E" w:rsidRPr="00B35305" w:rsidRDefault="00ED4B7E" w:rsidP="00ED4B7E">
      <w:pPr>
        <w:tabs>
          <w:tab w:val="left" w:pos="1080"/>
        </w:tabs>
        <w:ind w:firstLine="0"/>
      </w:pPr>
    </w:p>
    <w:p w:rsidR="00FD4492" w:rsidRPr="00B35305" w:rsidRDefault="00FD4492" w:rsidP="00ED4B7E">
      <w:pPr>
        <w:numPr>
          <w:ilvl w:val="2"/>
          <w:numId w:val="68"/>
        </w:numPr>
        <w:tabs>
          <w:tab w:val="left" w:pos="1080"/>
        </w:tabs>
        <w:outlineLvl w:val="2"/>
        <w:rPr>
          <w:b/>
        </w:rPr>
      </w:pPr>
      <w:bookmarkStart w:id="154" w:name="_Ref161640708"/>
      <w:bookmarkStart w:id="155" w:name="_Toc162083117"/>
      <w:bookmarkStart w:id="156" w:name="_Toc165959618"/>
      <w:r w:rsidRPr="00B35305">
        <w:rPr>
          <w:b/>
        </w:rPr>
        <w:t>Разметка вагона.</w:t>
      </w:r>
      <w:bookmarkEnd w:id="154"/>
      <w:bookmarkEnd w:id="155"/>
      <w:bookmarkEnd w:id="156"/>
    </w:p>
    <w:p w:rsidR="00FD4492" w:rsidRDefault="00FD4492" w:rsidP="007A0F09">
      <w:pPr>
        <w:numPr>
          <w:ilvl w:val="3"/>
          <w:numId w:val="79"/>
        </w:numPr>
        <w:tabs>
          <w:tab w:val="clear" w:pos="720"/>
          <w:tab w:val="num" w:pos="900"/>
        </w:tabs>
        <w:ind w:left="900" w:hanging="900"/>
      </w:pPr>
      <w:r w:rsidRPr="00B35305">
        <w:t>Формируется группа вагонов, для которых необходимо зафиксировать значение разметки вагона.</w:t>
      </w:r>
    </w:p>
    <w:p w:rsidR="00653245" w:rsidRDefault="00653245" w:rsidP="007A0F09">
      <w:pPr>
        <w:numPr>
          <w:ilvl w:val="3"/>
          <w:numId w:val="79"/>
        </w:numPr>
        <w:tabs>
          <w:tab w:val="clear" w:pos="720"/>
          <w:tab w:val="num" w:pos="900"/>
        </w:tabs>
        <w:ind w:left="900" w:hanging="900"/>
      </w:pPr>
      <w:r w:rsidRPr="00B35305">
        <w:t>Создается документ «Ведение свойств вагона». Выбирается сформированная группа вагонов или вводятся номера необходимых вагонов.</w:t>
      </w:r>
    </w:p>
    <w:p w:rsidR="00653245" w:rsidRDefault="00653245" w:rsidP="007A0F09">
      <w:pPr>
        <w:numPr>
          <w:ilvl w:val="3"/>
          <w:numId w:val="79"/>
        </w:numPr>
        <w:tabs>
          <w:tab w:val="clear" w:pos="720"/>
          <w:tab w:val="num" w:pos="900"/>
        </w:tabs>
        <w:ind w:left="900" w:hanging="900"/>
      </w:pPr>
      <w:r w:rsidRPr="00B35305">
        <w:t>Система проставляет значение последней разметки. Если по выбранным вагонам значение разметки изменилось, проставляется новое значение.</w:t>
      </w:r>
    </w:p>
    <w:p w:rsidR="00653245" w:rsidRDefault="00653245" w:rsidP="007A0F09">
      <w:pPr>
        <w:numPr>
          <w:ilvl w:val="3"/>
          <w:numId w:val="79"/>
        </w:numPr>
        <w:tabs>
          <w:tab w:val="clear" w:pos="720"/>
          <w:tab w:val="num" w:pos="900"/>
        </w:tabs>
        <w:ind w:left="900" w:hanging="900"/>
      </w:pPr>
      <w:r w:rsidRPr="00B35305">
        <w:t>Фиксируется время проставления разметки.</w:t>
      </w:r>
    </w:p>
    <w:p w:rsidR="00653245" w:rsidRDefault="00653245" w:rsidP="007A0F09">
      <w:pPr>
        <w:numPr>
          <w:ilvl w:val="3"/>
          <w:numId w:val="79"/>
        </w:numPr>
        <w:tabs>
          <w:tab w:val="clear" w:pos="720"/>
          <w:tab w:val="num" w:pos="900"/>
        </w:tabs>
        <w:ind w:left="900" w:hanging="900"/>
      </w:pPr>
      <w:r w:rsidRPr="00B35305">
        <w:t>Документ сохраняется.</w:t>
      </w:r>
    </w:p>
    <w:p w:rsidR="00653245" w:rsidRPr="00B35305" w:rsidRDefault="00653245" w:rsidP="00653245">
      <w:pPr>
        <w:tabs>
          <w:tab w:val="left" w:pos="1080"/>
        </w:tabs>
        <w:ind w:left="1080" w:hanging="1080"/>
      </w:pPr>
    </w:p>
    <w:p w:rsidR="00FD4492" w:rsidRPr="00B35305" w:rsidRDefault="00FD4492" w:rsidP="00ED4B7E">
      <w:pPr>
        <w:numPr>
          <w:ilvl w:val="2"/>
          <w:numId w:val="68"/>
        </w:numPr>
        <w:tabs>
          <w:tab w:val="left" w:pos="1080"/>
        </w:tabs>
        <w:outlineLvl w:val="2"/>
        <w:rPr>
          <w:b/>
        </w:rPr>
      </w:pPr>
      <w:bookmarkStart w:id="157" w:name="_Ref161669617"/>
      <w:bookmarkStart w:id="158" w:name="_Toc162083118"/>
      <w:bookmarkStart w:id="159" w:name="_Toc165959619"/>
      <w:r w:rsidRPr="00B35305">
        <w:rPr>
          <w:b/>
        </w:rPr>
        <w:t>Задержание вагона</w:t>
      </w:r>
      <w:bookmarkEnd w:id="157"/>
      <w:bookmarkEnd w:id="158"/>
      <w:bookmarkEnd w:id="159"/>
    </w:p>
    <w:p w:rsidR="00FD4492" w:rsidRDefault="00FD4492" w:rsidP="00653245">
      <w:pPr>
        <w:numPr>
          <w:ilvl w:val="3"/>
          <w:numId w:val="80"/>
        </w:numPr>
        <w:tabs>
          <w:tab w:val="left" w:pos="1080"/>
        </w:tabs>
      </w:pPr>
      <w:r w:rsidRPr="00B35305">
        <w:t>Создается новый документ «Задержание вагона»;</w:t>
      </w:r>
    </w:p>
    <w:p w:rsidR="00653245" w:rsidRDefault="00653245" w:rsidP="00653245">
      <w:pPr>
        <w:numPr>
          <w:ilvl w:val="3"/>
          <w:numId w:val="80"/>
        </w:numPr>
        <w:tabs>
          <w:tab w:val="left" w:pos="1080"/>
        </w:tabs>
      </w:pPr>
      <w:r w:rsidRPr="00B35305">
        <w:t xml:space="preserve">Вносится </w:t>
      </w:r>
      <w:r>
        <w:t xml:space="preserve">номер </w:t>
      </w:r>
      <w:r w:rsidRPr="00B35305">
        <w:t>задерживаем</w:t>
      </w:r>
      <w:r>
        <w:t>ого</w:t>
      </w:r>
      <w:r w:rsidRPr="00B35305">
        <w:t xml:space="preserve"> вагон</w:t>
      </w:r>
      <w:r>
        <w:t>а</w:t>
      </w:r>
      <w:r w:rsidRPr="00B35305">
        <w:t>.</w:t>
      </w:r>
    </w:p>
    <w:p w:rsidR="00653245" w:rsidRDefault="00653245" w:rsidP="00653245">
      <w:pPr>
        <w:numPr>
          <w:ilvl w:val="3"/>
          <w:numId w:val="80"/>
        </w:numPr>
        <w:tabs>
          <w:tab w:val="left" w:pos="1080"/>
        </w:tabs>
      </w:pPr>
      <w:r w:rsidRPr="00B35305">
        <w:t>Заполняются реквизиты документа, на основании которого произошло задержание вагона.</w:t>
      </w:r>
    </w:p>
    <w:p w:rsidR="00653245" w:rsidRDefault="00653245" w:rsidP="00653245">
      <w:pPr>
        <w:numPr>
          <w:ilvl w:val="3"/>
          <w:numId w:val="80"/>
        </w:numPr>
        <w:tabs>
          <w:tab w:val="left" w:pos="1080"/>
        </w:tabs>
      </w:pPr>
      <w:r w:rsidRPr="00B35305">
        <w:t>Из списка причин задержания выбирается соответствующая причина</w:t>
      </w:r>
      <w:r w:rsidR="000F4D69">
        <w:t xml:space="preserve"> из списка или заполняется вручную (в случае отсутствия в списке)</w:t>
      </w:r>
      <w:r w:rsidRPr="00B35305">
        <w:t>, проставляется время задержания.</w:t>
      </w:r>
    </w:p>
    <w:p w:rsidR="00653245" w:rsidRDefault="00653245" w:rsidP="00653245">
      <w:pPr>
        <w:numPr>
          <w:ilvl w:val="3"/>
          <w:numId w:val="80"/>
        </w:numPr>
        <w:tabs>
          <w:tab w:val="left" w:pos="1080"/>
        </w:tabs>
      </w:pPr>
      <w:r w:rsidRPr="00B35305">
        <w:t>Если вагон должен быть возвращен для исправления причин задержания, то проставляется признак: «возврат для исправления</w:t>
      </w:r>
      <w:r w:rsidR="000F4D69">
        <w:t>».</w:t>
      </w:r>
    </w:p>
    <w:p w:rsidR="00653245" w:rsidRDefault="00653245" w:rsidP="00653245">
      <w:pPr>
        <w:numPr>
          <w:ilvl w:val="3"/>
          <w:numId w:val="80"/>
        </w:numPr>
        <w:tabs>
          <w:tab w:val="left" w:pos="1080"/>
        </w:tabs>
      </w:pPr>
      <w:r w:rsidRPr="00B35305">
        <w:t>После сохранения документа формируется в системе событие задержания вагона.</w:t>
      </w:r>
    </w:p>
    <w:p w:rsidR="00653245" w:rsidRDefault="00653245" w:rsidP="00653245">
      <w:pPr>
        <w:numPr>
          <w:ilvl w:val="3"/>
          <w:numId w:val="80"/>
        </w:numPr>
        <w:tabs>
          <w:tab w:val="left" w:pos="1080"/>
        </w:tabs>
      </w:pPr>
      <w:r w:rsidRPr="00B35305">
        <w:t>После исправления причин задержания из «документа задержания» выбирается команда «причина задержания исправлена». После чего формируется новый д</w:t>
      </w:r>
      <w:r w:rsidR="003766F0">
        <w:t>окумент «подтверждение события» с</w:t>
      </w:r>
      <w:r>
        <w:t xml:space="preserve"> автоматически определенным событием «</w:t>
      </w:r>
      <w:r w:rsidRPr="00B35305">
        <w:t>причина задержания исправлена</w:t>
      </w:r>
      <w:r>
        <w:t>».</w:t>
      </w:r>
    </w:p>
    <w:p w:rsidR="00653245" w:rsidRDefault="00653245" w:rsidP="00653245">
      <w:pPr>
        <w:numPr>
          <w:ilvl w:val="3"/>
          <w:numId w:val="80"/>
        </w:numPr>
        <w:tabs>
          <w:tab w:val="left" w:pos="1080"/>
        </w:tabs>
      </w:pPr>
      <w:r w:rsidRPr="00B35305">
        <w:t>В документе «подтверждение события»</w:t>
      </w:r>
      <w:r>
        <w:t xml:space="preserve"> </w:t>
      </w:r>
      <w:r w:rsidRPr="00B35305">
        <w:t>проставляется время исправления задержания.</w:t>
      </w:r>
    </w:p>
    <w:p w:rsidR="00653245" w:rsidRDefault="00653245" w:rsidP="00653245">
      <w:pPr>
        <w:numPr>
          <w:ilvl w:val="3"/>
          <w:numId w:val="80"/>
        </w:numPr>
        <w:tabs>
          <w:tab w:val="left" w:pos="1080"/>
        </w:tabs>
      </w:pPr>
      <w:r w:rsidRPr="00B35305">
        <w:t>После сохранения документа формируется событие «причина задержания исправлена», ссылка на которое прописывается в документе «Задержание вагона».</w:t>
      </w:r>
    </w:p>
    <w:p w:rsidR="00B4433D" w:rsidRDefault="00B4433D" w:rsidP="00B4433D">
      <w:pPr>
        <w:tabs>
          <w:tab w:val="left" w:pos="1080"/>
        </w:tabs>
        <w:ind w:firstLine="0"/>
      </w:pPr>
    </w:p>
    <w:p w:rsidR="00FD4492" w:rsidRPr="00C652E1" w:rsidRDefault="00B66E98" w:rsidP="00B66E98">
      <w:pPr>
        <w:pStyle w:val="1"/>
      </w:pPr>
      <w:bookmarkStart w:id="160" w:name="_Toc162083119"/>
      <w:bookmarkStart w:id="161" w:name="_Toc165959620"/>
      <w:r w:rsidRPr="00C652E1">
        <w:rPr>
          <w:lang w:val="uk-UA"/>
        </w:rPr>
        <w:t xml:space="preserve">9. </w:t>
      </w:r>
      <w:r w:rsidR="00FD4492" w:rsidRPr="00C652E1">
        <w:t>Временные операции.</w:t>
      </w:r>
      <w:bookmarkEnd w:id="160"/>
      <w:bookmarkEnd w:id="161"/>
    </w:p>
    <w:p w:rsidR="00FD4492" w:rsidRDefault="00FD4492" w:rsidP="00B66E98">
      <w:pPr>
        <w:pStyle w:val="21"/>
        <w:numPr>
          <w:ilvl w:val="1"/>
          <w:numId w:val="69"/>
        </w:numPr>
        <w:rPr>
          <w:iCs w:val="0"/>
          <w:sz w:val="24"/>
        </w:rPr>
      </w:pPr>
      <w:bookmarkStart w:id="162" w:name="_Ref161798233"/>
      <w:bookmarkStart w:id="163" w:name="_Toc162083120"/>
      <w:bookmarkStart w:id="164" w:name="_Toc165959621"/>
      <w:r w:rsidRPr="00481E72">
        <w:rPr>
          <w:iCs w:val="0"/>
          <w:sz w:val="24"/>
        </w:rPr>
        <w:t>Обеспечение интеграции систем АСУ ЖТ и ИДС УЖДТ.</w:t>
      </w:r>
      <w:bookmarkEnd w:id="162"/>
      <w:bookmarkEnd w:id="163"/>
      <w:bookmarkEnd w:id="164"/>
    </w:p>
    <w:p w:rsidR="00FD4492" w:rsidRPr="00B35305" w:rsidRDefault="00FD4492" w:rsidP="007A0F09">
      <w:pPr>
        <w:numPr>
          <w:ilvl w:val="2"/>
          <w:numId w:val="22"/>
        </w:numPr>
        <w:tabs>
          <w:tab w:val="clear" w:pos="900"/>
          <w:tab w:val="num" w:pos="720"/>
          <w:tab w:val="left" w:pos="1080"/>
        </w:tabs>
        <w:outlineLvl w:val="2"/>
        <w:rPr>
          <w:b/>
        </w:rPr>
      </w:pPr>
      <w:bookmarkStart w:id="165" w:name="_Toc162083121"/>
      <w:bookmarkStart w:id="166" w:name="_Toc165959622"/>
      <w:r>
        <w:rPr>
          <w:b/>
        </w:rPr>
        <w:t>Обработка поезда по входу в</w:t>
      </w:r>
      <w:r w:rsidRPr="00B35305">
        <w:rPr>
          <w:b/>
        </w:rPr>
        <w:t xml:space="preserve"> комбинат на </w:t>
      </w:r>
      <w:proofErr w:type="gramStart"/>
      <w:r w:rsidRPr="00B35305">
        <w:rPr>
          <w:b/>
        </w:rPr>
        <w:t>ст.</w:t>
      </w:r>
      <w:r w:rsidR="00486802">
        <w:rPr>
          <w:b/>
        </w:rPr>
        <w:t>?..</w:t>
      </w:r>
      <w:r w:rsidRPr="00B35305">
        <w:rPr>
          <w:b/>
        </w:rPr>
        <w:t>.</w:t>
      </w:r>
      <w:bookmarkEnd w:id="165"/>
      <w:bookmarkEnd w:id="166"/>
      <w:proofErr w:type="gramEnd"/>
    </w:p>
    <w:p w:rsidR="00FD4492" w:rsidRPr="00B35305" w:rsidRDefault="00FD4492" w:rsidP="007A0F09">
      <w:pPr>
        <w:numPr>
          <w:ilvl w:val="3"/>
          <w:numId w:val="23"/>
        </w:numPr>
        <w:tabs>
          <w:tab w:val="clear" w:pos="1428"/>
          <w:tab w:val="num" w:pos="900"/>
        </w:tabs>
        <w:ind w:left="900" w:hanging="900"/>
      </w:pPr>
      <w:r w:rsidRPr="00B35305">
        <w:t>По отравлению поезда в комбинат после ввода ЖД накладных в АСУ ЖТ</w:t>
      </w:r>
      <w:r>
        <w:t>,</w:t>
      </w:r>
      <w:r w:rsidRPr="00B35305">
        <w:t xml:space="preserve"> приемосдатчик ст.</w:t>
      </w:r>
      <w:r w:rsidR="00486802">
        <w:t>?..</w:t>
      </w:r>
      <w:r w:rsidRPr="00B35305">
        <w:t xml:space="preserve"> формирует в АСУ ЖТ ведомость экспорта данных в ИДС УЖДТ по отправленному поезду.</w:t>
      </w:r>
    </w:p>
    <w:p w:rsidR="00FD4492" w:rsidRPr="00B35305" w:rsidRDefault="00FD4492" w:rsidP="007A0F09">
      <w:pPr>
        <w:numPr>
          <w:ilvl w:val="3"/>
          <w:numId w:val="23"/>
        </w:numPr>
        <w:tabs>
          <w:tab w:val="clear" w:pos="1428"/>
          <w:tab w:val="left" w:pos="900"/>
        </w:tabs>
        <w:ind w:left="900" w:hanging="900"/>
      </w:pPr>
      <w:r w:rsidRPr="00B35305">
        <w:t xml:space="preserve">Проверяет данные </w:t>
      </w:r>
      <w:r>
        <w:t>ведомости</w:t>
      </w:r>
      <w:r w:rsidRPr="00B35305">
        <w:t xml:space="preserve">. После проверки производит передачу данных в ИДС УЖДТ. Данные необходимо передавать сразу после отправления поезда </w:t>
      </w:r>
      <w:r>
        <w:t>для</w:t>
      </w:r>
      <w:r w:rsidRPr="00B35305">
        <w:t xml:space="preserve"> их использования на ст.Сортировочная.</w:t>
      </w:r>
    </w:p>
    <w:p w:rsidR="00FD4492" w:rsidRPr="00B35305" w:rsidRDefault="00FD4492" w:rsidP="007A0F09">
      <w:pPr>
        <w:numPr>
          <w:ilvl w:val="3"/>
          <w:numId w:val="23"/>
        </w:numPr>
        <w:tabs>
          <w:tab w:val="clear" w:pos="1428"/>
          <w:tab w:val="left" w:pos="900"/>
        </w:tabs>
        <w:ind w:left="900" w:hanging="900"/>
      </w:pPr>
      <w:r w:rsidRPr="00B35305">
        <w:t xml:space="preserve">Из АСУ ЖТ передаются: </w:t>
      </w:r>
    </w:p>
    <w:p w:rsidR="00FD4492" w:rsidRPr="00B35305" w:rsidRDefault="00FD4492" w:rsidP="007A0F09">
      <w:pPr>
        <w:numPr>
          <w:ilvl w:val="0"/>
          <w:numId w:val="27"/>
        </w:numPr>
        <w:tabs>
          <w:tab w:val="clear" w:pos="1440"/>
          <w:tab w:val="num" w:pos="1260"/>
        </w:tabs>
        <w:ind w:left="1260"/>
      </w:pPr>
      <w:r w:rsidRPr="00B35305">
        <w:t>натурный лист на отправляемый поезд,</w:t>
      </w:r>
    </w:p>
    <w:p w:rsidR="00FD4492" w:rsidRPr="00B35305" w:rsidRDefault="00FD4492" w:rsidP="007A0F09">
      <w:pPr>
        <w:numPr>
          <w:ilvl w:val="0"/>
          <w:numId w:val="27"/>
        </w:numPr>
        <w:tabs>
          <w:tab w:val="clear" w:pos="1440"/>
          <w:tab w:val="num" w:pos="1260"/>
        </w:tabs>
        <w:ind w:left="1260"/>
      </w:pPr>
      <w:r w:rsidRPr="00B35305">
        <w:t>ЖД накладные на груз, находящийся в вагонах поезда.</w:t>
      </w:r>
    </w:p>
    <w:p w:rsidR="00FD4492" w:rsidRPr="00B35305" w:rsidRDefault="00FD4492" w:rsidP="007A0F09">
      <w:pPr>
        <w:numPr>
          <w:ilvl w:val="3"/>
          <w:numId w:val="23"/>
        </w:numPr>
        <w:tabs>
          <w:tab w:val="left" w:pos="900"/>
        </w:tabs>
        <w:ind w:left="1080" w:hanging="1080"/>
      </w:pPr>
      <w:r w:rsidRPr="00B35305">
        <w:t xml:space="preserve">При передаче данных в ИДС УЖДТ формируются следующие документы: </w:t>
      </w:r>
    </w:p>
    <w:p w:rsidR="00FD4492" w:rsidRPr="00B35305" w:rsidRDefault="00FD4492" w:rsidP="007A0F09">
      <w:pPr>
        <w:numPr>
          <w:ilvl w:val="0"/>
          <w:numId w:val="25"/>
        </w:numPr>
        <w:tabs>
          <w:tab w:val="clear" w:pos="1440"/>
        </w:tabs>
        <w:ind w:left="1260"/>
      </w:pPr>
      <w:r w:rsidRPr="00B35305">
        <w:t>«документы движения» о прибытии и отправлении поезда на и со ст.</w:t>
      </w:r>
      <w:r w:rsidR="00486802">
        <w:t>?..</w:t>
      </w:r>
      <w:r w:rsidRPr="00B35305">
        <w:t>, документ прибытия;</w:t>
      </w:r>
    </w:p>
    <w:p w:rsidR="00FD4492" w:rsidRPr="00B35305" w:rsidRDefault="00FD4492" w:rsidP="007A0F09">
      <w:pPr>
        <w:numPr>
          <w:ilvl w:val="0"/>
          <w:numId w:val="25"/>
        </w:numPr>
        <w:tabs>
          <w:tab w:val="clear" w:pos="1440"/>
        </w:tabs>
        <w:ind w:left="1260"/>
      </w:pPr>
      <w:r w:rsidRPr="00B35305">
        <w:t>списки вагонов к соответствующим «документам движения»</w:t>
      </w:r>
      <w:r>
        <w:t>;</w:t>
      </w:r>
    </w:p>
    <w:p w:rsidR="00FD4492" w:rsidRDefault="00FD4492" w:rsidP="007A0F09">
      <w:pPr>
        <w:numPr>
          <w:ilvl w:val="0"/>
          <w:numId w:val="25"/>
        </w:numPr>
        <w:tabs>
          <w:tab w:val="clear" w:pos="1440"/>
        </w:tabs>
        <w:ind w:left="1260"/>
      </w:pPr>
      <w:r w:rsidRPr="00B35305">
        <w:t>грузовые документы на вагоны по ЖД накладным с указанием времени погрузки соответствующего времени прибытия на ст.</w:t>
      </w:r>
      <w:r w:rsidR="00486802">
        <w:t>?..</w:t>
      </w:r>
      <w:r>
        <w:t>;</w:t>
      </w:r>
    </w:p>
    <w:p w:rsidR="00FD4492" w:rsidRPr="00B35305" w:rsidRDefault="00FD4492" w:rsidP="007A0F09">
      <w:pPr>
        <w:numPr>
          <w:ilvl w:val="0"/>
          <w:numId w:val="25"/>
        </w:numPr>
        <w:tabs>
          <w:tab w:val="clear" w:pos="1440"/>
        </w:tabs>
        <w:ind w:left="1260"/>
      </w:pPr>
      <w:r>
        <w:t>запись присвоения свойству вагона «разметка» значения разметки.</w:t>
      </w:r>
    </w:p>
    <w:p w:rsidR="00FD4492" w:rsidRPr="00B35305" w:rsidRDefault="00FD4492" w:rsidP="007A0F09">
      <w:pPr>
        <w:numPr>
          <w:ilvl w:val="3"/>
          <w:numId w:val="23"/>
        </w:numPr>
        <w:tabs>
          <w:tab w:val="clear" w:pos="1428"/>
          <w:tab w:val="left" w:pos="900"/>
          <w:tab w:val="num" w:pos="1800"/>
        </w:tabs>
        <w:ind w:left="900" w:hanging="900"/>
      </w:pPr>
      <w:r w:rsidRPr="00B35305">
        <w:t>Дежурная и приемосдатчики ст.Сортировочная обрабатывают прибытие поезда со ст.</w:t>
      </w:r>
      <w:r w:rsidR="00486802">
        <w:t>?..</w:t>
      </w:r>
      <w:r w:rsidRPr="00B35305">
        <w:t xml:space="preserve"> в обычном режиме по п.</w:t>
      </w:r>
      <w:r w:rsidR="007A5B7A">
        <w:fldChar w:fldCharType="begin"/>
      </w:r>
      <w:r w:rsidR="007A5B7A">
        <w:instrText xml:space="preserve"> REF _Ref161641370 \n \h </w:instrText>
      </w:r>
      <w:r w:rsidR="007A5B7A">
        <w:fldChar w:fldCharType="separate"/>
      </w:r>
      <w:r w:rsidR="00B4433D">
        <w:t>8.1.1</w:t>
      </w:r>
      <w:r w:rsidR="007A5B7A">
        <w:fldChar w:fldCharType="end"/>
      </w:r>
      <w:r w:rsidRPr="00B35305">
        <w:t>.</w:t>
      </w:r>
    </w:p>
    <w:p w:rsidR="00FD4492" w:rsidRDefault="00FD4492" w:rsidP="007A0F09">
      <w:pPr>
        <w:numPr>
          <w:ilvl w:val="3"/>
          <w:numId w:val="23"/>
        </w:numPr>
        <w:tabs>
          <w:tab w:val="clear" w:pos="1428"/>
          <w:tab w:val="left" w:pos="900"/>
          <w:tab w:val="num" w:pos="1800"/>
        </w:tabs>
        <w:ind w:left="900" w:hanging="900"/>
      </w:pPr>
      <w:r w:rsidRPr="00B35305">
        <w:t>Если в грузовом документе в ИДС УЖДТ отсутствует «получатель в комбинате», после выяснения</w:t>
      </w:r>
      <w:r>
        <w:t>,</w:t>
      </w:r>
      <w:r w:rsidRPr="00B35305">
        <w:t xml:space="preserve"> работник тех</w:t>
      </w:r>
      <w:r>
        <w:t>.конторы ст.Сортировочная в</w:t>
      </w:r>
      <w:r w:rsidRPr="00B35305">
        <w:t>носи</w:t>
      </w:r>
      <w:r>
        <w:t>т</w:t>
      </w:r>
      <w:r w:rsidRPr="00B35305">
        <w:t xml:space="preserve"> соответствующего получателя.</w:t>
      </w:r>
    </w:p>
    <w:p w:rsidR="00481E72" w:rsidRPr="00B35305" w:rsidRDefault="00481E72" w:rsidP="00481E72">
      <w:pPr>
        <w:tabs>
          <w:tab w:val="left" w:pos="1080"/>
        </w:tabs>
        <w:ind w:firstLine="0"/>
      </w:pPr>
    </w:p>
    <w:p w:rsidR="00FD4492" w:rsidRPr="00B35305" w:rsidRDefault="00FD4492" w:rsidP="007A0F09">
      <w:pPr>
        <w:numPr>
          <w:ilvl w:val="2"/>
          <w:numId w:val="22"/>
        </w:numPr>
        <w:tabs>
          <w:tab w:val="clear" w:pos="900"/>
          <w:tab w:val="num" w:pos="-1800"/>
          <w:tab w:val="left" w:pos="720"/>
        </w:tabs>
        <w:ind w:left="1080" w:hanging="1080"/>
        <w:outlineLvl w:val="2"/>
        <w:rPr>
          <w:b/>
        </w:rPr>
      </w:pPr>
      <w:bookmarkStart w:id="167" w:name="_Toc162083122"/>
      <w:bookmarkStart w:id="168" w:name="_Toc165959623"/>
      <w:r>
        <w:rPr>
          <w:b/>
        </w:rPr>
        <w:t xml:space="preserve">Обработка поезда по отправлению из </w:t>
      </w:r>
      <w:r w:rsidR="00A60F9E">
        <w:rPr>
          <w:b/>
        </w:rPr>
        <w:t>предприятия</w:t>
      </w:r>
      <w:r>
        <w:rPr>
          <w:b/>
        </w:rPr>
        <w:t xml:space="preserve"> на </w:t>
      </w:r>
      <w:proofErr w:type="gramStart"/>
      <w:r>
        <w:rPr>
          <w:b/>
        </w:rPr>
        <w:t>ст.</w:t>
      </w:r>
      <w:r w:rsidR="00486802">
        <w:rPr>
          <w:b/>
        </w:rPr>
        <w:t>?..</w:t>
      </w:r>
      <w:r w:rsidRPr="00B35305">
        <w:rPr>
          <w:b/>
        </w:rPr>
        <w:t>.</w:t>
      </w:r>
      <w:bookmarkEnd w:id="167"/>
      <w:bookmarkEnd w:id="168"/>
      <w:proofErr w:type="gramEnd"/>
    </w:p>
    <w:p w:rsidR="00FD4492" w:rsidRPr="00B35305" w:rsidRDefault="00FD4492" w:rsidP="007A0F09">
      <w:pPr>
        <w:numPr>
          <w:ilvl w:val="3"/>
          <w:numId w:val="26"/>
        </w:numPr>
        <w:tabs>
          <w:tab w:val="clear" w:pos="1428"/>
          <w:tab w:val="left" w:pos="900"/>
          <w:tab w:val="left" w:pos="1800"/>
        </w:tabs>
        <w:ind w:left="900" w:hanging="900"/>
      </w:pPr>
      <w:r w:rsidRPr="00B35305">
        <w:lastRenderedPageBreak/>
        <w:t xml:space="preserve">По прибытии поезда дежурный по станции </w:t>
      </w:r>
      <w:r w:rsidR="00486802">
        <w:t>?..</w:t>
      </w:r>
      <w:r w:rsidRPr="00B35305">
        <w:t xml:space="preserve"> производит подтверждение «документа движения» в ИДС УЖДТ, созданного системой после отправления со </w:t>
      </w:r>
      <w:proofErr w:type="spellStart"/>
      <w:r w:rsidRPr="00B35305">
        <w:t>ст.Сортировочная</w:t>
      </w:r>
      <w:proofErr w:type="spellEnd"/>
      <w:r w:rsidRPr="00B35305">
        <w:t xml:space="preserve"> по п.</w:t>
      </w:r>
      <w:r w:rsidR="007A5B7A">
        <w:fldChar w:fldCharType="begin"/>
      </w:r>
      <w:r w:rsidR="007A5B7A">
        <w:instrText xml:space="preserve"> REF _Ref161733339 \n \h </w:instrText>
      </w:r>
      <w:r w:rsidR="007A5B7A">
        <w:fldChar w:fldCharType="separate"/>
      </w:r>
      <w:r w:rsidR="00B4433D">
        <w:t>8.1.2</w:t>
      </w:r>
      <w:r w:rsidR="007A5B7A">
        <w:fldChar w:fldCharType="end"/>
      </w:r>
      <w:r w:rsidRPr="00B35305">
        <w:t>.</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 xml:space="preserve">Приемосдатчик подтверждает </w:t>
      </w:r>
      <w:proofErr w:type="spellStart"/>
      <w:r w:rsidRPr="00B35305">
        <w:t>повагонный</w:t>
      </w:r>
      <w:proofErr w:type="spellEnd"/>
      <w:r w:rsidRPr="00B35305">
        <w:t xml:space="preserve"> состав по п.</w:t>
      </w:r>
      <w:r w:rsidR="007A5B7A">
        <w:fldChar w:fldCharType="begin"/>
      </w:r>
      <w:r w:rsidR="007A5B7A">
        <w:instrText xml:space="preserve"> REF _Ref161634495 \n \h </w:instrText>
      </w:r>
      <w:r w:rsidR="007A5B7A">
        <w:fldChar w:fldCharType="separate"/>
      </w:r>
      <w:r w:rsidR="00B4433D">
        <w:t>8.1.1.2</w:t>
      </w:r>
      <w:r w:rsidR="007A5B7A">
        <w:fldChar w:fldCharType="end"/>
      </w:r>
      <w:r w:rsidR="007A5B7A">
        <w:rPr>
          <w:lang w:val="en-US"/>
        </w:rPr>
        <w:t>.</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В АСУ ЖТ формирует рапорт импорта данных по прибывшему поезду из ИДС УЖДТ. Производит импорт данных.</w:t>
      </w:r>
    </w:p>
    <w:p w:rsidR="00FD4492" w:rsidRPr="00B35305" w:rsidRDefault="00FD4492" w:rsidP="007A0F09">
      <w:pPr>
        <w:numPr>
          <w:ilvl w:val="3"/>
          <w:numId w:val="26"/>
        </w:numPr>
        <w:tabs>
          <w:tab w:val="clear" w:pos="1428"/>
          <w:tab w:val="num" w:pos="-1800"/>
          <w:tab w:val="left" w:pos="900"/>
          <w:tab w:val="left" w:pos="1800"/>
        </w:tabs>
        <w:ind w:left="900" w:hanging="900"/>
      </w:pPr>
      <w:r w:rsidRPr="00B35305">
        <w:t>Из ИДС УЖДТ передаются данные документов:</w:t>
      </w:r>
    </w:p>
    <w:p w:rsidR="00FD4492" w:rsidRPr="00B35305" w:rsidRDefault="00FD4492" w:rsidP="007A0F09">
      <w:pPr>
        <w:numPr>
          <w:ilvl w:val="0"/>
          <w:numId w:val="28"/>
        </w:numPr>
        <w:tabs>
          <w:tab w:val="clear" w:pos="360"/>
          <w:tab w:val="left" w:pos="1260"/>
        </w:tabs>
        <w:ind w:left="1260"/>
      </w:pPr>
      <w:r w:rsidRPr="00B35305">
        <w:t>«документ движения» о прибытии поезда на ст.</w:t>
      </w:r>
      <w:r w:rsidR="00486802">
        <w:t>?..</w:t>
      </w:r>
      <w:r w:rsidRPr="00B35305">
        <w:t>;</w:t>
      </w:r>
    </w:p>
    <w:p w:rsidR="00FD4492" w:rsidRPr="00B35305" w:rsidRDefault="00FD4492" w:rsidP="007A0F09">
      <w:pPr>
        <w:numPr>
          <w:ilvl w:val="0"/>
          <w:numId w:val="28"/>
        </w:numPr>
        <w:tabs>
          <w:tab w:val="clear" w:pos="360"/>
          <w:tab w:val="left" w:pos="1260"/>
        </w:tabs>
        <w:ind w:left="1260"/>
      </w:pPr>
      <w:r w:rsidRPr="00B35305">
        <w:t>список вагонов к соответствующему «документу движения»</w:t>
      </w:r>
    </w:p>
    <w:p w:rsidR="00FD4492" w:rsidRPr="00B35305" w:rsidRDefault="00FD4492" w:rsidP="007A0F09">
      <w:pPr>
        <w:numPr>
          <w:ilvl w:val="0"/>
          <w:numId w:val="28"/>
        </w:numPr>
        <w:tabs>
          <w:tab w:val="clear" w:pos="360"/>
          <w:tab w:val="left" w:pos="1260"/>
        </w:tabs>
        <w:ind w:left="1260"/>
      </w:pPr>
      <w:r w:rsidRPr="00B35305">
        <w:t>грузовые документы на вагоны по ЖД накладным.</w:t>
      </w:r>
    </w:p>
    <w:p w:rsidR="00FD4492" w:rsidRPr="00B35305" w:rsidRDefault="00FD4492" w:rsidP="007A0F09">
      <w:pPr>
        <w:numPr>
          <w:ilvl w:val="3"/>
          <w:numId w:val="30"/>
        </w:numPr>
        <w:tabs>
          <w:tab w:val="clear" w:pos="1440"/>
          <w:tab w:val="left" w:pos="900"/>
        </w:tabs>
        <w:ind w:left="900" w:hanging="900"/>
      </w:pPr>
      <w:r w:rsidRPr="00B35305">
        <w:t xml:space="preserve">При передаче данных в АСУ ЖТ формируются следующие документы: </w:t>
      </w:r>
    </w:p>
    <w:p w:rsidR="00FD4492" w:rsidRPr="00B35305" w:rsidRDefault="00FD4492" w:rsidP="007A0F09">
      <w:pPr>
        <w:numPr>
          <w:ilvl w:val="0"/>
          <w:numId w:val="29"/>
        </w:numPr>
        <w:tabs>
          <w:tab w:val="clear" w:pos="360"/>
          <w:tab w:val="left" w:pos="1260"/>
          <w:tab w:val="num" w:pos="1980"/>
        </w:tabs>
        <w:ind w:left="1260"/>
      </w:pPr>
      <w:r w:rsidRPr="00B35305">
        <w:t xml:space="preserve">натурный лист на отправляемый поезд, </w:t>
      </w:r>
    </w:p>
    <w:p w:rsidR="00FD4492" w:rsidRPr="00B35305" w:rsidRDefault="00FD4492" w:rsidP="007A0F09">
      <w:pPr>
        <w:numPr>
          <w:ilvl w:val="0"/>
          <w:numId w:val="29"/>
        </w:numPr>
        <w:tabs>
          <w:tab w:val="clear" w:pos="360"/>
          <w:tab w:val="left" w:pos="1260"/>
        </w:tabs>
        <w:ind w:left="1260"/>
      </w:pPr>
      <w:r w:rsidRPr="00B35305">
        <w:t>ЖД накладные на груз, находящийся в вагонах поезда.</w:t>
      </w:r>
    </w:p>
    <w:p w:rsidR="00FD4492" w:rsidRPr="00B35305" w:rsidRDefault="00FD4492" w:rsidP="007A0F09">
      <w:pPr>
        <w:numPr>
          <w:ilvl w:val="3"/>
          <w:numId w:val="30"/>
        </w:numPr>
        <w:tabs>
          <w:tab w:val="clear" w:pos="1440"/>
          <w:tab w:val="left" w:pos="900"/>
        </w:tabs>
        <w:ind w:left="900" w:hanging="900"/>
      </w:pPr>
      <w:r w:rsidRPr="00B35305">
        <w:t>После отправления поезда со ст.</w:t>
      </w:r>
      <w:r w:rsidR="00486802">
        <w:t>?..</w:t>
      </w:r>
      <w:r w:rsidRPr="00B35305">
        <w:t xml:space="preserve"> приемосдатчик формирует рапорт экспорта данных по отправленному поезду в ИДС УЖДТ из АСУ ЖТ.</w:t>
      </w:r>
    </w:p>
    <w:p w:rsidR="00FD4492" w:rsidRPr="00B35305" w:rsidRDefault="00FD4492" w:rsidP="007A0F09">
      <w:pPr>
        <w:numPr>
          <w:ilvl w:val="3"/>
          <w:numId w:val="30"/>
        </w:numPr>
        <w:tabs>
          <w:tab w:val="clear" w:pos="1440"/>
          <w:tab w:val="left" w:pos="900"/>
        </w:tabs>
        <w:ind w:left="900" w:hanging="900"/>
      </w:pPr>
      <w:r w:rsidRPr="00B35305">
        <w:t xml:space="preserve">Из АСУ ЖТ передаются: </w:t>
      </w:r>
    </w:p>
    <w:p w:rsidR="00FD4492" w:rsidRDefault="00FD4492" w:rsidP="007A0F09">
      <w:pPr>
        <w:numPr>
          <w:ilvl w:val="0"/>
          <w:numId w:val="27"/>
        </w:numPr>
        <w:tabs>
          <w:tab w:val="clear" w:pos="1440"/>
          <w:tab w:val="left" w:pos="1260"/>
          <w:tab w:val="num" w:pos="1800"/>
        </w:tabs>
        <w:ind w:left="1260"/>
      </w:pPr>
      <w:r w:rsidRPr="00B35305">
        <w:t>натурный лист на отправленный поезд,</w:t>
      </w:r>
    </w:p>
    <w:p w:rsidR="00FD4492" w:rsidRPr="00B35305" w:rsidRDefault="00FD4492" w:rsidP="007A0F09">
      <w:pPr>
        <w:numPr>
          <w:ilvl w:val="0"/>
          <w:numId w:val="27"/>
        </w:numPr>
        <w:tabs>
          <w:tab w:val="clear" w:pos="1440"/>
          <w:tab w:val="left" w:pos="1260"/>
        </w:tabs>
        <w:ind w:left="1260"/>
      </w:pPr>
      <w:proofErr w:type="spellStart"/>
      <w:r>
        <w:t>жд</w:t>
      </w:r>
      <w:proofErr w:type="spellEnd"/>
      <w:r>
        <w:t xml:space="preserve"> накладные к вагонам поезда.</w:t>
      </w:r>
    </w:p>
    <w:p w:rsidR="00FD4492" w:rsidRPr="00B35305" w:rsidRDefault="00FD4492" w:rsidP="007A0F09">
      <w:pPr>
        <w:numPr>
          <w:ilvl w:val="3"/>
          <w:numId w:val="30"/>
        </w:numPr>
        <w:tabs>
          <w:tab w:val="clear" w:pos="1440"/>
          <w:tab w:val="num" w:pos="-1800"/>
          <w:tab w:val="left" w:pos="900"/>
        </w:tabs>
        <w:ind w:left="900" w:hanging="900"/>
      </w:pPr>
      <w:bookmarkStart w:id="169" w:name="_Ref161799213"/>
      <w:r w:rsidRPr="00B35305">
        <w:t>При передаче данных в ИДС УЖДТ формируются следующие документы:</w:t>
      </w:r>
      <w:bookmarkEnd w:id="169"/>
      <w:r w:rsidRPr="00B35305">
        <w:t xml:space="preserve"> </w:t>
      </w:r>
    </w:p>
    <w:p w:rsidR="00FD4492" w:rsidRPr="00B35305" w:rsidRDefault="00FD4492" w:rsidP="007A0F09">
      <w:pPr>
        <w:numPr>
          <w:ilvl w:val="0"/>
          <w:numId w:val="25"/>
        </w:numPr>
        <w:tabs>
          <w:tab w:val="clear" w:pos="1440"/>
          <w:tab w:val="left" w:pos="1260"/>
        </w:tabs>
        <w:ind w:left="1260"/>
      </w:pPr>
      <w:r w:rsidRPr="00B35305">
        <w:t>«документы движения» об отправлении поезда со ст.</w:t>
      </w:r>
      <w:r w:rsidR="00486802">
        <w:t>?..</w:t>
      </w:r>
      <w:r w:rsidRPr="00B35305">
        <w:t>;</w:t>
      </w:r>
    </w:p>
    <w:p w:rsidR="00FD4492" w:rsidRDefault="00FD4492" w:rsidP="007A0F09">
      <w:pPr>
        <w:numPr>
          <w:ilvl w:val="0"/>
          <w:numId w:val="25"/>
        </w:numPr>
        <w:tabs>
          <w:tab w:val="clear" w:pos="1440"/>
          <w:tab w:val="left" w:pos="1260"/>
        </w:tabs>
        <w:ind w:left="1260"/>
      </w:pPr>
      <w:r w:rsidRPr="00B35305">
        <w:t>список вагонов к соответствующему «документу движения»</w:t>
      </w:r>
      <w:r>
        <w:t>;</w:t>
      </w:r>
    </w:p>
    <w:p w:rsidR="00FD4492" w:rsidRDefault="00FD4492" w:rsidP="007A0F09">
      <w:pPr>
        <w:numPr>
          <w:ilvl w:val="0"/>
          <w:numId w:val="25"/>
        </w:numPr>
        <w:tabs>
          <w:tab w:val="clear" w:pos="1440"/>
          <w:tab w:val="left" w:pos="1260"/>
        </w:tabs>
        <w:ind w:left="1260"/>
      </w:pPr>
      <w:r>
        <w:t xml:space="preserve">обновляется «грузовой документ» параметрами из </w:t>
      </w:r>
      <w:proofErr w:type="spellStart"/>
      <w:r>
        <w:t>жд</w:t>
      </w:r>
      <w:proofErr w:type="spellEnd"/>
      <w:r>
        <w:t xml:space="preserve"> накладной </w:t>
      </w:r>
      <w:r w:rsidRPr="00B35305">
        <w:t>АСУ ЖТ</w:t>
      </w:r>
      <w:r>
        <w:t>.</w:t>
      </w:r>
    </w:p>
    <w:p w:rsidR="00481E72" w:rsidRPr="00B35305" w:rsidRDefault="00481E72" w:rsidP="00481E72">
      <w:pPr>
        <w:tabs>
          <w:tab w:val="left" w:pos="1080"/>
        </w:tabs>
        <w:ind w:left="720" w:firstLine="0"/>
      </w:pPr>
    </w:p>
    <w:p w:rsidR="00FD4492" w:rsidRPr="00B35305" w:rsidRDefault="00FD4492" w:rsidP="007A0F09">
      <w:pPr>
        <w:numPr>
          <w:ilvl w:val="2"/>
          <w:numId w:val="54"/>
        </w:numPr>
        <w:tabs>
          <w:tab w:val="clear" w:pos="1200"/>
          <w:tab w:val="num" w:pos="720"/>
        </w:tabs>
        <w:ind w:left="720"/>
        <w:outlineLvl w:val="2"/>
        <w:rPr>
          <w:b/>
        </w:rPr>
      </w:pPr>
      <w:bookmarkStart w:id="170" w:name="_Toc162083123"/>
      <w:bookmarkStart w:id="171" w:name="_Toc165959624"/>
      <w:r w:rsidRPr="00B35305">
        <w:rPr>
          <w:b/>
        </w:rPr>
        <w:t>Общие положения.</w:t>
      </w:r>
      <w:bookmarkEnd w:id="170"/>
      <w:bookmarkEnd w:id="171"/>
    </w:p>
    <w:p w:rsidR="00FD4492" w:rsidRPr="00B35305" w:rsidRDefault="00FD4492" w:rsidP="007A0F09">
      <w:pPr>
        <w:numPr>
          <w:ilvl w:val="3"/>
          <w:numId w:val="31"/>
        </w:numPr>
        <w:tabs>
          <w:tab w:val="clear" w:pos="1428"/>
          <w:tab w:val="num" w:pos="900"/>
        </w:tabs>
        <w:ind w:left="900" w:hanging="900"/>
      </w:pPr>
      <w:r w:rsidRPr="00B35305">
        <w:t>При корректировках данных в АСУ ЖТ приемосдатчик ст.</w:t>
      </w:r>
      <w:r w:rsidR="00486802">
        <w:t>?..</w:t>
      </w:r>
      <w:r w:rsidRPr="00B35305">
        <w:t xml:space="preserve"> производит соответствующие корректировки в ИДС УЖДТ.</w:t>
      </w:r>
    </w:p>
    <w:p w:rsidR="00FD4492" w:rsidRPr="00B35305" w:rsidRDefault="00FD4492" w:rsidP="007A0F09">
      <w:pPr>
        <w:numPr>
          <w:ilvl w:val="3"/>
          <w:numId w:val="31"/>
        </w:numPr>
        <w:tabs>
          <w:tab w:val="clear" w:pos="1428"/>
          <w:tab w:val="left" w:pos="900"/>
        </w:tabs>
        <w:ind w:left="900" w:hanging="900"/>
      </w:pPr>
      <w:r w:rsidRPr="00B35305">
        <w:t>Действие по п.</w:t>
      </w:r>
      <w:r w:rsidR="007A5B7A">
        <w:fldChar w:fldCharType="begin"/>
      </w:r>
      <w:r w:rsidR="007A5B7A">
        <w:instrText xml:space="preserve"> REF _Ref161798233 \n \h </w:instrText>
      </w:r>
      <w:r w:rsidR="007A5B7A">
        <w:fldChar w:fldCharType="separate"/>
      </w:r>
      <w:r w:rsidR="00B4433D">
        <w:t>9.1</w:t>
      </w:r>
      <w:r w:rsidR="007A5B7A">
        <w:fldChar w:fldCharType="end"/>
      </w:r>
      <w:r w:rsidRPr="00B35305">
        <w:t xml:space="preserve">. будут осуществляться до расширения ИДС УЖДТ функционалом АСУ ЖТ </w:t>
      </w:r>
      <w:proofErr w:type="gramStart"/>
      <w:r w:rsidRPr="00B35305">
        <w:t>ст.</w:t>
      </w:r>
      <w:r w:rsidR="00486802">
        <w:t>?..</w:t>
      </w:r>
      <w:r w:rsidRPr="00B35305">
        <w:t>.</w:t>
      </w:r>
      <w:proofErr w:type="gramEnd"/>
    </w:p>
    <w:p w:rsidR="00FD4492" w:rsidRDefault="00FD4492" w:rsidP="007A0F09">
      <w:pPr>
        <w:numPr>
          <w:ilvl w:val="3"/>
          <w:numId w:val="31"/>
        </w:numPr>
        <w:tabs>
          <w:tab w:val="clear" w:pos="1428"/>
          <w:tab w:val="left" w:pos="900"/>
        </w:tabs>
        <w:ind w:left="900" w:hanging="900"/>
      </w:pPr>
      <w:r w:rsidRPr="00B35305">
        <w:t>По окончанию смены приемосдатчик ст.</w:t>
      </w:r>
      <w:r w:rsidR="00486802">
        <w:t>?..</w:t>
      </w:r>
      <w:r w:rsidRPr="00B35305">
        <w:t xml:space="preserve"> распечатывает рапорт рассогласований данных систем. Приводит данные в соответствие</w:t>
      </w:r>
      <w:r>
        <w:t xml:space="preserve"> совестно с приемосдатчиком ст.Сортировочная</w:t>
      </w:r>
      <w:r w:rsidRPr="00B35305">
        <w:t>.</w:t>
      </w:r>
    </w:p>
    <w:p w:rsidR="00FD4492" w:rsidRDefault="00FD4492" w:rsidP="00FD4492">
      <w:pPr>
        <w:tabs>
          <w:tab w:val="left" w:pos="1080"/>
        </w:tabs>
        <w:ind w:firstLine="0"/>
      </w:pPr>
    </w:p>
    <w:p w:rsidR="00B4433D" w:rsidRPr="00B35305" w:rsidRDefault="00B4433D" w:rsidP="00FD4492">
      <w:pPr>
        <w:tabs>
          <w:tab w:val="left" w:pos="1080"/>
        </w:tabs>
        <w:ind w:firstLine="0"/>
      </w:pPr>
    </w:p>
    <w:p w:rsidR="00FD4492" w:rsidRDefault="00FD4492" w:rsidP="003549D6">
      <w:pPr>
        <w:pStyle w:val="21"/>
        <w:numPr>
          <w:ilvl w:val="1"/>
          <w:numId w:val="70"/>
        </w:numPr>
        <w:rPr>
          <w:iCs w:val="0"/>
          <w:sz w:val="24"/>
          <w:lang w:val="en-US"/>
        </w:rPr>
      </w:pPr>
      <w:bookmarkStart w:id="172" w:name="_Ref161799291"/>
      <w:bookmarkStart w:id="173" w:name="_Toc162083124"/>
      <w:bookmarkStart w:id="174" w:name="_Toc165959625"/>
      <w:r w:rsidRPr="00481E72">
        <w:rPr>
          <w:iCs w:val="0"/>
          <w:sz w:val="24"/>
        </w:rPr>
        <w:t>Старт системы.</w:t>
      </w:r>
      <w:bookmarkEnd w:id="172"/>
      <w:bookmarkEnd w:id="173"/>
      <w:bookmarkEnd w:id="174"/>
    </w:p>
    <w:p w:rsidR="00FD4492" w:rsidRPr="00B35305" w:rsidRDefault="00FD4492" w:rsidP="007A0F09">
      <w:pPr>
        <w:numPr>
          <w:ilvl w:val="2"/>
          <w:numId w:val="24"/>
        </w:numPr>
        <w:tabs>
          <w:tab w:val="left" w:pos="720"/>
        </w:tabs>
        <w:ind w:hanging="1192"/>
        <w:outlineLvl w:val="2"/>
        <w:rPr>
          <w:b/>
        </w:rPr>
      </w:pPr>
      <w:bookmarkStart w:id="175" w:name="_Toc162083125"/>
      <w:bookmarkStart w:id="176" w:name="_Toc165959626"/>
      <w:r w:rsidRPr="00B35305">
        <w:rPr>
          <w:b/>
        </w:rPr>
        <w:t xml:space="preserve">Обработка поездов по прибытию на станцию внутри </w:t>
      </w:r>
      <w:r w:rsidR="00A60F9E">
        <w:rPr>
          <w:b/>
        </w:rPr>
        <w:t>предприятия</w:t>
      </w:r>
      <w:r w:rsidRPr="00B35305">
        <w:rPr>
          <w:b/>
        </w:rPr>
        <w:t>.</w:t>
      </w:r>
      <w:bookmarkEnd w:id="175"/>
      <w:bookmarkEnd w:id="176"/>
    </w:p>
    <w:p w:rsidR="00FD4492" w:rsidRPr="00B35305" w:rsidRDefault="00FD4492" w:rsidP="007A0F09">
      <w:pPr>
        <w:numPr>
          <w:ilvl w:val="3"/>
          <w:numId w:val="32"/>
        </w:numPr>
        <w:tabs>
          <w:tab w:val="clear" w:pos="1428"/>
          <w:tab w:val="left" w:pos="900"/>
        </w:tabs>
        <w:ind w:left="900" w:hanging="900"/>
      </w:pPr>
      <w:r w:rsidRPr="00B35305">
        <w:t>Если на прибывший поезд пунктом отправления в системе сформирован «документ движения» о прибытии на станцию назначения, на стации назначения выполняются стандартные действия обработки</w:t>
      </w:r>
      <w:r>
        <w:t xml:space="preserve"> прибывших поездов в системе (</w:t>
      </w:r>
      <w:r w:rsidRPr="00B35305">
        <w:t>п.</w:t>
      </w:r>
      <w:r w:rsidR="007A5B7A">
        <w:fldChar w:fldCharType="begin"/>
      </w:r>
      <w:r w:rsidR="007A5B7A">
        <w:instrText xml:space="preserve"> REF _Ref161641370 \n \h </w:instrText>
      </w:r>
      <w:r w:rsidR="007A5B7A">
        <w:fldChar w:fldCharType="separate"/>
      </w:r>
      <w:r w:rsidR="00B4433D">
        <w:t>8.1.1</w:t>
      </w:r>
      <w:r w:rsidR="007A5B7A">
        <w:fldChar w:fldCharType="end"/>
      </w:r>
      <w:r w:rsidRPr="00B35305">
        <w:t>.</w:t>
      </w:r>
      <w:r>
        <w:t>).</w:t>
      </w:r>
    </w:p>
    <w:p w:rsidR="00FD4492" w:rsidRPr="00B35305" w:rsidRDefault="00FD4492" w:rsidP="007A0F09">
      <w:pPr>
        <w:numPr>
          <w:ilvl w:val="3"/>
          <w:numId w:val="32"/>
        </w:numPr>
        <w:tabs>
          <w:tab w:val="clear" w:pos="1428"/>
          <w:tab w:val="left" w:pos="900"/>
          <w:tab w:val="num" w:pos="1800"/>
        </w:tabs>
        <w:ind w:left="900" w:hanging="900"/>
      </w:pPr>
      <w:r w:rsidRPr="00B35305">
        <w:t xml:space="preserve">Если такой документ в системе отсутствует или поезд прибыл с пункта отправления, не включенного в список станций, в компьютерной сети, выполняются действия по п. </w:t>
      </w:r>
      <w:r>
        <w:fldChar w:fldCharType="begin"/>
      </w:r>
      <w:r>
        <w:instrText xml:space="preserve"> REF _Ref161733400 \r \h </w:instrText>
      </w:r>
      <w:r>
        <w:fldChar w:fldCharType="separate"/>
      </w:r>
      <w:r w:rsidR="00B4433D">
        <w:t>8.1.4</w:t>
      </w:r>
      <w:r>
        <w:fldChar w:fldCharType="end"/>
      </w:r>
      <w:r w:rsidRPr="00B35305">
        <w:t>.</w:t>
      </w:r>
    </w:p>
    <w:p w:rsidR="00FD4492" w:rsidRDefault="00FD4492" w:rsidP="007A0F09">
      <w:pPr>
        <w:numPr>
          <w:ilvl w:val="3"/>
          <w:numId w:val="32"/>
        </w:numPr>
        <w:tabs>
          <w:tab w:val="clear" w:pos="1428"/>
          <w:tab w:val="left" w:pos="900"/>
          <w:tab w:val="num" w:pos="1800"/>
        </w:tabs>
        <w:ind w:left="900" w:hanging="900"/>
      </w:pPr>
      <w:r w:rsidRPr="00B35305">
        <w:t>До старта в системе провести импорт ЖД накладных из АСУ ЖТ на вагоны, находящиеся в комбинате и прибывшие с внешней сети.</w:t>
      </w:r>
    </w:p>
    <w:p w:rsidR="00BF1E04" w:rsidRPr="00B35305" w:rsidRDefault="00BF1E04" w:rsidP="00BF1E04">
      <w:pPr>
        <w:tabs>
          <w:tab w:val="left" w:pos="1080"/>
        </w:tabs>
        <w:ind w:firstLine="0"/>
      </w:pPr>
    </w:p>
    <w:p w:rsidR="00FD4492" w:rsidRPr="00B35305" w:rsidRDefault="00FD4492" w:rsidP="007A0F09">
      <w:pPr>
        <w:numPr>
          <w:ilvl w:val="2"/>
          <w:numId w:val="55"/>
        </w:numPr>
        <w:tabs>
          <w:tab w:val="clear" w:pos="1192"/>
          <w:tab w:val="num" w:pos="720"/>
          <w:tab w:val="left" w:pos="1080"/>
        </w:tabs>
        <w:ind w:hanging="1192"/>
        <w:outlineLvl w:val="2"/>
        <w:rPr>
          <w:b/>
        </w:rPr>
      </w:pPr>
      <w:bookmarkStart w:id="177" w:name="_Toc162083126"/>
      <w:bookmarkStart w:id="178" w:name="_Toc165959627"/>
      <w:r w:rsidRPr="00B35305">
        <w:rPr>
          <w:b/>
        </w:rPr>
        <w:t xml:space="preserve">Обработка поездов по отправлению со станции внутри </w:t>
      </w:r>
      <w:r w:rsidR="00A60F9E">
        <w:rPr>
          <w:b/>
        </w:rPr>
        <w:t>предприятия</w:t>
      </w:r>
      <w:r w:rsidRPr="00B35305">
        <w:rPr>
          <w:b/>
        </w:rPr>
        <w:t>.</w:t>
      </w:r>
      <w:bookmarkEnd w:id="177"/>
      <w:bookmarkEnd w:id="178"/>
    </w:p>
    <w:p w:rsidR="00FD4492" w:rsidRPr="00B35305" w:rsidRDefault="00FD4492" w:rsidP="007A0F09">
      <w:pPr>
        <w:numPr>
          <w:ilvl w:val="3"/>
          <w:numId w:val="55"/>
        </w:numPr>
        <w:tabs>
          <w:tab w:val="left" w:pos="900"/>
        </w:tabs>
        <w:ind w:hanging="1428"/>
      </w:pPr>
      <w:r w:rsidRPr="00B35305">
        <w:t>Выполнять действия по п.</w:t>
      </w:r>
      <w:r>
        <w:fldChar w:fldCharType="begin"/>
      </w:r>
      <w:r>
        <w:instrText xml:space="preserve"> REF _Ref161733339 \r \h </w:instrText>
      </w:r>
      <w:r>
        <w:fldChar w:fldCharType="separate"/>
      </w:r>
      <w:r w:rsidR="00B4433D">
        <w:t>8.1.2</w:t>
      </w:r>
      <w:r>
        <w:fldChar w:fldCharType="end"/>
      </w:r>
      <w:r w:rsidRPr="00B35305">
        <w:t>.</w:t>
      </w:r>
    </w:p>
    <w:p w:rsidR="00FD4492" w:rsidRPr="00B35305" w:rsidRDefault="00FD4492" w:rsidP="007A0F09">
      <w:pPr>
        <w:numPr>
          <w:ilvl w:val="3"/>
          <w:numId w:val="55"/>
        </w:numPr>
        <w:tabs>
          <w:tab w:val="left" w:pos="900"/>
        </w:tabs>
        <w:ind w:left="900" w:hanging="900"/>
      </w:pPr>
      <w:r w:rsidRPr="00B35305">
        <w:t>При сохранении «документа движения» по отправлению система проверяет наличие вагона на станции. Если вагон отсутствует, система выдает сообщение с указанием списка отсутствующих вагонов.</w:t>
      </w:r>
    </w:p>
    <w:p w:rsidR="00FD4492" w:rsidRPr="00B35305" w:rsidRDefault="00FD4492" w:rsidP="007A0F09">
      <w:pPr>
        <w:numPr>
          <w:ilvl w:val="3"/>
          <w:numId w:val="55"/>
        </w:numPr>
        <w:tabs>
          <w:tab w:val="left" w:pos="900"/>
        </w:tabs>
        <w:ind w:left="900" w:hanging="900"/>
      </w:pPr>
      <w:bookmarkStart w:id="179" w:name="_Ref161799266"/>
      <w:r w:rsidRPr="00B35305">
        <w:lastRenderedPageBreak/>
        <w:t xml:space="preserve">По данному списку приемосдатчик формирует группу вагонов, создает документ движения </w:t>
      </w:r>
      <w:r w:rsidR="00462755">
        <w:t>(</w:t>
      </w:r>
      <w:r w:rsidRPr="00B35305">
        <w:t>п.</w:t>
      </w:r>
      <w:r>
        <w:fldChar w:fldCharType="begin"/>
      </w:r>
      <w:r>
        <w:instrText xml:space="preserve"> REF _Ref161733400 \r \h </w:instrText>
      </w:r>
      <w:r>
        <w:fldChar w:fldCharType="separate"/>
      </w:r>
      <w:r w:rsidR="00B4433D">
        <w:t>8.1.4</w:t>
      </w:r>
      <w:r>
        <w:fldChar w:fldCharType="end"/>
      </w:r>
      <w:r w:rsidRPr="00B35305">
        <w:t>.</w:t>
      </w:r>
      <w:r w:rsidR="00462755">
        <w:t>) для ввода вагона на станцию</w:t>
      </w:r>
      <w:r w:rsidRPr="00B35305">
        <w:t>, в качестве пункта отправления в документе движения указывать «начальное внесение».</w:t>
      </w:r>
      <w:bookmarkEnd w:id="179"/>
    </w:p>
    <w:p w:rsidR="00FD4492" w:rsidRPr="00B35305" w:rsidRDefault="00FD4492" w:rsidP="007A0F09">
      <w:pPr>
        <w:numPr>
          <w:ilvl w:val="3"/>
          <w:numId w:val="55"/>
        </w:numPr>
        <w:tabs>
          <w:tab w:val="left" w:pos="900"/>
        </w:tabs>
        <w:ind w:left="900" w:hanging="900"/>
      </w:pPr>
      <w:r w:rsidRPr="00B35305">
        <w:t>На момент старта системы печать натурных листов, введение на отправляемые поезда не производится.</w:t>
      </w:r>
    </w:p>
    <w:p w:rsidR="00FD4492" w:rsidRDefault="00FD4492" w:rsidP="007A0F09">
      <w:pPr>
        <w:numPr>
          <w:ilvl w:val="3"/>
          <w:numId w:val="55"/>
        </w:numPr>
        <w:tabs>
          <w:tab w:val="left" w:pos="900"/>
        </w:tabs>
        <w:ind w:left="900" w:hanging="900"/>
      </w:pPr>
      <w:r w:rsidRPr="00B35305">
        <w:t xml:space="preserve">При отправлении поезда из </w:t>
      </w:r>
      <w:r w:rsidR="00A60F9E">
        <w:t>предприятия</w:t>
      </w:r>
      <w:r w:rsidRPr="00B35305">
        <w:t xml:space="preserve"> со ст.</w:t>
      </w:r>
      <w:r w:rsidR="00486802">
        <w:t>?..</w:t>
      </w:r>
      <w:r w:rsidRPr="00B35305">
        <w:t>, который отсутствует в ИДС УЖДТ</w:t>
      </w:r>
      <w:r>
        <w:t>,</w:t>
      </w:r>
      <w:r w:rsidRPr="00B35305">
        <w:t xml:space="preserve"> система при экспорте данных из АСУ ЖТ по п.</w:t>
      </w:r>
      <w:r>
        <w:fldChar w:fldCharType="begin"/>
      </w:r>
      <w:r>
        <w:instrText xml:space="preserve"> REF _Ref161799213 \r \h </w:instrText>
      </w:r>
      <w:r>
        <w:fldChar w:fldCharType="separate"/>
      </w:r>
      <w:r w:rsidR="00B4433D">
        <w:t>9.1.2.8</w:t>
      </w:r>
      <w:r>
        <w:fldChar w:fldCharType="end"/>
      </w:r>
      <w:r w:rsidRPr="00B35305">
        <w:t>. дополнительно создает «документ движения» по прибытию на ст.</w:t>
      </w:r>
      <w:r w:rsidR="00486802">
        <w:t>?..</w:t>
      </w:r>
      <w:r w:rsidRPr="00B35305">
        <w:t xml:space="preserve"> по п.</w:t>
      </w:r>
      <w:r>
        <w:fldChar w:fldCharType="begin"/>
      </w:r>
      <w:r>
        <w:instrText xml:space="preserve"> REF _Ref161733400 \r \h </w:instrText>
      </w:r>
      <w:r>
        <w:fldChar w:fldCharType="separate"/>
      </w:r>
      <w:r w:rsidR="00B4433D">
        <w:t>8.1.4</w:t>
      </w:r>
      <w:r>
        <w:fldChar w:fldCharType="end"/>
      </w:r>
      <w:r w:rsidRPr="00B35305">
        <w:t>. с указанием станции отправления «первоначальное внесение» и соответствующую группу вагонов.</w:t>
      </w:r>
    </w:p>
    <w:p w:rsidR="00BF1E04" w:rsidRPr="00B35305" w:rsidRDefault="00BF1E04" w:rsidP="00BF1E04">
      <w:pPr>
        <w:tabs>
          <w:tab w:val="left" w:pos="1080"/>
          <w:tab w:val="num" w:pos="1800"/>
        </w:tabs>
        <w:ind w:firstLine="0"/>
      </w:pPr>
    </w:p>
    <w:p w:rsidR="00FD4492" w:rsidRPr="00B35305" w:rsidRDefault="00FD4492" w:rsidP="007A0F09">
      <w:pPr>
        <w:numPr>
          <w:ilvl w:val="2"/>
          <w:numId w:val="56"/>
        </w:numPr>
        <w:tabs>
          <w:tab w:val="clear" w:pos="1080"/>
          <w:tab w:val="num" w:pos="720"/>
        </w:tabs>
        <w:ind w:left="540" w:hanging="540"/>
        <w:outlineLvl w:val="2"/>
        <w:rPr>
          <w:b/>
        </w:rPr>
      </w:pPr>
      <w:bookmarkStart w:id="180" w:name="_Toc162083127"/>
      <w:bookmarkStart w:id="181" w:name="_Toc165959628"/>
      <w:r w:rsidRPr="00B35305">
        <w:rPr>
          <w:b/>
        </w:rPr>
        <w:t>Общие положения.</w:t>
      </w:r>
      <w:bookmarkEnd w:id="180"/>
      <w:bookmarkEnd w:id="181"/>
    </w:p>
    <w:p w:rsidR="00FD4492" w:rsidRPr="00B35305" w:rsidRDefault="00FD4492" w:rsidP="007A0F09">
      <w:pPr>
        <w:numPr>
          <w:ilvl w:val="3"/>
          <w:numId w:val="57"/>
        </w:numPr>
        <w:tabs>
          <w:tab w:val="clear" w:pos="1428"/>
          <w:tab w:val="num" w:pos="900"/>
        </w:tabs>
        <w:ind w:left="900" w:hanging="900"/>
      </w:pPr>
      <w:r w:rsidRPr="00B35305">
        <w:t>На 7</w:t>
      </w:r>
      <w:r>
        <w:t>:00</w:t>
      </w:r>
      <w:r w:rsidRPr="00B35305">
        <w:t xml:space="preserve"> и 19:00 приемосдатчики вносят в систему положение парка вагонов по станциям по п.</w:t>
      </w:r>
      <w:r>
        <w:fldChar w:fldCharType="begin"/>
      </w:r>
      <w:r>
        <w:instrText xml:space="preserve"> REF _Ref161799249 \r \h </w:instrText>
      </w:r>
      <w:r>
        <w:fldChar w:fldCharType="separate"/>
      </w:r>
      <w:r w:rsidR="00B4433D">
        <w:t>8.1.10</w:t>
      </w:r>
      <w:r>
        <w:fldChar w:fldCharType="end"/>
      </w:r>
      <w:r w:rsidRPr="00B35305">
        <w:t>.</w:t>
      </w:r>
    </w:p>
    <w:p w:rsidR="00FD4492" w:rsidRPr="00B35305" w:rsidRDefault="00FD4492" w:rsidP="007A0F09">
      <w:pPr>
        <w:numPr>
          <w:ilvl w:val="3"/>
          <w:numId w:val="57"/>
        </w:numPr>
        <w:tabs>
          <w:tab w:val="left" w:pos="900"/>
        </w:tabs>
        <w:ind w:left="900" w:hanging="900"/>
      </w:pPr>
      <w:r w:rsidRPr="00B35305">
        <w:t>По расхождениям между данными при списании парка вагонов и положению вагонов по станции приемосдатчики выполняют действия по п.</w:t>
      </w:r>
      <w:r>
        <w:fldChar w:fldCharType="begin"/>
      </w:r>
      <w:r>
        <w:instrText xml:space="preserve"> REF _Ref161799266 \r \h </w:instrText>
      </w:r>
      <w:r>
        <w:fldChar w:fldCharType="separate"/>
      </w:r>
      <w:r w:rsidR="00B4433D">
        <w:t>9.2.2.3</w:t>
      </w:r>
      <w:r>
        <w:fldChar w:fldCharType="end"/>
      </w:r>
      <w:r w:rsidRPr="00B35305">
        <w:t>. для добавления в систему несуществующих вагонов.</w:t>
      </w:r>
    </w:p>
    <w:p w:rsidR="00FD4492" w:rsidRPr="00B35305" w:rsidRDefault="00FD4492" w:rsidP="007A0F09">
      <w:pPr>
        <w:numPr>
          <w:ilvl w:val="3"/>
          <w:numId w:val="57"/>
        </w:numPr>
        <w:tabs>
          <w:tab w:val="left" w:pos="900"/>
        </w:tabs>
        <w:ind w:left="900" w:hanging="900"/>
      </w:pPr>
      <w:r w:rsidRPr="00B35305">
        <w:t>При выполнении операций по прибытию вагонов на станцию как первоначального, так и последующего система проверяет данные на целостность с целью недопущения введения одного и того же вагона на разных станциях одновременно. Также система проверяет вагон на наличие в комбинате по данным системы АСУ ЖТ.</w:t>
      </w:r>
    </w:p>
    <w:p w:rsidR="00FD4492" w:rsidRDefault="00FD4492" w:rsidP="007A0F09">
      <w:pPr>
        <w:numPr>
          <w:ilvl w:val="3"/>
          <w:numId w:val="57"/>
        </w:numPr>
        <w:tabs>
          <w:tab w:val="left" w:pos="900"/>
        </w:tabs>
        <w:ind w:left="900" w:hanging="900"/>
      </w:pPr>
      <w:r w:rsidRPr="00B35305">
        <w:t>Операции в объеме п.</w:t>
      </w:r>
      <w:r w:rsidR="003549D6">
        <w:fldChar w:fldCharType="begin"/>
      </w:r>
      <w:r w:rsidR="003549D6">
        <w:instrText xml:space="preserve"> REF _Ref161799291 \n \h </w:instrText>
      </w:r>
      <w:r w:rsidR="00805890">
        <w:instrText xml:space="preserve"> \* MERGEFORMAT </w:instrText>
      </w:r>
      <w:r w:rsidR="003549D6">
        <w:fldChar w:fldCharType="separate"/>
      </w:r>
      <w:r w:rsidR="00B4433D">
        <w:t>9.2</w:t>
      </w:r>
      <w:r w:rsidR="003549D6">
        <w:fldChar w:fldCharType="end"/>
      </w:r>
      <w:r>
        <w:t>.</w:t>
      </w:r>
      <w:r w:rsidRPr="00B35305">
        <w:t xml:space="preserve"> выполняются до начала учета операций движения по всем станциям, определенным проектом (станции, включенные в компьютерную сеть и станции, работающие через центрального диспетчера-оператора).</w:t>
      </w:r>
    </w:p>
    <w:p w:rsidR="00FD4492" w:rsidRDefault="00FD4492" w:rsidP="00FD4492">
      <w:pPr>
        <w:tabs>
          <w:tab w:val="left" w:pos="1080"/>
        </w:tabs>
        <w:ind w:firstLine="0"/>
      </w:pPr>
    </w:p>
    <w:p w:rsidR="00B4433D" w:rsidRPr="00B35305" w:rsidRDefault="00B4433D" w:rsidP="00FD4492">
      <w:pPr>
        <w:tabs>
          <w:tab w:val="left" w:pos="1080"/>
        </w:tabs>
        <w:ind w:firstLine="0"/>
      </w:pPr>
    </w:p>
    <w:p w:rsidR="00FD4492" w:rsidRPr="003549D6" w:rsidRDefault="00FD4492" w:rsidP="003549D6">
      <w:pPr>
        <w:pStyle w:val="21"/>
        <w:numPr>
          <w:ilvl w:val="1"/>
          <w:numId w:val="70"/>
        </w:numPr>
        <w:rPr>
          <w:iCs w:val="0"/>
          <w:sz w:val="24"/>
        </w:rPr>
      </w:pPr>
      <w:bookmarkStart w:id="182" w:name="_Toc162083128"/>
      <w:bookmarkStart w:id="183" w:name="_Toc165959629"/>
      <w:r w:rsidRPr="00A20B3D">
        <w:rPr>
          <w:iCs w:val="0"/>
          <w:sz w:val="24"/>
        </w:rPr>
        <w:t>Функциональность системы на 1-ом этапе внедрения.</w:t>
      </w:r>
      <w:bookmarkEnd w:id="182"/>
      <w:bookmarkEnd w:id="183"/>
    </w:p>
    <w:p w:rsidR="00FD4492" w:rsidRDefault="00FD4492" w:rsidP="007A0F09">
      <w:pPr>
        <w:numPr>
          <w:ilvl w:val="2"/>
          <w:numId w:val="37"/>
        </w:numPr>
        <w:tabs>
          <w:tab w:val="clear" w:pos="1192"/>
          <w:tab w:val="num" w:pos="720"/>
        </w:tabs>
        <w:ind w:hanging="1192"/>
        <w:outlineLvl w:val="2"/>
        <w:rPr>
          <w:b/>
        </w:rPr>
      </w:pPr>
      <w:bookmarkStart w:id="184" w:name="_Toc162083129"/>
      <w:bookmarkStart w:id="185" w:name="_Toc165959630"/>
      <w:r>
        <w:rPr>
          <w:b/>
        </w:rPr>
        <w:t>Операции движения</w:t>
      </w:r>
      <w:r w:rsidRPr="00B35305">
        <w:rPr>
          <w:b/>
        </w:rPr>
        <w:t>.</w:t>
      </w:r>
      <w:bookmarkEnd w:id="184"/>
      <w:bookmarkEnd w:id="185"/>
    </w:p>
    <w:p w:rsidR="00FD4492" w:rsidRDefault="00FD4492" w:rsidP="007A0F09">
      <w:pPr>
        <w:numPr>
          <w:ilvl w:val="3"/>
          <w:numId w:val="58"/>
        </w:numPr>
        <w:tabs>
          <w:tab w:val="clear" w:pos="1080"/>
          <w:tab w:val="num" w:pos="900"/>
        </w:tabs>
      </w:pPr>
      <w:r>
        <w:t>Регистрация передвижений вагонов осуществляется в полном объеме по п.</w:t>
      </w:r>
      <w:r>
        <w:fldChar w:fldCharType="begin"/>
      </w:r>
      <w:r>
        <w:instrText xml:space="preserve"> REF _Ref161760401 \r \h </w:instrText>
      </w:r>
      <w:r>
        <w:fldChar w:fldCharType="separate"/>
      </w:r>
      <w:r w:rsidR="00B4433D">
        <w:t>8.1</w:t>
      </w:r>
      <w:r>
        <w:fldChar w:fldCharType="end"/>
      </w:r>
      <w:r>
        <w:t>.</w:t>
      </w:r>
    </w:p>
    <w:p w:rsidR="00864B50" w:rsidRPr="00560563" w:rsidRDefault="00864B50" w:rsidP="00864B50">
      <w:pPr>
        <w:ind w:firstLine="0"/>
      </w:pPr>
    </w:p>
    <w:p w:rsidR="00FD4492" w:rsidRPr="00B35305" w:rsidRDefault="00FD4492" w:rsidP="007A0F09">
      <w:pPr>
        <w:numPr>
          <w:ilvl w:val="2"/>
          <w:numId w:val="61"/>
        </w:numPr>
        <w:tabs>
          <w:tab w:val="left" w:pos="720"/>
        </w:tabs>
        <w:ind w:hanging="1192"/>
        <w:outlineLvl w:val="2"/>
        <w:rPr>
          <w:b/>
        </w:rPr>
      </w:pPr>
      <w:bookmarkStart w:id="186" w:name="_Toc162083130"/>
      <w:bookmarkStart w:id="187" w:name="_Toc165959631"/>
      <w:r>
        <w:rPr>
          <w:b/>
        </w:rPr>
        <w:t>Ведение «грузового документа».</w:t>
      </w:r>
      <w:bookmarkEnd w:id="186"/>
      <w:bookmarkEnd w:id="187"/>
    </w:p>
    <w:p w:rsidR="00FD4492" w:rsidRDefault="00FD4492" w:rsidP="007A0F09">
      <w:pPr>
        <w:numPr>
          <w:ilvl w:val="3"/>
          <w:numId w:val="38"/>
        </w:numPr>
        <w:tabs>
          <w:tab w:val="clear" w:pos="1080"/>
          <w:tab w:val="num" w:pos="900"/>
        </w:tabs>
        <w:ind w:left="900" w:hanging="900"/>
      </w:pPr>
      <w:r>
        <w:t>Ведение «грузового документа» осуществляется только для вагонов с исходящими грузами п.</w:t>
      </w:r>
      <w:r>
        <w:fldChar w:fldCharType="begin"/>
      </w:r>
      <w:r>
        <w:instrText xml:space="preserve"> REF _Ref161758782 \r \h </w:instrText>
      </w:r>
      <w:r>
        <w:fldChar w:fldCharType="separate"/>
      </w:r>
      <w:r w:rsidR="00B4433D">
        <w:t>8.3.1</w:t>
      </w:r>
      <w:r>
        <w:fldChar w:fldCharType="end"/>
      </w:r>
      <w:r>
        <w:t>.</w:t>
      </w:r>
    </w:p>
    <w:p w:rsidR="00FD4492" w:rsidRDefault="00FD4492" w:rsidP="007A0F09">
      <w:pPr>
        <w:numPr>
          <w:ilvl w:val="3"/>
          <w:numId w:val="38"/>
        </w:numPr>
        <w:tabs>
          <w:tab w:val="clear" w:pos="1080"/>
          <w:tab w:val="num" w:pos="900"/>
        </w:tabs>
        <w:ind w:left="900" w:hanging="900"/>
      </w:pPr>
      <w:r w:rsidRPr="002A6F5C">
        <w:t>Т.к. выполнение функций по п.</w:t>
      </w:r>
      <w:r w:rsidR="003549D6" w:rsidRPr="002A6F5C">
        <w:fldChar w:fldCharType="begin"/>
      </w:r>
      <w:r w:rsidR="003549D6" w:rsidRPr="002A6F5C">
        <w:instrText xml:space="preserve"> REF _Ref161667003 \n \h </w:instrText>
      </w:r>
      <w:r w:rsidR="002A6F5C">
        <w:instrText xml:space="preserve"> \* MERGEFORMAT </w:instrText>
      </w:r>
      <w:r w:rsidR="003549D6" w:rsidRPr="002A6F5C">
        <w:fldChar w:fldCharType="separate"/>
      </w:r>
      <w:r w:rsidR="00B4433D">
        <w:t>8.2</w:t>
      </w:r>
      <w:r w:rsidR="003549D6" w:rsidRPr="002A6F5C">
        <w:fldChar w:fldCharType="end"/>
      </w:r>
      <w:r w:rsidRPr="002A6F5C">
        <w:t xml:space="preserve"> на данном этапе в системе не предусматривается,</w:t>
      </w:r>
      <w:r>
        <w:t xml:space="preserve"> временем начала действия грузового документа считается время сняти</w:t>
      </w:r>
      <w:r w:rsidR="00974523">
        <w:t>я</w:t>
      </w:r>
      <w:r>
        <w:t xml:space="preserve"> с грузового фронта, что фиксируется в грузовом документе.</w:t>
      </w:r>
    </w:p>
    <w:p w:rsidR="00FD4492" w:rsidRDefault="00FD4492" w:rsidP="007A0F09">
      <w:pPr>
        <w:numPr>
          <w:ilvl w:val="3"/>
          <w:numId w:val="38"/>
        </w:numPr>
        <w:tabs>
          <w:tab w:val="clear" w:pos="1080"/>
          <w:tab w:val="num" w:pos="900"/>
        </w:tabs>
        <w:ind w:left="900" w:hanging="900"/>
      </w:pPr>
      <w:r>
        <w:t>Передаточные ведомости на вагоны в системе не формируются.</w:t>
      </w:r>
    </w:p>
    <w:p w:rsidR="00FD4492" w:rsidRDefault="00FD4492" w:rsidP="007A0F09">
      <w:pPr>
        <w:numPr>
          <w:ilvl w:val="3"/>
          <w:numId w:val="38"/>
        </w:numPr>
        <w:tabs>
          <w:tab w:val="clear" w:pos="1080"/>
          <w:tab w:val="num" w:pos="900"/>
        </w:tabs>
        <w:ind w:left="900" w:hanging="900"/>
      </w:pPr>
      <w:r>
        <w:t>Ведется переадресовка вагонов по п.</w:t>
      </w:r>
      <w:r w:rsidR="003549D6">
        <w:fldChar w:fldCharType="begin"/>
      </w:r>
      <w:r w:rsidR="003549D6">
        <w:instrText xml:space="preserve"> REF _Ref161672519 \n \h </w:instrText>
      </w:r>
      <w:r w:rsidR="003549D6">
        <w:fldChar w:fldCharType="separate"/>
      </w:r>
      <w:r w:rsidR="00B4433D">
        <w:t>8.3.3</w:t>
      </w:r>
      <w:r w:rsidR="003549D6">
        <w:fldChar w:fldCharType="end"/>
      </w:r>
      <w:r>
        <w:t>.</w:t>
      </w:r>
    </w:p>
    <w:p w:rsidR="00864B50" w:rsidRDefault="00864B50" w:rsidP="00864B50">
      <w:pPr>
        <w:ind w:firstLine="0"/>
      </w:pPr>
    </w:p>
    <w:p w:rsidR="00FD4492" w:rsidRPr="00B35305" w:rsidRDefault="00FD4492" w:rsidP="007A0F09">
      <w:pPr>
        <w:numPr>
          <w:ilvl w:val="2"/>
          <w:numId w:val="62"/>
        </w:numPr>
        <w:tabs>
          <w:tab w:val="left" w:pos="720"/>
        </w:tabs>
        <w:ind w:hanging="1192"/>
        <w:outlineLvl w:val="2"/>
        <w:rPr>
          <w:b/>
        </w:rPr>
      </w:pPr>
      <w:bookmarkStart w:id="188" w:name="_Toc162083131"/>
      <w:bookmarkStart w:id="189" w:name="_Toc165959632"/>
      <w:r>
        <w:rPr>
          <w:b/>
        </w:rPr>
        <w:t>Информационная система.</w:t>
      </w:r>
      <w:bookmarkEnd w:id="188"/>
      <w:bookmarkEnd w:id="189"/>
    </w:p>
    <w:p w:rsidR="00B4433D" w:rsidRPr="00B4433D" w:rsidRDefault="00FD4492" w:rsidP="007A0F09">
      <w:pPr>
        <w:numPr>
          <w:ilvl w:val="3"/>
          <w:numId w:val="39"/>
        </w:numPr>
        <w:tabs>
          <w:tab w:val="clear" w:pos="1080"/>
          <w:tab w:val="num" w:pos="900"/>
        </w:tabs>
        <w:ind w:left="900" w:hanging="900"/>
      </w:pPr>
      <w:r>
        <w:t xml:space="preserve">Перечень и описание аналитических отчетных и оперативных форм представлен в таблице </w:t>
      </w:r>
      <w:r w:rsidR="00950BE7" w:rsidRPr="00950BE7">
        <w:t>9</w:t>
      </w:r>
      <w:r>
        <w:t>.1.</w:t>
      </w:r>
      <w:r w:rsidR="00B4433D">
        <w:t xml:space="preserve"> </w:t>
      </w:r>
    </w:p>
    <w:p w:rsidR="00FD4492" w:rsidRDefault="00B4433D" w:rsidP="007A0F09">
      <w:pPr>
        <w:numPr>
          <w:ilvl w:val="3"/>
          <w:numId w:val="39"/>
        </w:numPr>
        <w:tabs>
          <w:tab w:val="clear" w:pos="1080"/>
          <w:tab w:val="num" w:pos="900"/>
        </w:tabs>
        <w:ind w:left="900" w:hanging="900"/>
      </w:pPr>
      <w:r w:rsidRPr="00B4433D">
        <w:t>Выходные формы данных отчетов будут согласовываться в процессе разработки.</w:t>
      </w:r>
    </w:p>
    <w:p w:rsidR="00B4433D" w:rsidRDefault="00B4433D" w:rsidP="00FD4492">
      <w:pPr>
        <w:ind w:firstLine="0"/>
        <w:jc w:val="right"/>
      </w:pPr>
    </w:p>
    <w:p w:rsidR="00FD4492" w:rsidRDefault="00FD4492" w:rsidP="00FD4492">
      <w:pPr>
        <w:ind w:firstLine="0"/>
        <w:jc w:val="right"/>
      </w:pPr>
      <w:r>
        <w:t xml:space="preserve">Таблица </w:t>
      </w:r>
      <w:r w:rsidR="00950BE7" w:rsidRPr="00210145">
        <w:t>9</w:t>
      </w:r>
      <w:r>
        <w:t>.1</w:t>
      </w:r>
    </w:p>
    <w:p w:rsidR="00FD4492" w:rsidRPr="00560563" w:rsidRDefault="00FD4492" w:rsidP="00FD4492">
      <w:pPr>
        <w:ind w:firstLine="0"/>
        <w:jc w:val="center"/>
      </w:pPr>
      <w:r w:rsidRPr="00560563">
        <w:t xml:space="preserve">Перечень и описание аналитических </w:t>
      </w:r>
      <w:proofErr w:type="gramStart"/>
      <w:r w:rsidRPr="00560563">
        <w:t>отчетных и оперативных форм</w:t>
      </w:r>
      <w:proofErr w:type="gramEnd"/>
      <w:r w:rsidRPr="00560563">
        <w:t xml:space="preserve"> предусмотренных для 1-го этапа внедрения проекта.</w:t>
      </w:r>
    </w:p>
    <w:p w:rsidR="00FD4492" w:rsidRPr="00560563" w:rsidRDefault="00FD4492" w:rsidP="00FD4492">
      <w:pPr>
        <w:ind w:firstLine="0"/>
        <w:jc w:val="center"/>
        <w:rPr>
          <w:b/>
        </w:rPr>
      </w:pPr>
    </w:p>
    <w:tbl>
      <w:tblPr>
        <w:tblStyle w:val="a6"/>
        <w:tblW w:w="9828" w:type="dxa"/>
        <w:tblLook w:val="01E0" w:firstRow="1" w:lastRow="1" w:firstColumn="1" w:lastColumn="1" w:noHBand="0" w:noVBand="0"/>
      </w:tblPr>
      <w:tblGrid>
        <w:gridCol w:w="1548"/>
        <w:gridCol w:w="3240"/>
        <w:gridCol w:w="3240"/>
        <w:gridCol w:w="1800"/>
      </w:tblGrid>
      <w:tr w:rsidR="00B4433D" w:rsidRPr="00560563">
        <w:trPr>
          <w:trHeight w:val="835"/>
        </w:trPr>
        <w:tc>
          <w:tcPr>
            <w:tcW w:w="1548" w:type="dxa"/>
            <w:vAlign w:val="center"/>
          </w:tcPr>
          <w:p w:rsidR="00B4433D" w:rsidRPr="00560563" w:rsidRDefault="00B4433D" w:rsidP="00FD4492">
            <w:pPr>
              <w:ind w:firstLine="0"/>
              <w:jc w:val="center"/>
              <w:rPr>
                <w:b/>
                <w:sz w:val="20"/>
                <w:szCs w:val="20"/>
              </w:rPr>
            </w:pPr>
            <w:r w:rsidRPr="00560563">
              <w:rPr>
                <w:b/>
                <w:sz w:val="20"/>
                <w:szCs w:val="20"/>
              </w:rPr>
              <w:lastRenderedPageBreak/>
              <w:t>Характер информации</w:t>
            </w:r>
          </w:p>
        </w:tc>
        <w:tc>
          <w:tcPr>
            <w:tcW w:w="3240" w:type="dxa"/>
            <w:vAlign w:val="center"/>
          </w:tcPr>
          <w:p w:rsidR="00B4433D" w:rsidRPr="00560563" w:rsidRDefault="00B4433D" w:rsidP="00FD4492">
            <w:pPr>
              <w:ind w:firstLine="0"/>
              <w:jc w:val="center"/>
              <w:rPr>
                <w:b/>
                <w:sz w:val="20"/>
                <w:szCs w:val="20"/>
              </w:rPr>
            </w:pPr>
            <w:r w:rsidRPr="00560563">
              <w:rPr>
                <w:b/>
                <w:sz w:val="20"/>
                <w:szCs w:val="20"/>
              </w:rPr>
              <w:t>Название формы</w:t>
            </w:r>
          </w:p>
        </w:tc>
        <w:tc>
          <w:tcPr>
            <w:tcW w:w="3240" w:type="dxa"/>
            <w:vAlign w:val="center"/>
          </w:tcPr>
          <w:p w:rsidR="00B4433D" w:rsidRPr="00560563" w:rsidRDefault="00B4433D" w:rsidP="00FD4492">
            <w:pPr>
              <w:ind w:firstLine="0"/>
              <w:jc w:val="center"/>
              <w:rPr>
                <w:b/>
                <w:sz w:val="20"/>
                <w:szCs w:val="20"/>
              </w:rPr>
            </w:pPr>
            <w:r w:rsidRPr="00560563">
              <w:rPr>
                <w:b/>
                <w:sz w:val="20"/>
                <w:szCs w:val="20"/>
              </w:rPr>
              <w:t>Описание содержания информации</w:t>
            </w:r>
          </w:p>
        </w:tc>
        <w:tc>
          <w:tcPr>
            <w:tcW w:w="1800" w:type="dxa"/>
            <w:vAlign w:val="center"/>
          </w:tcPr>
          <w:p w:rsidR="00B4433D" w:rsidRPr="00560563" w:rsidRDefault="00B4433D" w:rsidP="00FD4492">
            <w:pPr>
              <w:ind w:firstLine="0"/>
              <w:jc w:val="center"/>
              <w:rPr>
                <w:b/>
                <w:sz w:val="20"/>
                <w:szCs w:val="20"/>
              </w:rPr>
            </w:pPr>
            <w:r w:rsidRPr="00560563">
              <w:rPr>
                <w:b/>
                <w:sz w:val="20"/>
                <w:szCs w:val="20"/>
              </w:rPr>
              <w:t>Период получения</w:t>
            </w:r>
          </w:p>
        </w:tc>
      </w:tr>
      <w:tr w:rsidR="00B4433D" w:rsidRPr="00560563">
        <w:trPr>
          <w:trHeight w:val="510"/>
        </w:trPr>
        <w:tc>
          <w:tcPr>
            <w:tcW w:w="1548" w:type="dxa"/>
            <w:vMerge w:val="restart"/>
            <w:vAlign w:val="center"/>
          </w:tcPr>
          <w:p w:rsidR="00B4433D" w:rsidRPr="00560563" w:rsidRDefault="00B4433D" w:rsidP="00FD4492">
            <w:pPr>
              <w:ind w:firstLine="0"/>
              <w:jc w:val="center"/>
              <w:rPr>
                <w:sz w:val="20"/>
                <w:szCs w:val="20"/>
              </w:rPr>
            </w:pPr>
            <w:r w:rsidRPr="00560563">
              <w:rPr>
                <w:sz w:val="20"/>
                <w:szCs w:val="20"/>
              </w:rPr>
              <w:t>Оперативная, на текущий момент</w:t>
            </w:r>
          </w:p>
        </w:tc>
        <w:tc>
          <w:tcPr>
            <w:tcW w:w="3240" w:type="dxa"/>
            <w:vAlign w:val="center"/>
          </w:tcPr>
          <w:p w:rsidR="00B4433D" w:rsidRPr="00560563" w:rsidRDefault="00B4433D" w:rsidP="00FD4492">
            <w:pPr>
              <w:ind w:firstLine="0"/>
              <w:jc w:val="left"/>
              <w:rPr>
                <w:sz w:val="20"/>
                <w:szCs w:val="20"/>
              </w:rPr>
            </w:pPr>
            <w:r>
              <w:rPr>
                <w:sz w:val="20"/>
                <w:szCs w:val="20"/>
              </w:rPr>
              <w:t>Положение парка вагонов по станции</w:t>
            </w:r>
          </w:p>
        </w:tc>
        <w:tc>
          <w:tcPr>
            <w:tcW w:w="3240" w:type="dxa"/>
            <w:vMerge w:val="restart"/>
            <w:vAlign w:val="center"/>
          </w:tcPr>
          <w:p w:rsidR="00B4433D" w:rsidRPr="00560563" w:rsidRDefault="00B4433D" w:rsidP="00FD4492">
            <w:pPr>
              <w:ind w:firstLine="0"/>
              <w:jc w:val="left"/>
              <w:rPr>
                <w:sz w:val="20"/>
                <w:szCs w:val="20"/>
              </w:rPr>
            </w:pPr>
            <w:r>
              <w:rPr>
                <w:sz w:val="20"/>
                <w:szCs w:val="20"/>
              </w:rPr>
              <w:t>Положение парка вагонов по станции/комбинату в различных ракурсах</w:t>
            </w:r>
          </w:p>
        </w:tc>
        <w:tc>
          <w:tcPr>
            <w:tcW w:w="1800" w:type="dxa"/>
            <w:vMerge w:val="restart"/>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270"/>
        </w:trPr>
        <w:tc>
          <w:tcPr>
            <w:tcW w:w="1548" w:type="dxa"/>
            <w:vMerge/>
          </w:tcPr>
          <w:p w:rsidR="00B4433D" w:rsidRPr="00560563" w:rsidRDefault="00B4433D" w:rsidP="00FD4492">
            <w:pPr>
              <w:ind w:firstLine="0"/>
              <w:rPr>
                <w:sz w:val="20"/>
                <w:szCs w:val="20"/>
              </w:rPr>
            </w:pPr>
          </w:p>
        </w:tc>
        <w:tc>
          <w:tcPr>
            <w:tcW w:w="3240" w:type="dxa"/>
            <w:vAlign w:val="center"/>
          </w:tcPr>
          <w:p w:rsidR="00B4433D" w:rsidRDefault="00B4433D" w:rsidP="00FD4492">
            <w:pPr>
              <w:ind w:firstLine="0"/>
              <w:jc w:val="left"/>
              <w:rPr>
                <w:sz w:val="20"/>
                <w:szCs w:val="20"/>
              </w:rPr>
            </w:pPr>
            <w:r>
              <w:rPr>
                <w:sz w:val="20"/>
                <w:szCs w:val="20"/>
              </w:rPr>
              <w:t>Положение парка вагонов по комбинату</w:t>
            </w:r>
          </w:p>
        </w:tc>
        <w:tc>
          <w:tcPr>
            <w:tcW w:w="3240" w:type="dxa"/>
            <w:vMerge/>
            <w:vAlign w:val="center"/>
          </w:tcPr>
          <w:p w:rsidR="00B4433D" w:rsidRPr="00560563" w:rsidRDefault="00B4433D" w:rsidP="00FD4492">
            <w:pPr>
              <w:ind w:firstLine="0"/>
              <w:jc w:val="left"/>
              <w:rPr>
                <w:sz w:val="20"/>
                <w:szCs w:val="20"/>
              </w:rPr>
            </w:pPr>
          </w:p>
        </w:tc>
        <w:tc>
          <w:tcPr>
            <w:tcW w:w="1800" w:type="dxa"/>
            <w:vMerge/>
          </w:tcPr>
          <w:p w:rsidR="00B4433D" w:rsidRPr="00560563" w:rsidRDefault="00B4433D" w:rsidP="00FD4492">
            <w:pPr>
              <w:ind w:firstLine="0"/>
              <w:rPr>
                <w:sz w:val="20"/>
                <w:szCs w:val="20"/>
              </w:rPr>
            </w:pPr>
          </w:p>
        </w:tc>
      </w:tr>
      <w:tr w:rsidR="00B4433D" w:rsidRPr="00560563">
        <w:trPr>
          <w:trHeight w:val="420"/>
        </w:trPr>
        <w:tc>
          <w:tcPr>
            <w:tcW w:w="1548" w:type="dxa"/>
            <w:vMerge/>
          </w:tcPr>
          <w:p w:rsidR="00B4433D" w:rsidRPr="00560563" w:rsidRDefault="00B4433D" w:rsidP="00FD4492">
            <w:pPr>
              <w:ind w:firstLine="0"/>
              <w:rPr>
                <w:sz w:val="20"/>
                <w:szCs w:val="20"/>
              </w:rPr>
            </w:pPr>
          </w:p>
        </w:tc>
        <w:tc>
          <w:tcPr>
            <w:tcW w:w="3240" w:type="dxa"/>
            <w:vAlign w:val="center"/>
          </w:tcPr>
          <w:p w:rsidR="00B4433D" w:rsidRPr="00560563" w:rsidRDefault="00B4433D" w:rsidP="00FD4492">
            <w:pPr>
              <w:ind w:firstLine="0"/>
              <w:jc w:val="left"/>
              <w:rPr>
                <w:sz w:val="20"/>
                <w:szCs w:val="20"/>
              </w:rPr>
            </w:pPr>
            <w:r>
              <w:rPr>
                <w:sz w:val="20"/>
                <w:szCs w:val="20"/>
              </w:rPr>
              <w:t>Положение парка вагонов по станции на</w:t>
            </w:r>
          </w:p>
          <w:p w:rsidR="00B4433D" w:rsidRPr="00560563" w:rsidRDefault="00B4433D" w:rsidP="00FD4492">
            <w:pPr>
              <w:ind w:firstLine="0"/>
              <w:jc w:val="left"/>
              <w:rPr>
                <w:sz w:val="20"/>
                <w:szCs w:val="20"/>
              </w:rPr>
            </w:pPr>
            <w:r>
              <w:rPr>
                <w:sz w:val="20"/>
                <w:szCs w:val="20"/>
              </w:rPr>
              <w:t>грузовых фронтах и других объектах станции</w:t>
            </w:r>
          </w:p>
        </w:tc>
        <w:tc>
          <w:tcPr>
            <w:tcW w:w="3240" w:type="dxa"/>
            <w:vMerge w:val="restart"/>
            <w:vAlign w:val="center"/>
          </w:tcPr>
          <w:p w:rsidR="00B4433D" w:rsidRPr="00560563" w:rsidRDefault="00B4433D" w:rsidP="00FD4492">
            <w:pPr>
              <w:ind w:firstLine="0"/>
              <w:jc w:val="left"/>
              <w:rPr>
                <w:sz w:val="20"/>
                <w:szCs w:val="20"/>
              </w:rPr>
            </w:pPr>
            <w:r>
              <w:rPr>
                <w:sz w:val="20"/>
                <w:szCs w:val="20"/>
              </w:rPr>
              <w:t>Положение вагонов по комбинату/станции на грузовых фронтах и других объектах станций</w:t>
            </w:r>
          </w:p>
        </w:tc>
        <w:tc>
          <w:tcPr>
            <w:tcW w:w="1800" w:type="dxa"/>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480"/>
        </w:trPr>
        <w:tc>
          <w:tcPr>
            <w:tcW w:w="1548" w:type="dxa"/>
            <w:vMerge/>
          </w:tcPr>
          <w:p w:rsidR="00B4433D" w:rsidRPr="00560563" w:rsidRDefault="00B4433D" w:rsidP="00FD4492">
            <w:pPr>
              <w:ind w:firstLine="0"/>
              <w:rPr>
                <w:sz w:val="20"/>
                <w:szCs w:val="20"/>
              </w:rPr>
            </w:pPr>
          </w:p>
        </w:tc>
        <w:tc>
          <w:tcPr>
            <w:tcW w:w="3240" w:type="dxa"/>
            <w:vAlign w:val="center"/>
          </w:tcPr>
          <w:p w:rsidR="00B4433D" w:rsidRDefault="00B4433D" w:rsidP="00FD4492">
            <w:pPr>
              <w:ind w:firstLine="0"/>
              <w:jc w:val="left"/>
              <w:rPr>
                <w:sz w:val="20"/>
                <w:szCs w:val="20"/>
              </w:rPr>
            </w:pPr>
            <w:r>
              <w:rPr>
                <w:sz w:val="20"/>
                <w:szCs w:val="20"/>
              </w:rPr>
              <w:t>Положение парка вагонов по комбинату на грузовых фронтах и других объектах станций</w:t>
            </w:r>
          </w:p>
        </w:tc>
        <w:tc>
          <w:tcPr>
            <w:tcW w:w="3240" w:type="dxa"/>
            <w:vMerge/>
            <w:vAlign w:val="center"/>
          </w:tcPr>
          <w:p w:rsidR="00B4433D" w:rsidRDefault="00B4433D" w:rsidP="00FD4492">
            <w:pPr>
              <w:jc w:val="left"/>
              <w:rPr>
                <w:sz w:val="20"/>
                <w:szCs w:val="20"/>
              </w:rPr>
            </w:pPr>
          </w:p>
        </w:tc>
        <w:tc>
          <w:tcPr>
            <w:tcW w:w="1800" w:type="dxa"/>
            <w:vAlign w:val="center"/>
          </w:tcPr>
          <w:p w:rsidR="00B4433D" w:rsidRPr="00560563" w:rsidRDefault="00B4433D" w:rsidP="00FD4492">
            <w:pPr>
              <w:ind w:firstLine="0"/>
              <w:jc w:val="center"/>
              <w:rPr>
                <w:sz w:val="20"/>
                <w:szCs w:val="20"/>
              </w:rPr>
            </w:pPr>
            <w:r>
              <w:rPr>
                <w:sz w:val="20"/>
                <w:szCs w:val="20"/>
              </w:rPr>
              <w:t>оперативно на текущий момент</w:t>
            </w:r>
          </w:p>
        </w:tc>
      </w:tr>
      <w:tr w:rsidR="00B4433D" w:rsidRPr="00560563">
        <w:trPr>
          <w:trHeight w:val="1230"/>
        </w:trPr>
        <w:tc>
          <w:tcPr>
            <w:tcW w:w="1548" w:type="dxa"/>
            <w:vMerge/>
          </w:tcPr>
          <w:p w:rsidR="00B4433D" w:rsidRPr="00560563" w:rsidRDefault="00B4433D" w:rsidP="00FD4492">
            <w:pPr>
              <w:ind w:firstLine="0"/>
              <w:rPr>
                <w:sz w:val="20"/>
                <w:szCs w:val="20"/>
              </w:rPr>
            </w:pPr>
          </w:p>
        </w:tc>
        <w:tc>
          <w:tcPr>
            <w:tcW w:w="3240" w:type="dxa"/>
          </w:tcPr>
          <w:p w:rsidR="00B4433D" w:rsidRPr="00560563" w:rsidRDefault="00B4433D" w:rsidP="00FD4492">
            <w:pPr>
              <w:ind w:firstLine="0"/>
              <w:jc w:val="left"/>
              <w:rPr>
                <w:sz w:val="20"/>
                <w:szCs w:val="20"/>
              </w:rPr>
            </w:pPr>
            <w:r>
              <w:rPr>
                <w:sz w:val="20"/>
                <w:szCs w:val="20"/>
              </w:rPr>
              <w:t>Журнал прибытия/отправления поездов</w:t>
            </w:r>
          </w:p>
        </w:tc>
        <w:tc>
          <w:tcPr>
            <w:tcW w:w="3240" w:type="dxa"/>
          </w:tcPr>
          <w:p w:rsidR="00B4433D" w:rsidRPr="00560563" w:rsidRDefault="00B4433D" w:rsidP="00FD4492">
            <w:pPr>
              <w:ind w:firstLine="0"/>
              <w:jc w:val="left"/>
              <w:rPr>
                <w:sz w:val="20"/>
                <w:szCs w:val="20"/>
              </w:rPr>
            </w:pPr>
            <w:r>
              <w:rPr>
                <w:sz w:val="20"/>
                <w:szCs w:val="20"/>
              </w:rPr>
              <w:t>Информация о пребывающих поездах и прибывших и отправленных за сутки на текущий момент</w:t>
            </w:r>
          </w:p>
        </w:tc>
        <w:tc>
          <w:tcPr>
            <w:tcW w:w="1800" w:type="dxa"/>
          </w:tcPr>
          <w:p w:rsidR="00B4433D" w:rsidRPr="00560563" w:rsidRDefault="00B4433D" w:rsidP="00FD4492">
            <w:pPr>
              <w:ind w:firstLine="0"/>
              <w:jc w:val="left"/>
              <w:rPr>
                <w:sz w:val="20"/>
                <w:szCs w:val="20"/>
              </w:rPr>
            </w:pPr>
            <w:r>
              <w:rPr>
                <w:sz w:val="20"/>
                <w:szCs w:val="20"/>
              </w:rPr>
              <w:t xml:space="preserve">оперативно на текущий момент </w:t>
            </w:r>
          </w:p>
        </w:tc>
      </w:tr>
      <w:tr w:rsidR="00B4433D" w:rsidRPr="00560563">
        <w:trPr>
          <w:trHeight w:val="720"/>
        </w:trPr>
        <w:tc>
          <w:tcPr>
            <w:tcW w:w="1548" w:type="dxa"/>
            <w:vMerge/>
          </w:tcPr>
          <w:p w:rsidR="00B4433D" w:rsidRPr="00560563" w:rsidRDefault="00B4433D" w:rsidP="00FD4492">
            <w:pPr>
              <w:ind w:firstLine="0"/>
              <w:rPr>
                <w:sz w:val="20"/>
                <w:szCs w:val="20"/>
              </w:rPr>
            </w:pPr>
          </w:p>
        </w:tc>
        <w:tc>
          <w:tcPr>
            <w:tcW w:w="3240" w:type="dxa"/>
          </w:tcPr>
          <w:p w:rsidR="00B4433D" w:rsidRDefault="00B4433D" w:rsidP="00FD4492">
            <w:pPr>
              <w:ind w:firstLine="0"/>
              <w:jc w:val="left"/>
              <w:rPr>
                <w:sz w:val="20"/>
                <w:szCs w:val="20"/>
              </w:rPr>
            </w:pPr>
            <w:r>
              <w:rPr>
                <w:sz w:val="20"/>
                <w:szCs w:val="20"/>
              </w:rPr>
              <w:t xml:space="preserve">Журнал документов </w:t>
            </w:r>
          </w:p>
        </w:tc>
        <w:tc>
          <w:tcPr>
            <w:tcW w:w="3240" w:type="dxa"/>
          </w:tcPr>
          <w:p w:rsidR="00B4433D" w:rsidRDefault="00B4433D" w:rsidP="00FD4492">
            <w:pPr>
              <w:ind w:firstLine="0"/>
              <w:jc w:val="left"/>
              <w:rPr>
                <w:sz w:val="20"/>
                <w:szCs w:val="20"/>
              </w:rPr>
            </w:pPr>
            <w:r>
              <w:rPr>
                <w:sz w:val="20"/>
                <w:szCs w:val="20"/>
              </w:rPr>
              <w:t>Журнал документов по видам документов, список введенных документов за период</w:t>
            </w:r>
          </w:p>
        </w:tc>
        <w:tc>
          <w:tcPr>
            <w:tcW w:w="1800" w:type="dxa"/>
          </w:tcPr>
          <w:p w:rsidR="00B4433D" w:rsidRDefault="00B4433D" w:rsidP="00FD4492">
            <w:pPr>
              <w:ind w:firstLine="0"/>
              <w:jc w:val="left"/>
              <w:rPr>
                <w:sz w:val="20"/>
                <w:szCs w:val="20"/>
              </w:rPr>
            </w:pPr>
            <w:r>
              <w:rPr>
                <w:sz w:val="20"/>
                <w:szCs w:val="20"/>
              </w:rPr>
              <w:t>На текущий момент, за период</w:t>
            </w:r>
          </w:p>
        </w:tc>
      </w:tr>
      <w:tr w:rsidR="00B4433D" w:rsidRPr="00560563">
        <w:trPr>
          <w:trHeight w:val="510"/>
        </w:trPr>
        <w:tc>
          <w:tcPr>
            <w:tcW w:w="1548" w:type="dxa"/>
            <w:vMerge/>
          </w:tcPr>
          <w:p w:rsidR="00B4433D" w:rsidRPr="00560563" w:rsidRDefault="00B4433D" w:rsidP="00FD4492">
            <w:pPr>
              <w:ind w:firstLine="0"/>
              <w:rPr>
                <w:sz w:val="20"/>
                <w:szCs w:val="20"/>
              </w:rPr>
            </w:pPr>
          </w:p>
        </w:tc>
        <w:tc>
          <w:tcPr>
            <w:tcW w:w="3240" w:type="dxa"/>
          </w:tcPr>
          <w:p w:rsidR="00B4433D" w:rsidRDefault="00B4433D" w:rsidP="00FD4492">
            <w:pPr>
              <w:ind w:firstLine="0"/>
              <w:jc w:val="left"/>
              <w:rPr>
                <w:sz w:val="20"/>
                <w:szCs w:val="20"/>
              </w:rPr>
            </w:pPr>
            <w:r>
              <w:rPr>
                <w:sz w:val="20"/>
                <w:szCs w:val="20"/>
              </w:rPr>
              <w:t>Журнал событий по вагону (история вагона)</w:t>
            </w:r>
          </w:p>
        </w:tc>
        <w:tc>
          <w:tcPr>
            <w:tcW w:w="3240" w:type="dxa"/>
          </w:tcPr>
          <w:p w:rsidR="00B4433D" w:rsidRDefault="00B4433D" w:rsidP="00FD4492">
            <w:pPr>
              <w:ind w:firstLine="0"/>
              <w:jc w:val="left"/>
              <w:rPr>
                <w:sz w:val="20"/>
                <w:szCs w:val="20"/>
              </w:rPr>
            </w:pPr>
            <w:r>
              <w:rPr>
                <w:sz w:val="20"/>
                <w:szCs w:val="20"/>
              </w:rPr>
              <w:t>Журнал зафиксированных событий за период по вагону</w:t>
            </w:r>
          </w:p>
        </w:tc>
        <w:tc>
          <w:tcPr>
            <w:tcW w:w="1800" w:type="dxa"/>
          </w:tcPr>
          <w:p w:rsidR="00B4433D" w:rsidRDefault="00B4433D" w:rsidP="00FD4492">
            <w:pPr>
              <w:ind w:firstLine="0"/>
              <w:jc w:val="left"/>
              <w:rPr>
                <w:sz w:val="20"/>
                <w:szCs w:val="20"/>
              </w:rPr>
            </w:pPr>
            <w:r>
              <w:rPr>
                <w:sz w:val="20"/>
                <w:szCs w:val="20"/>
              </w:rPr>
              <w:t>На текущий момент, за период</w:t>
            </w:r>
          </w:p>
        </w:tc>
      </w:tr>
      <w:tr w:rsidR="00B4433D" w:rsidRPr="00560563">
        <w:trPr>
          <w:trHeight w:val="1425"/>
        </w:trPr>
        <w:tc>
          <w:tcPr>
            <w:tcW w:w="1548" w:type="dxa"/>
            <w:vMerge w:val="restart"/>
            <w:vAlign w:val="center"/>
          </w:tcPr>
          <w:p w:rsidR="00B4433D" w:rsidRPr="00560563" w:rsidRDefault="00B4433D" w:rsidP="00FD4492">
            <w:pPr>
              <w:ind w:firstLine="0"/>
              <w:jc w:val="center"/>
              <w:rPr>
                <w:sz w:val="20"/>
                <w:szCs w:val="20"/>
              </w:rPr>
            </w:pPr>
            <w:r w:rsidRPr="00560563">
              <w:rPr>
                <w:sz w:val="20"/>
                <w:szCs w:val="20"/>
              </w:rPr>
              <w:t>Отчетная аналитическая, за период</w:t>
            </w:r>
          </w:p>
        </w:tc>
        <w:tc>
          <w:tcPr>
            <w:tcW w:w="3240" w:type="dxa"/>
            <w:vAlign w:val="center"/>
          </w:tcPr>
          <w:p w:rsidR="00B4433D" w:rsidRPr="00560563" w:rsidRDefault="00B4433D" w:rsidP="00FD4492">
            <w:pPr>
              <w:ind w:firstLine="0"/>
              <w:jc w:val="left"/>
              <w:rPr>
                <w:sz w:val="20"/>
                <w:szCs w:val="20"/>
              </w:rPr>
            </w:pPr>
            <w:r w:rsidRPr="00560563">
              <w:rPr>
                <w:sz w:val="20"/>
                <w:szCs w:val="20"/>
              </w:rPr>
              <w:t>Отчет о простое вагонов на станциях</w:t>
            </w:r>
          </w:p>
        </w:tc>
        <w:tc>
          <w:tcPr>
            <w:tcW w:w="3240" w:type="dxa"/>
          </w:tcPr>
          <w:p w:rsidR="00B4433D" w:rsidRPr="00560563" w:rsidRDefault="00B4433D" w:rsidP="00FD4492">
            <w:pPr>
              <w:ind w:firstLine="0"/>
              <w:rPr>
                <w:sz w:val="20"/>
                <w:szCs w:val="20"/>
              </w:rPr>
            </w:pPr>
            <w:r>
              <w:rPr>
                <w:sz w:val="20"/>
                <w:szCs w:val="20"/>
              </w:rPr>
              <w:t>Сводная таблица</w:t>
            </w:r>
            <w:r w:rsidRPr="00560563">
              <w:rPr>
                <w:sz w:val="20"/>
                <w:szCs w:val="20"/>
              </w:rPr>
              <w:t xml:space="preserve"> </w:t>
            </w:r>
            <w:proofErr w:type="gramStart"/>
            <w:r w:rsidRPr="00560563">
              <w:rPr>
                <w:sz w:val="20"/>
                <w:szCs w:val="20"/>
              </w:rPr>
              <w:t>о простое вагонов</w:t>
            </w:r>
            <w:proofErr w:type="gramEnd"/>
            <w:r w:rsidRPr="00560563">
              <w:rPr>
                <w:sz w:val="20"/>
                <w:szCs w:val="20"/>
              </w:rPr>
              <w:t xml:space="preserve"> на станциях и на грузовых фронтах, других объектах за период</w:t>
            </w:r>
            <w:r>
              <w:rPr>
                <w:sz w:val="20"/>
                <w:szCs w:val="20"/>
              </w:rPr>
              <w:t>. Как по всем на комбинате, так и по выбору одного вагона или группы.</w:t>
            </w:r>
          </w:p>
        </w:tc>
        <w:tc>
          <w:tcPr>
            <w:tcW w:w="1800" w:type="dxa"/>
            <w:vAlign w:val="center"/>
          </w:tcPr>
          <w:p w:rsidR="00B4433D" w:rsidRPr="00560563" w:rsidRDefault="00B4433D" w:rsidP="00FD4492">
            <w:pPr>
              <w:ind w:firstLine="0"/>
              <w:jc w:val="center"/>
              <w:rPr>
                <w:sz w:val="20"/>
                <w:szCs w:val="20"/>
              </w:rPr>
            </w:pPr>
            <w:r>
              <w:rPr>
                <w:sz w:val="20"/>
                <w:szCs w:val="20"/>
              </w:rPr>
              <w:t>За период, или по состоянию на конкретный момент по запросу</w:t>
            </w:r>
          </w:p>
        </w:tc>
      </w:tr>
      <w:tr w:rsidR="00B4433D" w:rsidRPr="00560563">
        <w:trPr>
          <w:trHeight w:val="405"/>
        </w:trPr>
        <w:tc>
          <w:tcPr>
            <w:tcW w:w="1548" w:type="dxa"/>
            <w:vMerge/>
            <w:vAlign w:val="center"/>
          </w:tcPr>
          <w:p w:rsidR="00B4433D" w:rsidRPr="00560563" w:rsidRDefault="00B4433D" w:rsidP="00FD4492">
            <w:pPr>
              <w:ind w:firstLine="0"/>
              <w:jc w:val="center"/>
              <w:rPr>
                <w:sz w:val="20"/>
                <w:szCs w:val="20"/>
              </w:rPr>
            </w:pPr>
          </w:p>
        </w:tc>
        <w:tc>
          <w:tcPr>
            <w:tcW w:w="3240" w:type="dxa"/>
            <w:vAlign w:val="center"/>
          </w:tcPr>
          <w:p w:rsidR="00B4433D" w:rsidRPr="00560563" w:rsidRDefault="00B4433D" w:rsidP="00FD4492">
            <w:pPr>
              <w:ind w:firstLine="0"/>
              <w:jc w:val="left"/>
              <w:rPr>
                <w:sz w:val="20"/>
                <w:szCs w:val="20"/>
              </w:rPr>
            </w:pPr>
            <w:r w:rsidRPr="00560563">
              <w:rPr>
                <w:sz w:val="20"/>
                <w:szCs w:val="20"/>
              </w:rPr>
              <w:t xml:space="preserve">Анализ простоя по цехам </w:t>
            </w:r>
            <w:r w:rsidR="00A60F9E">
              <w:rPr>
                <w:sz w:val="20"/>
                <w:szCs w:val="20"/>
              </w:rPr>
              <w:t>предприятия</w:t>
            </w:r>
            <w:r w:rsidRPr="00560563">
              <w:rPr>
                <w:sz w:val="20"/>
                <w:szCs w:val="20"/>
              </w:rPr>
              <w:t xml:space="preserve"> за период времени.</w:t>
            </w:r>
          </w:p>
        </w:tc>
        <w:tc>
          <w:tcPr>
            <w:tcW w:w="3240" w:type="dxa"/>
          </w:tcPr>
          <w:p w:rsidR="00B4433D" w:rsidRDefault="00B4433D" w:rsidP="00FD4492">
            <w:pPr>
              <w:ind w:firstLine="0"/>
              <w:rPr>
                <w:sz w:val="20"/>
                <w:szCs w:val="20"/>
              </w:rPr>
            </w:pPr>
            <w:r>
              <w:rPr>
                <w:sz w:val="20"/>
                <w:szCs w:val="20"/>
              </w:rPr>
              <w:t>Сводная таблица</w:t>
            </w:r>
            <w:r w:rsidRPr="00560563">
              <w:rPr>
                <w:sz w:val="20"/>
                <w:szCs w:val="20"/>
              </w:rPr>
              <w:t xml:space="preserve"> о простое вагонов на грузовых фронтах</w:t>
            </w:r>
            <w:r>
              <w:rPr>
                <w:sz w:val="20"/>
                <w:szCs w:val="20"/>
              </w:rPr>
              <w:t xml:space="preserve"> в разрезе цехов</w:t>
            </w:r>
          </w:p>
        </w:tc>
        <w:tc>
          <w:tcPr>
            <w:tcW w:w="1800" w:type="dxa"/>
            <w:vAlign w:val="center"/>
          </w:tcPr>
          <w:p w:rsidR="00B4433D" w:rsidRDefault="00B4433D" w:rsidP="00FD4492">
            <w:pPr>
              <w:ind w:firstLine="0"/>
              <w:jc w:val="center"/>
              <w:rPr>
                <w:sz w:val="20"/>
                <w:szCs w:val="20"/>
              </w:rPr>
            </w:pPr>
            <w:r>
              <w:rPr>
                <w:sz w:val="20"/>
                <w:szCs w:val="20"/>
              </w:rPr>
              <w:t>За период по запросу</w:t>
            </w:r>
          </w:p>
        </w:tc>
      </w:tr>
    </w:tbl>
    <w:p w:rsidR="00FD4492" w:rsidRDefault="00FD4492" w:rsidP="00FD4492">
      <w:pPr>
        <w:ind w:firstLine="0"/>
      </w:pPr>
    </w:p>
    <w:p w:rsidR="00FD4492" w:rsidRPr="00FD4492" w:rsidRDefault="00FD4492" w:rsidP="00FD4492">
      <w:pPr>
        <w:ind w:left="709" w:firstLine="0"/>
      </w:pPr>
    </w:p>
    <w:p w:rsidR="00FD4492" w:rsidRPr="00C652E1" w:rsidRDefault="00FD4492" w:rsidP="007A0D23">
      <w:pPr>
        <w:pStyle w:val="1"/>
        <w:numPr>
          <w:ilvl w:val="0"/>
          <w:numId w:val="63"/>
        </w:numPr>
        <w:spacing w:before="0" w:after="0"/>
        <w:rPr>
          <w:lang w:val="en-US"/>
        </w:rPr>
      </w:pPr>
      <w:bookmarkStart w:id="190" w:name="_Toc165959633"/>
      <w:r w:rsidRPr="00C652E1">
        <w:t>Базовые данные</w:t>
      </w:r>
      <w:bookmarkEnd w:id="190"/>
    </w:p>
    <w:p w:rsidR="00FD4492" w:rsidRDefault="00FD4492" w:rsidP="00FD4492">
      <w:pPr>
        <w:rPr>
          <w:lang w:val="en-US"/>
        </w:rPr>
      </w:pPr>
    </w:p>
    <w:p w:rsidR="00FD4492" w:rsidRDefault="00FD4492" w:rsidP="00FD4492">
      <w:r>
        <w:t xml:space="preserve">В разрабатываемой системе вводятся следующие справочники: </w:t>
      </w:r>
    </w:p>
    <w:p w:rsidR="002C1286" w:rsidRDefault="00FD4492" w:rsidP="00FD4492">
      <w:pPr>
        <w:numPr>
          <w:ilvl w:val="1"/>
          <w:numId w:val="6"/>
        </w:numPr>
      </w:pPr>
      <w:r>
        <w:t xml:space="preserve">справочник территориальных объектов УЖДТ </w:t>
      </w:r>
    </w:p>
    <w:p w:rsidR="00FD4492" w:rsidRDefault="00FD4492" w:rsidP="00FD4492">
      <w:pPr>
        <w:numPr>
          <w:ilvl w:val="1"/>
          <w:numId w:val="6"/>
        </w:numPr>
      </w:pPr>
      <w:r>
        <w:t>справочник подвижного железнодорожного состава;</w:t>
      </w:r>
    </w:p>
    <w:p w:rsidR="00FD4492" w:rsidRDefault="00FD4492" w:rsidP="00FD4492">
      <w:pPr>
        <w:numPr>
          <w:ilvl w:val="1"/>
          <w:numId w:val="6"/>
        </w:numPr>
      </w:pPr>
      <w:r>
        <w:t>справочник грузов и материалов;</w:t>
      </w:r>
    </w:p>
    <w:p w:rsidR="00FD4492" w:rsidRDefault="00FD4492" w:rsidP="00FD4492">
      <w:pPr>
        <w:numPr>
          <w:ilvl w:val="1"/>
          <w:numId w:val="6"/>
        </w:numPr>
      </w:pPr>
      <w:r>
        <w:t>справочник железнодорожных документов;</w:t>
      </w:r>
    </w:p>
    <w:p w:rsidR="00FD4492" w:rsidRDefault="00FD4492" w:rsidP="00FD4492">
      <w:pPr>
        <w:numPr>
          <w:ilvl w:val="1"/>
          <w:numId w:val="6"/>
        </w:numPr>
      </w:pPr>
      <w:r>
        <w:t>справочник нормативно-технологических операций;</w:t>
      </w:r>
    </w:p>
    <w:p w:rsidR="00FD4492" w:rsidRDefault="00FD4492" w:rsidP="00FD4492">
      <w:r>
        <w:t xml:space="preserve">Используются существующие справочники из системы SAP R/3: </w:t>
      </w:r>
    </w:p>
    <w:p w:rsidR="00FD4492" w:rsidRDefault="00FD4492" w:rsidP="00C01653">
      <w:pPr>
        <w:numPr>
          <w:ilvl w:val="0"/>
          <w:numId w:val="7"/>
        </w:numPr>
        <w:tabs>
          <w:tab w:val="clear" w:pos="1429"/>
          <w:tab w:val="num" w:pos="2160"/>
        </w:tabs>
        <w:ind w:left="2160"/>
      </w:pPr>
      <w:r>
        <w:t xml:space="preserve">справочник организационной структуры </w:t>
      </w:r>
      <w:r w:rsidR="00A60F9E">
        <w:t>предприятия</w:t>
      </w:r>
      <w:r>
        <w:t>;</w:t>
      </w:r>
    </w:p>
    <w:p w:rsidR="00FD4492" w:rsidRDefault="00FD4492" w:rsidP="00C01653">
      <w:pPr>
        <w:numPr>
          <w:ilvl w:val="0"/>
          <w:numId w:val="7"/>
        </w:numPr>
        <w:tabs>
          <w:tab w:val="clear" w:pos="1429"/>
          <w:tab w:val="num" w:pos="2160"/>
        </w:tabs>
        <w:ind w:left="2160"/>
      </w:pPr>
      <w:r>
        <w:t>справочник штатного состава персонала;</w:t>
      </w:r>
    </w:p>
    <w:p w:rsidR="00FD4492" w:rsidRDefault="00FD4492" w:rsidP="00C01653">
      <w:pPr>
        <w:numPr>
          <w:ilvl w:val="0"/>
          <w:numId w:val="7"/>
        </w:numPr>
        <w:tabs>
          <w:tab w:val="clear" w:pos="1429"/>
          <w:tab w:val="num" w:pos="2160"/>
        </w:tabs>
        <w:ind w:left="2160"/>
      </w:pPr>
      <w:r>
        <w:t xml:space="preserve"> справочник материалов (ОЗМ).</w:t>
      </w:r>
    </w:p>
    <w:p w:rsidR="00FD4492" w:rsidRDefault="00FD4492" w:rsidP="00FD4492"/>
    <w:p w:rsidR="00FD4492" w:rsidRPr="00035652" w:rsidRDefault="00035652" w:rsidP="00035652">
      <w:pPr>
        <w:pStyle w:val="21"/>
        <w:rPr>
          <w:iCs w:val="0"/>
          <w:sz w:val="24"/>
        </w:rPr>
      </w:pPr>
      <w:bookmarkStart w:id="191" w:name="_Toc165959634"/>
      <w:r>
        <w:rPr>
          <w:iCs w:val="0"/>
          <w:sz w:val="24"/>
        </w:rPr>
        <w:t>1</w:t>
      </w:r>
      <w:r w:rsidR="007A0D23">
        <w:rPr>
          <w:iCs w:val="0"/>
          <w:sz w:val="24"/>
        </w:rPr>
        <w:t>0</w:t>
      </w:r>
      <w:r>
        <w:rPr>
          <w:iCs w:val="0"/>
          <w:sz w:val="24"/>
        </w:rPr>
        <w:t xml:space="preserve">.1. </w:t>
      </w:r>
      <w:r w:rsidR="00FD4492" w:rsidRPr="00035652">
        <w:rPr>
          <w:iCs w:val="0"/>
          <w:sz w:val="24"/>
        </w:rPr>
        <w:t>Справочник территориальных объектов УЖДТ</w:t>
      </w:r>
      <w:bookmarkEnd w:id="191"/>
    </w:p>
    <w:p w:rsidR="0079433B" w:rsidRPr="00B24A26" w:rsidRDefault="007A0D23" w:rsidP="00B24A26">
      <w:pPr>
        <w:pStyle w:val="3"/>
        <w:spacing w:before="0" w:after="0"/>
        <w:jc w:val="left"/>
        <w:rPr>
          <w:rFonts w:cs="Times New Roman"/>
          <w:sz w:val="24"/>
          <w:szCs w:val="24"/>
          <w:lang w:val="uk-UA"/>
        </w:rPr>
      </w:pPr>
      <w:bookmarkStart w:id="192" w:name="_Toc165959635"/>
      <w:r w:rsidRPr="00B24A26">
        <w:rPr>
          <w:rFonts w:cs="Times New Roman"/>
          <w:sz w:val="24"/>
          <w:szCs w:val="24"/>
        </w:rPr>
        <w:t xml:space="preserve">10.1.1. </w:t>
      </w:r>
      <w:r w:rsidR="0079433B" w:rsidRPr="00B24A26">
        <w:rPr>
          <w:rFonts w:cs="Times New Roman"/>
          <w:sz w:val="24"/>
          <w:szCs w:val="24"/>
        </w:rPr>
        <w:t>Ведение справочника.</w:t>
      </w:r>
      <w:bookmarkEnd w:id="192"/>
    </w:p>
    <w:p w:rsidR="00B24A26" w:rsidRPr="00B24A26" w:rsidRDefault="00B24A26" w:rsidP="00B24A26">
      <w:pPr>
        <w:pStyle w:val="af5"/>
        <w:jc w:val="left"/>
        <w:rPr>
          <w:rFonts w:ascii="Times New Roman" w:hAnsi="Times New Roman" w:cs="Times New Roman"/>
          <w:sz w:val="24"/>
          <w:szCs w:val="24"/>
          <w:lang w:val="uk-UA"/>
        </w:rPr>
      </w:pPr>
    </w:p>
    <w:p w:rsidR="00FD4492" w:rsidRDefault="00FD4492" w:rsidP="00FD4492">
      <w:r>
        <w:t>В данный справочник вводится информация об объектах автоматизации. К основным объектам относятся:</w:t>
      </w:r>
    </w:p>
    <w:p w:rsidR="00FD4492" w:rsidRDefault="00FD4492" w:rsidP="00C01653">
      <w:pPr>
        <w:numPr>
          <w:ilvl w:val="0"/>
          <w:numId w:val="8"/>
        </w:numPr>
        <w:tabs>
          <w:tab w:val="clear" w:pos="1429"/>
          <w:tab w:val="num" w:pos="2160"/>
        </w:tabs>
        <w:ind w:left="2160"/>
      </w:pPr>
      <w:r>
        <w:lastRenderedPageBreak/>
        <w:t>районы;</w:t>
      </w:r>
    </w:p>
    <w:p w:rsidR="00FD4492" w:rsidRDefault="00FD4492" w:rsidP="00C01653">
      <w:pPr>
        <w:numPr>
          <w:ilvl w:val="0"/>
          <w:numId w:val="8"/>
        </w:numPr>
        <w:tabs>
          <w:tab w:val="clear" w:pos="1429"/>
          <w:tab w:val="num" w:pos="2160"/>
        </w:tabs>
        <w:ind w:left="2160"/>
      </w:pPr>
      <w:r>
        <w:t>станции;</w:t>
      </w:r>
    </w:p>
    <w:p w:rsidR="00FD4492" w:rsidRDefault="00FD4492" w:rsidP="00C01653">
      <w:pPr>
        <w:numPr>
          <w:ilvl w:val="0"/>
          <w:numId w:val="8"/>
        </w:numPr>
        <w:tabs>
          <w:tab w:val="clear" w:pos="1429"/>
          <w:tab w:val="num" w:pos="2160"/>
        </w:tabs>
        <w:ind w:left="2160"/>
      </w:pPr>
      <w:r>
        <w:t>перегоны;</w:t>
      </w:r>
    </w:p>
    <w:p w:rsidR="00FD4492" w:rsidRDefault="00FD4492" w:rsidP="00C01653">
      <w:pPr>
        <w:numPr>
          <w:ilvl w:val="0"/>
          <w:numId w:val="8"/>
        </w:numPr>
        <w:tabs>
          <w:tab w:val="clear" w:pos="1429"/>
          <w:tab w:val="num" w:pos="2160"/>
        </w:tabs>
        <w:ind w:left="2160"/>
      </w:pPr>
      <w:r>
        <w:t>пути.</w:t>
      </w:r>
    </w:p>
    <w:p w:rsidR="00FD4492" w:rsidRDefault="00FD4492" w:rsidP="00FD4492">
      <w:r w:rsidRPr="0000050B">
        <w:t>Будет создан справочник местоположений в привязке к железнодорожным путям. Справочник путей будет иметь иерархический вид, показывающий принадлежность пути к местоположению.</w:t>
      </w:r>
    </w:p>
    <w:p w:rsidR="00FD4492" w:rsidRPr="0000050B" w:rsidRDefault="00FD4492" w:rsidP="00FD4492">
      <w:r w:rsidRPr="0000050B">
        <w:t>В процессе регистрации операций будет производиться однозначное определение местоположения объекта.</w:t>
      </w:r>
    </w:p>
    <w:p w:rsidR="00FD4492" w:rsidRPr="0000050B" w:rsidRDefault="00FD4492" w:rsidP="00FD4492">
      <w:r w:rsidRPr="0000050B">
        <w:t xml:space="preserve">В дальнейшем, для эффективной организации движенческих операций в системе, объекты в справочнике будет содержать все характеристики согласно </w:t>
      </w:r>
      <w:r>
        <w:t>технико-распорядительных актах станций и положениях цеха эксплуатации УЖДТ</w:t>
      </w:r>
      <w:r w:rsidRPr="0000050B">
        <w:t>.</w:t>
      </w:r>
    </w:p>
    <w:p w:rsidR="00FD4492" w:rsidRDefault="00FD4492" w:rsidP="00FD4492">
      <w:r w:rsidRPr="0000050B">
        <w:t>Для грузовых операций грузовые фронты будут иметь все необходимые технические характеристики.</w:t>
      </w:r>
    </w:p>
    <w:p w:rsidR="00FD4492" w:rsidRPr="0079433B" w:rsidRDefault="0079433B" w:rsidP="0079433B">
      <w:pPr>
        <w:pStyle w:val="21"/>
        <w:rPr>
          <w:iCs w:val="0"/>
          <w:sz w:val="24"/>
        </w:rPr>
      </w:pPr>
      <w:bookmarkStart w:id="193" w:name="_Toc165959636"/>
      <w:r w:rsidRPr="0079433B">
        <w:rPr>
          <w:iCs w:val="0"/>
          <w:sz w:val="24"/>
        </w:rPr>
        <w:t>1</w:t>
      </w:r>
      <w:r w:rsidR="007A0D23">
        <w:rPr>
          <w:iCs w:val="0"/>
          <w:sz w:val="24"/>
        </w:rPr>
        <w:t>0</w:t>
      </w:r>
      <w:r w:rsidRPr="0079433B">
        <w:rPr>
          <w:iCs w:val="0"/>
          <w:sz w:val="24"/>
        </w:rPr>
        <w:t xml:space="preserve">.2. </w:t>
      </w:r>
      <w:r w:rsidR="00FD4492" w:rsidRPr="0079433B">
        <w:rPr>
          <w:iCs w:val="0"/>
          <w:sz w:val="24"/>
        </w:rPr>
        <w:t>Справочник подвижного железнодорожного состава</w:t>
      </w:r>
      <w:bookmarkEnd w:id="193"/>
    </w:p>
    <w:p w:rsidR="00FD4492" w:rsidRDefault="007A0D23" w:rsidP="007A0D23">
      <w:pPr>
        <w:pStyle w:val="3"/>
        <w:spacing w:before="0" w:after="0"/>
        <w:jc w:val="left"/>
        <w:rPr>
          <w:sz w:val="24"/>
          <w:szCs w:val="24"/>
        </w:rPr>
      </w:pPr>
      <w:bookmarkStart w:id="194" w:name="_Toc165959637"/>
      <w:r>
        <w:rPr>
          <w:sz w:val="24"/>
          <w:szCs w:val="24"/>
        </w:rPr>
        <w:t xml:space="preserve">10.2.1. </w:t>
      </w:r>
      <w:r w:rsidR="00FD4492" w:rsidRPr="00E60FF7">
        <w:rPr>
          <w:sz w:val="24"/>
          <w:szCs w:val="24"/>
        </w:rPr>
        <w:t>Ведение справочника</w:t>
      </w:r>
      <w:bookmarkEnd w:id="194"/>
    </w:p>
    <w:p w:rsidR="00FD4492" w:rsidRDefault="00FD4492" w:rsidP="00FD4492">
      <w:r>
        <w:t>В данный справочник вводится информация о вагонах и локомотивах, где каждый из них имеет свой набор атрибутов. Перечень основных атрибутов:</w:t>
      </w:r>
    </w:p>
    <w:p w:rsidR="00FD4492" w:rsidRDefault="00FD4492" w:rsidP="00C01653">
      <w:pPr>
        <w:numPr>
          <w:ilvl w:val="0"/>
          <w:numId w:val="12"/>
        </w:numPr>
        <w:ind w:left="2127" w:hanging="284"/>
      </w:pPr>
      <w:r>
        <w:t>номер вагона;</w:t>
      </w:r>
    </w:p>
    <w:p w:rsidR="00FD4492" w:rsidRDefault="00FD4492" w:rsidP="00C01653">
      <w:pPr>
        <w:numPr>
          <w:ilvl w:val="0"/>
          <w:numId w:val="12"/>
        </w:numPr>
        <w:ind w:left="2127" w:hanging="284"/>
      </w:pPr>
      <w:r>
        <w:t>грузоподъемность;</w:t>
      </w:r>
    </w:p>
    <w:p w:rsidR="00FD4492" w:rsidRDefault="00FD4492" w:rsidP="00C01653">
      <w:pPr>
        <w:numPr>
          <w:ilvl w:val="0"/>
          <w:numId w:val="12"/>
        </w:numPr>
        <w:ind w:left="2127" w:hanging="284"/>
      </w:pPr>
      <w:r>
        <w:t>принадлежность;</w:t>
      </w:r>
    </w:p>
    <w:p w:rsidR="00FD4492" w:rsidRDefault="00FD4492" w:rsidP="00C01653">
      <w:pPr>
        <w:numPr>
          <w:ilvl w:val="0"/>
          <w:numId w:val="12"/>
        </w:numPr>
        <w:ind w:left="2127" w:hanging="284"/>
      </w:pPr>
      <w:r>
        <w:t>вид и тип подвижного состава.</w:t>
      </w:r>
    </w:p>
    <w:p w:rsidR="00FD4492" w:rsidRPr="00D73B88" w:rsidRDefault="00FD4492" w:rsidP="00FD4492">
      <w:r>
        <w:t>Подвижной состав характеризуется атрибутами акта технического состояния.</w:t>
      </w:r>
    </w:p>
    <w:p w:rsidR="00FD4492" w:rsidRPr="00BE4B73" w:rsidRDefault="00FD4492" w:rsidP="00FD4492">
      <w:pPr>
        <w:pStyle w:val="3"/>
        <w:spacing w:before="0" w:after="0"/>
        <w:rPr>
          <w:sz w:val="24"/>
          <w:szCs w:val="24"/>
        </w:rPr>
      </w:pPr>
    </w:p>
    <w:p w:rsidR="00FD4492" w:rsidRDefault="007A0D23" w:rsidP="007A0D23">
      <w:pPr>
        <w:pStyle w:val="3"/>
        <w:spacing w:before="0" w:after="0"/>
        <w:jc w:val="left"/>
        <w:rPr>
          <w:sz w:val="24"/>
          <w:szCs w:val="24"/>
        </w:rPr>
      </w:pPr>
      <w:bookmarkStart w:id="195" w:name="_Toc165959638"/>
      <w:r>
        <w:rPr>
          <w:sz w:val="24"/>
          <w:szCs w:val="24"/>
        </w:rPr>
        <w:t xml:space="preserve">10.2.2. </w:t>
      </w:r>
      <w:r w:rsidR="00FD4492" w:rsidRPr="00E60FF7">
        <w:rPr>
          <w:sz w:val="24"/>
          <w:szCs w:val="24"/>
        </w:rPr>
        <w:t>Интеграция с АСУП</w:t>
      </w:r>
      <w:bookmarkEnd w:id="195"/>
    </w:p>
    <w:p w:rsidR="00FD4492" w:rsidRDefault="00FD4492" w:rsidP="00FD4492">
      <w:r>
        <w:t>На этапе разработки и внедрения данной системы, необходимо осуществлять обмен данными между АСУ ЖД и ИДС УЖДТ о входящем и исходящем подвижном составе.</w:t>
      </w:r>
    </w:p>
    <w:p w:rsidR="00FD4492" w:rsidRPr="0079433B" w:rsidRDefault="0079433B" w:rsidP="0079433B">
      <w:pPr>
        <w:pStyle w:val="21"/>
        <w:rPr>
          <w:iCs w:val="0"/>
          <w:sz w:val="24"/>
        </w:rPr>
      </w:pPr>
      <w:bookmarkStart w:id="196" w:name="_Toc165959639"/>
      <w:r w:rsidRPr="0079433B">
        <w:rPr>
          <w:iCs w:val="0"/>
          <w:sz w:val="24"/>
        </w:rPr>
        <w:t>1</w:t>
      </w:r>
      <w:r w:rsidR="007A0D23">
        <w:rPr>
          <w:iCs w:val="0"/>
          <w:sz w:val="24"/>
        </w:rPr>
        <w:t>0</w:t>
      </w:r>
      <w:r w:rsidRPr="0079433B">
        <w:rPr>
          <w:iCs w:val="0"/>
          <w:sz w:val="24"/>
        </w:rPr>
        <w:t xml:space="preserve">.3. </w:t>
      </w:r>
      <w:r w:rsidR="00FD4492" w:rsidRPr="0079433B">
        <w:rPr>
          <w:iCs w:val="0"/>
          <w:sz w:val="24"/>
        </w:rPr>
        <w:t>Справочник грузов и материалов</w:t>
      </w:r>
      <w:bookmarkEnd w:id="196"/>
    </w:p>
    <w:p w:rsidR="00FD4492" w:rsidRDefault="007A0D23" w:rsidP="007A0D23">
      <w:pPr>
        <w:pStyle w:val="3"/>
        <w:spacing w:before="0" w:after="0"/>
        <w:jc w:val="left"/>
        <w:rPr>
          <w:sz w:val="24"/>
          <w:szCs w:val="24"/>
        </w:rPr>
      </w:pPr>
      <w:bookmarkStart w:id="197" w:name="_Toc165959640"/>
      <w:r>
        <w:rPr>
          <w:sz w:val="24"/>
          <w:szCs w:val="24"/>
        </w:rPr>
        <w:t xml:space="preserve">10.3.1. </w:t>
      </w:r>
      <w:r w:rsidR="00FD4492" w:rsidRPr="00E60FF7">
        <w:rPr>
          <w:sz w:val="24"/>
          <w:szCs w:val="24"/>
        </w:rPr>
        <w:t>Ведение справочника</w:t>
      </w:r>
      <w:bookmarkEnd w:id="197"/>
    </w:p>
    <w:p w:rsidR="00FD4492" w:rsidRPr="006A2482" w:rsidRDefault="00FD4492" w:rsidP="00FD4492">
      <w:r w:rsidRPr="000841CF">
        <w:t xml:space="preserve"> </w:t>
      </w:r>
      <w:r>
        <w:t xml:space="preserve">В данный справочник вводится информация о наименовании груза (марки материалов) и его кодировки. </w:t>
      </w:r>
      <w:r w:rsidRPr="006A2482">
        <w:t>Груз структурирован по группам.</w:t>
      </w:r>
      <w:r>
        <w:t xml:space="preserve"> В дальнейшем будет р</w:t>
      </w:r>
      <w:r w:rsidRPr="006A2482">
        <w:t>еализована синхронизация кода груза (материала) с внешними системами.</w:t>
      </w:r>
    </w:p>
    <w:p w:rsidR="00FD4492" w:rsidRPr="006A2482" w:rsidRDefault="00FD4492" w:rsidP="00FD4492"/>
    <w:p w:rsidR="00FD4492" w:rsidRDefault="007A0D23" w:rsidP="007A0D23">
      <w:pPr>
        <w:pStyle w:val="3"/>
        <w:spacing w:before="0" w:after="0"/>
        <w:jc w:val="left"/>
        <w:rPr>
          <w:sz w:val="24"/>
          <w:szCs w:val="24"/>
        </w:rPr>
      </w:pPr>
      <w:bookmarkStart w:id="198" w:name="_Toc165959641"/>
      <w:r>
        <w:rPr>
          <w:sz w:val="24"/>
          <w:szCs w:val="24"/>
        </w:rPr>
        <w:t xml:space="preserve">10.3.2. </w:t>
      </w:r>
      <w:r w:rsidR="00FD4492" w:rsidRPr="00E60FF7">
        <w:rPr>
          <w:sz w:val="24"/>
          <w:szCs w:val="24"/>
        </w:rPr>
        <w:t>Интеграция с АСУП</w:t>
      </w:r>
      <w:bookmarkEnd w:id="198"/>
    </w:p>
    <w:p w:rsidR="00FD4492" w:rsidRPr="000841CF" w:rsidRDefault="00FD4492" w:rsidP="00FD4492">
      <w:r>
        <w:t xml:space="preserve">На этапе разработки и внедрения данной системы, необходимо осуществлять синхронизацию данных о кодах грузах и материалах между АСУ ЖД, системой </w:t>
      </w:r>
      <w:proofErr w:type="spellStart"/>
      <w:r>
        <w:t>Весоизмерения</w:t>
      </w:r>
      <w:proofErr w:type="spellEnd"/>
      <w:r>
        <w:t xml:space="preserve"> и ИДС УЖДТ.</w:t>
      </w:r>
    </w:p>
    <w:p w:rsidR="00FD4492" w:rsidRDefault="00FD4492" w:rsidP="00FD4492">
      <w:pPr>
        <w:pStyle w:val="3"/>
        <w:spacing w:before="0" w:after="0"/>
        <w:rPr>
          <w:sz w:val="24"/>
          <w:szCs w:val="24"/>
        </w:rPr>
      </w:pPr>
    </w:p>
    <w:p w:rsidR="00FD4492" w:rsidRDefault="007A0D23" w:rsidP="007A0D23">
      <w:pPr>
        <w:pStyle w:val="3"/>
        <w:spacing w:before="0" w:after="0"/>
        <w:jc w:val="left"/>
        <w:rPr>
          <w:sz w:val="24"/>
          <w:szCs w:val="24"/>
        </w:rPr>
      </w:pPr>
      <w:bookmarkStart w:id="199" w:name="_Toc165959642"/>
      <w:r>
        <w:rPr>
          <w:sz w:val="24"/>
          <w:szCs w:val="24"/>
        </w:rPr>
        <w:t xml:space="preserve">10.3.3. </w:t>
      </w:r>
      <w:r w:rsidR="00FD4492" w:rsidRPr="00E60FF7">
        <w:rPr>
          <w:sz w:val="24"/>
          <w:szCs w:val="24"/>
        </w:rPr>
        <w:t>Интеграция с R/3</w:t>
      </w:r>
      <w:bookmarkEnd w:id="199"/>
    </w:p>
    <w:p w:rsidR="00FD4492" w:rsidRPr="000841CF" w:rsidRDefault="00FD4492" w:rsidP="00FD4492">
      <w:r>
        <w:t xml:space="preserve">На этапе разработки и внедрения данной системы, необходимо осуществлять синхронизацию данных о кодах грузах и материалах между системой </w:t>
      </w:r>
      <w:r>
        <w:rPr>
          <w:lang w:val="en-US"/>
        </w:rPr>
        <w:t>SAP</w:t>
      </w:r>
      <w:r w:rsidRPr="000841CF">
        <w:t xml:space="preserve"> </w:t>
      </w:r>
      <w:r>
        <w:rPr>
          <w:lang w:val="en-US"/>
        </w:rPr>
        <w:t>R</w:t>
      </w:r>
      <w:r w:rsidRPr="000841CF">
        <w:t>/3</w:t>
      </w:r>
      <w:r>
        <w:t xml:space="preserve"> и ИДС УЖДТ.</w:t>
      </w:r>
    </w:p>
    <w:p w:rsidR="00FD4492" w:rsidRPr="0079433B" w:rsidRDefault="0079433B" w:rsidP="0079433B">
      <w:pPr>
        <w:pStyle w:val="21"/>
        <w:rPr>
          <w:iCs w:val="0"/>
          <w:sz w:val="24"/>
        </w:rPr>
      </w:pPr>
      <w:bookmarkStart w:id="200" w:name="_Toc165959643"/>
      <w:r w:rsidRPr="0079433B">
        <w:rPr>
          <w:iCs w:val="0"/>
          <w:sz w:val="24"/>
        </w:rPr>
        <w:t>1</w:t>
      </w:r>
      <w:r w:rsidR="007A0D23">
        <w:rPr>
          <w:iCs w:val="0"/>
          <w:sz w:val="24"/>
        </w:rPr>
        <w:t>0</w:t>
      </w:r>
      <w:r w:rsidRPr="0079433B">
        <w:rPr>
          <w:iCs w:val="0"/>
          <w:sz w:val="24"/>
        </w:rPr>
        <w:t>.</w:t>
      </w:r>
      <w:r>
        <w:rPr>
          <w:iCs w:val="0"/>
          <w:sz w:val="24"/>
        </w:rPr>
        <w:t>4</w:t>
      </w:r>
      <w:r w:rsidRPr="0079433B">
        <w:rPr>
          <w:iCs w:val="0"/>
          <w:sz w:val="24"/>
        </w:rPr>
        <w:t xml:space="preserve">. </w:t>
      </w:r>
      <w:r w:rsidR="00FD4492" w:rsidRPr="0079433B">
        <w:rPr>
          <w:iCs w:val="0"/>
          <w:sz w:val="24"/>
        </w:rPr>
        <w:t>Справочник железнодорожных документов</w:t>
      </w:r>
      <w:bookmarkEnd w:id="200"/>
    </w:p>
    <w:p w:rsidR="00FD4492" w:rsidRDefault="007A0D23" w:rsidP="007A0D23">
      <w:pPr>
        <w:pStyle w:val="3"/>
        <w:spacing w:before="0" w:after="0"/>
        <w:jc w:val="left"/>
        <w:rPr>
          <w:sz w:val="24"/>
          <w:szCs w:val="24"/>
        </w:rPr>
      </w:pPr>
      <w:bookmarkStart w:id="201" w:name="_Toc165959644"/>
      <w:r>
        <w:rPr>
          <w:sz w:val="24"/>
          <w:szCs w:val="24"/>
        </w:rPr>
        <w:t xml:space="preserve">10.4.1. </w:t>
      </w:r>
      <w:r w:rsidR="00FD4492" w:rsidRPr="00E60FF7">
        <w:rPr>
          <w:sz w:val="24"/>
          <w:szCs w:val="24"/>
        </w:rPr>
        <w:t>Ведение справочника</w:t>
      </w:r>
      <w:bookmarkEnd w:id="201"/>
    </w:p>
    <w:p w:rsidR="00FD4492" w:rsidRDefault="00FD4492" w:rsidP="00FD4492">
      <w:r w:rsidRPr="005C73ED">
        <w:t xml:space="preserve"> </w:t>
      </w:r>
      <w:r>
        <w:t>В данный справочник вводится информация о сопроводительных документах железнодорожных грузов и подвижного состава. Перечень основных атрибутов документов:</w:t>
      </w:r>
    </w:p>
    <w:p w:rsidR="00FD4492" w:rsidRDefault="00FD4492" w:rsidP="00C01653">
      <w:pPr>
        <w:numPr>
          <w:ilvl w:val="0"/>
          <w:numId w:val="13"/>
        </w:numPr>
        <w:ind w:left="2127" w:hanging="284"/>
      </w:pPr>
      <w:r>
        <w:t>номер документа;</w:t>
      </w:r>
    </w:p>
    <w:p w:rsidR="00FD4492" w:rsidRDefault="00FD4492" w:rsidP="00C01653">
      <w:pPr>
        <w:numPr>
          <w:ilvl w:val="0"/>
          <w:numId w:val="13"/>
        </w:numPr>
        <w:ind w:left="2127" w:hanging="284"/>
      </w:pPr>
      <w:r>
        <w:t>дата прибытия и отправления;</w:t>
      </w:r>
    </w:p>
    <w:p w:rsidR="00FD4492" w:rsidRDefault="00FD4492" w:rsidP="00C01653">
      <w:pPr>
        <w:numPr>
          <w:ilvl w:val="0"/>
          <w:numId w:val="13"/>
        </w:numPr>
        <w:ind w:left="2127" w:hanging="284"/>
      </w:pPr>
      <w:r>
        <w:lastRenderedPageBreak/>
        <w:t>наименование груза;</w:t>
      </w:r>
    </w:p>
    <w:p w:rsidR="00FD4492" w:rsidRDefault="00FD4492" w:rsidP="00C01653">
      <w:pPr>
        <w:numPr>
          <w:ilvl w:val="0"/>
          <w:numId w:val="13"/>
        </w:numPr>
        <w:ind w:left="2127" w:hanging="284"/>
      </w:pPr>
      <w:r>
        <w:t>вес груза по документу;</w:t>
      </w:r>
    </w:p>
    <w:p w:rsidR="00FD4492" w:rsidRDefault="00FD4492" w:rsidP="00C01653">
      <w:pPr>
        <w:numPr>
          <w:ilvl w:val="0"/>
          <w:numId w:val="13"/>
        </w:numPr>
        <w:ind w:left="2127" w:hanging="284"/>
      </w:pPr>
      <w:r>
        <w:t>грузоотправитель и грузополучатель;</w:t>
      </w:r>
    </w:p>
    <w:p w:rsidR="00FD4492" w:rsidRDefault="00FD4492" w:rsidP="00C01653">
      <w:pPr>
        <w:numPr>
          <w:ilvl w:val="0"/>
          <w:numId w:val="13"/>
        </w:numPr>
        <w:ind w:left="2127" w:hanging="284"/>
      </w:pPr>
      <w:r>
        <w:t>количество подвижного состава;</w:t>
      </w:r>
    </w:p>
    <w:p w:rsidR="00FD4492" w:rsidRDefault="00FD4492" w:rsidP="00C01653">
      <w:pPr>
        <w:numPr>
          <w:ilvl w:val="0"/>
          <w:numId w:val="13"/>
        </w:numPr>
        <w:ind w:left="2127" w:hanging="284"/>
      </w:pPr>
      <w:r>
        <w:t>собственник подвижного состава.</w:t>
      </w:r>
    </w:p>
    <w:p w:rsidR="00FD4492" w:rsidRPr="006A2482" w:rsidRDefault="00FD4492" w:rsidP="00FD4492">
      <w:r w:rsidRPr="006A2482">
        <w:t>Для создания документа используется шаблон с атрибутами.</w:t>
      </w:r>
    </w:p>
    <w:p w:rsidR="00FD4492" w:rsidRPr="006A2482" w:rsidRDefault="00FD4492" w:rsidP="00FD4492"/>
    <w:p w:rsidR="00FD4492" w:rsidRDefault="007A0D23" w:rsidP="007A0D23">
      <w:pPr>
        <w:pStyle w:val="3"/>
        <w:spacing w:before="0" w:after="0"/>
        <w:jc w:val="left"/>
        <w:rPr>
          <w:sz w:val="24"/>
          <w:szCs w:val="24"/>
        </w:rPr>
      </w:pPr>
      <w:bookmarkStart w:id="202" w:name="_Toc165959645"/>
      <w:r>
        <w:rPr>
          <w:sz w:val="24"/>
          <w:szCs w:val="24"/>
        </w:rPr>
        <w:t xml:space="preserve">10.4.2. </w:t>
      </w:r>
      <w:r w:rsidR="00FD4492" w:rsidRPr="00E60FF7">
        <w:rPr>
          <w:sz w:val="24"/>
          <w:szCs w:val="24"/>
        </w:rPr>
        <w:t>Интеграция с АСУП</w:t>
      </w:r>
      <w:bookmarkEnd w:id="202"/>
    </w:p>
    <w:p w:rsidR="00FD4492" w:rsidRDefault="00FD4492" w:rsidP="00FD4492">
      <w:r>
        <w:t>На этапе разработки и внедрения данной системы, необходимо осуществлять обмен данными между АСУ ЖД и ИДС УЖДТ о входящем и исходящем подвижном составе.</w:t>
      </w:r>
    </w:p>
    <w:p w:rsidR="00FD4492" w:rsidRPr="0079433B" w:rsidRDefault="0079433B" w:rsidP="0079433B">
      <w:pPr>
        <w:pStyle w:val="21"/>
        <w:rPr>
          <w:iCs w:val="0"/>
          <w:sz w:val="24"/>
        </w:rPr>
      </w:pPr>
      <w:bookmarkStart w:id="203" w:name="_Toc165959646"/>
      <w:r w:rsidRPr="0079433B">
        <w:rPr>
          <w:iCs w:val="0"/>
          <w:sz w:val="24"/>
        </w:rPr>
        <w:t>1</w:t>
      </w:r>
      <w:r w:rsidR="007A0D23">
        <w:rPr>
          <w:iCs w:val="0"/>
          <w:sz w:val="24"/>
        </w:rPr>
        <w:t>0</w:t>
      </w:r>
      <w:r w:rsidRPr="0079433B">
        <w:rPr>
          <w:iCs w:val="0"/>
          <w:sz w:val="24"/>
        </w:rPr>
        <w:t>.</w:t>
      </w:r>
      <w:r>
        <w:rPr>
          <w:iCs w:val="0"/>
          <w:sz w:val="24"/>
        </w:rPr>
        <w:t>5</w:t>
      </w:r>
      <w:r w:rsidRPr="0079433B">
        <w:rPr>
          <w:iCs w:val="0"/>
          <w:sz w:val="24"/>
        </w:rPr>
        <w:t xml:space="preserve">. </w:t>
      </w:r>
      <w:r w:rsidR="00FD4492" w:rsidRPr="0079433B">
        <w:rPr>
          <w:iCs w:val="0"/>
          <w:sz w:val="24"/>
        </w:rPr>
        <w:t>Справочник нормативно-технологических операций</w:t>
      </w:r>
      <w:bookmarkEnd w:id="203"/>
    </w:p>
    <w:p w:rsidR="00FD4492" w:rsidRDefault="007A0D23" w:rsidP="007A0D23">
      <w:pPr>
        <w:pStyle w:val="3"/>
        <w:spacing w:before="0" w:after="0"/>
        <w:jc w:val="left"/>
        <w:rPr>
          <w:sz w:val="24"/>
          <w:szCs w:val="24"/>
        </w:rPr>
      </w:pPr>
      <w:bookmarkStart w:id="204" w:name="_Toc165959647"/>
      <w:r>
        <w:rPr>
          <w:sz w:val="24"/>
          <w:szCs w:val="24"/>
        </w:rPr>
        <w:t xml:space="preserve">10.5.1. </w:t>
      </w:r>
      <w:r w:rsidR="00FD4492" w:rsidRPr="00E60FF7">
        <w:rPr>
          <w:sz w:val="24"/>
          <w:szCs w:val="24"/>
        </w:rPr>
        <w:t>Ведение справочника</w:t>
      </w:r>
      <w:bookmarkEnd w:id="204"/>
    </w:p>
    <w:p w:rsidR="00FD4492" w:rsidRDefault="00FD4492" w:rsidP="00FD4492">
      <w:r>
        <w:t>В данный справочник вводится информация о нормативно-технологических операциях. Где каждая операция разбита на события и имеет свою норму времени. Перечень основных атрибутов операции:</w:t>
      </w:r>
    </w:p>
    <w:p w:rsidR="00FD4492" w:rsidRDefault="00FD4492" w:rsidP="00C01653">
      <w:pPr>
        <w:numPr>
          <w:ilvl w:val="0"/>
          <w:numId w:val="13"/>
        </w:numPr>
        <w:ind w:left="2127" w:hanging="284"/>
      </w:pPr>
      <w:r>
        <w:t>продолжительность операции;</w:t>
      </w:r>
    </w:p>
    <w:p w:rsidR="00FD4492" w:rsidRDefault="00FD4492" w:rsidP="00C01653">
      <w:pPr>
        <w:numPr>
          <w:ilvl w:val="0"/>
          <w:numId w:val="13"/>
        </w:numPr>
        <w:ind w:left="2127" w:hanging="284"/>
      </w:pPr>
      <w:r>
        <w:t>количественная характеристика;</w:t>
      </w:r>
    </w:p>
    <w:p w:rsidR="00FD4492" w:rsidRDefault="00FD4492" w:rsidP="00C01653">
      <w:pPr>
        <w:numPr>
          <w:ilvl w:val="0"/>
          <w:numId w:val="13"/>
        </w:numPr>
        <w:ind w:left="2127" w:hanging="284"/>
      </w:pPr>
      <w:r>
        <w:t>вид груза;</w:t>
      </w:r>
    </w:p>
    <w:p w:rsidR="00FD4492" w:rsidRDefault="00FD4492" w:rsidP="00C01653">
      <w:pPr>
        <w:numPr>
          <w:ilvl w:val="0"/>
          <w:numId w:val="13"/>
        </w:numPr>
        <w:ind w:left="2127" w:hanging="284"/>
      </w:pPr>
      <w:r>
        <w:t>вид подвижного состава.</w:t>
      </w:r>
    </w:p>
    <w:p w:rsidR="00FD4492" w:rsidRPr="00D73B88" w:rsidRDefault="00FD4492" w:rsidP="00FD4492">
      <w:r>
        <w:t>Группировка операций по объектам, рабочим местам, подвижному составу и грузу.</w:t>
      </w:r>
    </w:p>
    <w:p w:rsidR="00FD4492" w:rsidRPr="00D73B88" w:rsidRDefault="00FD4492" w:rsidP="00FD4492"/>
    <w:p w:rsidR="00FD4492" w:rsidRPr="0079433B" w:rsidRDefault="0079433B" w:rsidP="0079433B">
      <w:pPr>
        <w:pStyle w:val="21"/>
        <w:rPr>
          <w:iCs w:val="0"/>
          <w:sz w:val="24"/>
        </w:rPr>
      </w:pPr>
      <w:bookmarkStart w:id="205" w:name="_Toc165959648"/>
      <w:r w:rsidRPr="0079433B">
        <w:rPr>
          <w:iCs w:val="0"/>
          <w:sz w:val="24"/>
        </w:rPr>
        <w:t>1</w:t>
      </w:r>
      <w:r w:rsidR="007A0D23">
        <w:rPr>
          <w:iCs w:val="0"/>
          <w:sz w:val="24"/>
        </w:rPr>
        <w:t>0</w:t>
      </w:r>
      <w:r w:rsidRPr="0079433B">
        <w:rPr>
          <w:iCs w:val="0"/>
          <w:sz w:val="24"/>
        </w:rPr>
        <w:t xml:space="preserve">.6. </w:t>
      </w:r>
      <w:r w:rsidR="00FD4492" w:rsidRPr="0079433B">
        <w:rPr>
          <w:iCs w:val="0"/>
          <w:sz w:val="24"/>
        </w:rPr>
        <w:t>Перечень входной документации.</w:t>
      </w:r>
      <w:bookmarkEnd w:id="205"/>
    </w:p>
    <w:p w:rsidR="00FD4492" w:rsidRPr="00240207" w:rsidRDefault="00FD4492" w:rsidP="00FD4492">
      <w:pPr>
        <w:numPr>
          <w:ilvl w:val="0"/>
          <w:numId w:val="16"/>
        </w:numPr>
        <w:jc w:val="left"/>
      </w:pPr>
      <w:r w:rsidRPr="00240207">
        <w:t>Заявка на подачу вагонов под погрузку.</w:t>
      </w:r>
    </w:p>
    <w:p w:rsidR="00FD4492" w:rsidRPr="00240207" w:rsidRDefault="00FD4492" w:rsidP="00FD4492">
      <w:pPr>
        <w:numPr>
          <w:ilvl w:val="0"/>
          <w:numId w:val="16"/>
        </w:numPr>
        <w:jc w:val="left"/>
      </w:pPr>
      <w:r w:rsidRPr="00240207">
        <w:t xml:space="preserve">Положение списанного парка станции </w:t>
      </w:r>
      <w:r w:rsidR="00A60F9E">
        <w:t>предприятия</w:t>
      </w:r>
      <w:r w:rsidRPr="00240207">
        <w:t>.</w:t>
      </w:r>
    </w:p>
    <w:p w:rsidR="00FD4492" w:rsidRDefault="00FD4492" w:rsidP="00FD4492">
      <w:pPr>
        <w:numPr>
          <w:ilvl w:val="0"/>
          <w:numId w:val="16"/>
        </w:numPr>
        <w:jc w:val="left"/>
      </w:pPr>
      <w:r>
        <w:t>Журнал движения поездов.</w:t>
      </w:r>
    </w:p>
    <w:p w:rsidR="00FD4492" w:rsidRDefault="00FD4492" w:rsidP="00FD4492">
      <w:pPr>
        <w:numPr>
          <w:ilvl w:val="0"/>
          <w:numId w:val="16"/>
        </w:numPr>
        <w:jc w:val="left"/>
      </w:pPr>
      <w:r>
        <w:t>Натурный лист осмотрщика вагонов.</w:t>
      </w:r>
    </w:p>
    <w:p w:rsidR="00FD4492" w:rsidRDefault="00FD4492" w:rsidP="00FD4492">
      <w:pPr>
        <w:ind w:firstLine="708"/>
      </w:pPr>
      <w:r>
        <w:t>5.   Списание</w:t>
      </w:r>
      <w:r w:rsidRPr="008F2A91">
        <w:t>, прибывшего на станцию</w:t>
      </w:r>
      <w:r>
        <w:t>/убывшего со станции</w:t>
      </w:r>
      <w:r w:rsidRPr="008F2A91">
        <w:t xml:space="preserve"> поезда.</w:t>
      </w:r>
    </w:p>
    <w:p w:rsidR="00FD4492" w:rsidRDefault="00FD4492" w:rsidP="00FD4492">
      <w:pPr>
        <w:ind w:firstLine="708"/>
      </w:pPr>
      <w:r>
        <w:t xml:space="preserve">6.   </w:t>
      </w:r>
      <w:r w:rsidRPr="00F71F31">
        <w:t>Списание</w:t>
      </w:r>
      <w:r w:rsidRPr="00106A17">
        <w:rPr>
          <w:b/>
        </w:rPr>
        <w:t xml:space="preserve"> </w:t>
      </w:r>
      <w:r>
        <w:t>порожних вагонов, поданных на фронт под погрузку.</w:t>
      </w:r>
    </w:p>
    <w:p w:rsidR="00FD4492" w:rsidRDefault="00FD4492" w:rsidP="00FD4492">
      <w:pPr>
        <w:numPr>
          <w:ilvl w:val="0"/>
          <w:numId w:val="17"/>
        </w:numPr>
      </w:pPr>
      <w:r>
        <w:t xml:space="preserve">Передаточная ведомость. Передача подвижного состава структурным подразделением </w:t>
      </w:r>
      <w:proofErr w:type="gramStart"/>
      <w:r w:rsidR="00A60F9E">
        <w:t>предприятия</w:t>
      </w:r>
      <w:r>
        <w:t xml:space="preserve">  УЖДТ</w:t>
      </w:r>
      <w:proofErr w:type="gramEnd"/>
      <w:r>
        <w:t>.</w:t>
      </w:r>
    </w:p>
    <w:p w:rsidR="00FD4492" w:rsidRPr="0014743E" w:rsidRDefault="00FD4492" w:rsidP="00FD4492">
      <w:pPr>
        <w:numPr>
          <w:ilvl w:val="0"/>
          <w:numId w:val="17"/>
        </w:numPr>
        <w:jc w:val="left"/>
      </w:pPr>
      <w:proofErr w:type="spellStart"/>
      <w:r w:rsidRPr="0014743E">
        <w:t>Внутрикомбинатовский</w:t>
      </w:r>
      <w:proofErr w:type="spellEnd"/>
      <w:r w:rsidRPr="0014743E">
        <w:t xml:space="preserve"> </w:t>
      </w:r>
      <w:proofErr w:type="spellStart"/>
      <w:r w:rsidRPr="0014743E">
        <w:t>ж.д.документ</w:t>
      </w:r>
      <w:proofErr w:type="spellEnd"/>
      <w:r w:rsidRPr="0014743E">
        <w:t xml:space="preserve"> Ф. № 117</w:t>
      </w:r>
    </w:p>
    <w:p w:rsidR="00FD4492" w:rsidRDefault="00FD4492" w:rsidP="00FD4492">
      <w:pPr>
        <w:numPr>
          <w:ilvl w:val="0"/>
          <w:numId w:val="17"/>
        </w:numPr>
        <w:jc w:val="left"/>
      </w:pPr>
      <w:r>
        <w:t>Железнодорожный документ Ф. ГУ -29, ГУ – 29 – Б, СМГС (исходящие грузы).</w:t>
      </w:r>
    </w:p>
    <w:p w:rsidR="00FD4492" w:rsidRDefault="00FD4492" w:rsidP="00FD4492">
      <w:pPr>
        <w:numPr>
          <w:ilvl w:val="0"/>
          <w:numId w:val="17"/>
        </w:numPr>
      </w:pPr>
      <w:r>
        <w:t xml:space="preserve">Железнодорожный документ Ф. ГУ-29, ГУ–29–Б, СМГС – </w:t>
      </w:r>
      <w:proofErr w:type="spellStart"/>
      <w:r>
        <w:t>внутрикомбинатовский</w:t>
      </w:r>
      <w:proofErr w:type="spellEnd"/>
      <w:r>
        <w:t xml:space="preserve"> документ Ф. ЖД-33 (входящие грузы).</w:t>
      </w:r>
    </w:p>
    <w:p w:rsidR="00FD4492" w:rsidRDefault="00FD4492" w:rsidP="00FD4492">
      <w:pPr>
        <w:numPr>
          <w:ilvl w:val="0"/>
          <w:numId w:val="17"/>
        </w:numPr>
      </w:pPr>
      <w:r>
        <w:t xml:space="preserve">Акт (телефонограмма, устный </w:t>
      </w:r>
      <w:proofErr w:type="gramStart"/>
      <w:r>
        <w:t>приказ,…</w:t>
      </w:r>
      <w:proofErr w:type="gramEnd"/>
      <w:r>
        <w:t>.) задержания вагона.</w:t>
      </w:r>
    </w:p>
    <w:p w:rsidR="00FD4492" w:rsidRDefault="00FD4492" w:rsidP="00FD4492">
      <w:pPr>
        <w:numPr>
          <w:ilvl w:val="0"/>
          <w:numId w:val="17"/>
        </w:numPr>
      </w:pPr>
      <w:r>
        <w:t xml:space="preserve">Приказ на </w:t>
      </w:r>
      <w:proofErr w:type="gramStart"/>
      <w:r>
        <w:t>переадресовку  вагона</w:t>
      </w:r>
      <w:proofErr w:type="gramEnd"/>
      <w:r>
        <w:t>.</w:t>
      </w:r>
    </w:p>
    <w:p w:rsidR="00FD4492" w:rsidRDefault="00FD4492" w:rsidP="00FD4492"/>
    <w:p w:rsidR="00FD4492" w:rsidRPr="0079433B" w:rsidRDefault="0079433B" w:rsidP="0079433B">
      <w:pPr>
        <w:pStyle w:val="21"/>
        <w:rPr>
          <w:iCs w:val="0"/>
          <w:sz w:val="24"/>
        </w:rPr>
      </w:pPr>
      <w:bookmarkStart w:id="206" w:name="_Toc165959649"/>
      <w:r w:rsidRPr="0079433B">
        <w:rPr>
          <w:iCs w:val="0"/>
          <w:sz w:val="24"/>
        </w:rPr>
        <w:t>1</w:t>
      </w:r>
      <w:r w:rsidR="007A0D23">
        <w:rPr>
          <w:iCs w:val="0"/>
          <w:sz w:val="24"/>
        </w:rPr>
        <w:t>0</w:t>
      </w:r>
      <w:r w:rsidRPr="0079433B">
        <w:rPr>
          <w:iCs w:val="0"/>
          <w:sz w:val="24"/>
        </w:rPr>
        <w:t xml:space="preserve">.7. </w:t>
      </w:r>
      <w:r w:rsidR="00FD4492" w:rsidRPr="0079433B">
        <w:rPr>
          <w:iCs w:val="0"/>
          <w:sz w:val="24"/>
        </w:rPr>
        <w:t>Перечень основных атрибутов входных документов</w:t>
      </w:r>
      <w:bookmarkEnd w:id="206"/>
    </w:p>
    <w:p w:rsidR="00FD4492" w:rsidRPr="007045CD" w:rsidRDefault="00FD4492" w:rsidP="00FD4492">
      <w:pPr>
        <w:rPr>
          <w:sz w:val="10"/>
          <w:szCs w:val="10"/>
        </w:rPr>
      </w:pPr>
    </w:p>
    <w:p w:rsidR="00FD4492" w:rsidRPr="00210145" w:rsidRDefault="00210145" w:rsidP="00210145">
      <w:pPr>
        <w:pStyle w:val="312"/>
        <w:jc w:val="left"/>
        <w:rPr>
          <w:b/>
        </w:rPr>
      </w:pPr>
      <w:bookmarkStart w:id="207" w:name="_Toc165959650"/>
      <w:r w:rsidRPr="00210145">
        <w:rPr>
          <w:b/>
        </w:rPr>
        <w:t xml:space="preserve">10.7.1. </w:t>
      </w:r>
      <w:r w:rsidR="00FD4492" w:rsidRPr="00210145">
        <w:rPr>
          <w:b/>
        </w:rPr>
        <w:t>Заявка на подачу вагонов под погрузку</w:t>
      </w:r>
      <w:bookmarkEnd w:id="207"/>
      <w:r w:rsidR="00FD4492" w:rsidRPr="00210145">
        <w:rPr>
          <w:b/>
        </w:rPr>
        <w:t xml:space="preserve"> </w:t>
      </w:r>
    </w:p>
    <w:p w:rsidR="00FD4492" w:rsidRPr="007045CD" w:rsidRDefault="00FD4492" w:rsidP="00FD4492">
      <w:pPr>
        <w:ind w:left="708"/>
        <w:rPr>
          <w:sz w:val="10"/>
          <w:szCs w:val="10"/>
        </w:rPr>
      </w:pPr>
    </w:p>
    <w:tbl>
      <w:tblPr>
        <w:tblStyle w:val="a6"/>
        <w:tblW w:w="4583" w:type="pc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8"/>
        <w:gridCol w:w="8306"/>
      </w:tblGrid>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1.</w:t>
            </w:r>
          </w:p>
        </w:tc>
        <w:tc>
          <w:tcPr>
            <w:tcW w:w="4701" w:type="pct"/>
          </w:tcPr>
          <w:p w:rsidR="00FD4492" w:rsidRPr="00530BDD" w:rsidRDefault="00FD4492" w:rsidP="00432130">
            <w:pPr>
              <w:spacing w:line="0" w:lineRule="atLeast"/>
              <w:ind w:firstLine="0"/>
              <w:jc w:val="left"/>
            </w:pPr>
            <w:r>
              <w:t>Номер заявки</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2.</w:t>
            </w:r>
          </w:p>
        </w:tc>
        <w:tc>
          <w:tcPr>
            <w:tcW w:w="4701" w:type="pct"/>
          </w:tcPr>
          <w:p w:rsidR="00FD4492" w:rsidRDefault="00FD4492" w:rsidP="00432130">
            <w:pPr>
              <w:spacing w:line="0" w:lineRule="atLeast"/>
              <w:ind w:firstLine="0"/>
              <w:jc w:val="left"/>
            </w:pPr>
            <w:r>
              <w:t>Вид заявки: суточная, сменная</w:t>
            </w:r>
            <w:r w:rsidR="00530BDD">
              <w:t>.</w:t>
            </w:r>
          </w:p>
        </w:tc>
      </w:tr>
      <w:tr w:rsidR="00FD4492" w:rsidRPr="008F2A91">
        <w:trPr>
          <w:trHeight w:val="301"/>
        </w:trPr>
        <w:tc>
          <w:tcPr>
            <w:tcW w:w="299" w:type="pct"/>
          </w:tcPr>
          <w:p w:rsidR="00FD4492" w:rsidRPr="008F2A91" w:rsidRDefault="00FD4492" w:rsidP="00AD1725">
            <w:pPr>
              <w:tabs>
                <w:tab w:val="left" w:pos="360"/>
              </w:tabs>
              <w:spacing w:line="0" w:lineRule="atLeast"/>
              <w:ind w:firstLine="0"/>
              <w:jc w:val="center"/>
            </w:pPr>
            <w:r w:rsidRPr="008F2A91">
              <w:t>3.</w:t>
            </w:r>
          </w:p>
        </w:tc>
        <w:tc>
          <w:tcPr>
            <w:tcW w:w="4701" w:type="pct"/>
          </w:tcPr>
          <w:p w:rsidR="00FD4492" w:rsidRDefault="00FD4492" w:rsidP="00432130">
            <w:pPr>
              <w:spacing w:line="0" w:lineRule="atLeast"/>
              <w:ind w:firstLine="0"/>
              <w:jc w:val="left"/>
            </w:pPr>
            <w:r>
              <w:t xml:space="preserve">Дата и время </w:t>
            </w:r>
            <w:r w:rsidRPr="008F2A91">
              <w:t xml:space="preserve"> </w:t>
            </w:r>
            <w:r>
              <w:t>подачи заявки (изменения, отказа)</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4.</w:t>
            </w:r>
          </w:p>
        </w:tc>
        <w:tc>
          <w:tcPr>
            <w:tcW w:w="4701" w:type="pct"/>
          </w:tcPr>
          <w:p w:rsidR="00FD4492" w:rsidRDefault="00FD4492" w:rsidP="00432130">
            <w:pPr>
              <w:spacing w:line="0" w:lineRule="atLeast"/>
              <w:ind w:firstLine="0"/>
              <w:jc w:val="left"/>
            </w:pPr>
            <w:r>
              <w:t>Цех отгрузки продукции</w:t>
            </w:r>
            <w:r w:rsidR="00530BDD">
              <w:t>.</w:t>
            </w:r>
          </w:p>
        </w:tc>
      </w:tr>
      <w:tr w:rsidR="00FD4492" w:rsidRPr="008F2A91">
        <w:trPr>
          <w:trHeight w:val="301"/>
        </w:trPr>
        <w:tc>
          <w:tcPr>
            <w:tcW w:w="299" w:type="pct"/>
          </w:tcPr>
          <w:p w:rsidR="00FD4492" w:rsidRPr="008F2A91" w:rsidRDefault="00FD4492" w:rsidP="00AD1725">
            <w:pPr>
              <w:tabs>
                <w:tab w:val="left" w:pos="360"/>
              </w:tabs>
              <w:spacing w:line="0" w:lineRule="atLeast"/>
              <w:ind w:firstLine="0"/>
              <w:jc w:val="center"/>
            </w:pPr>
            <w:r w:rsidRPr="008F2A91">
              <w:t>5.</w:t>
            </w:r>
          </w:p>
        </w:tc>
        <w:tc>
          <w:tcPr>
            <w:tcW w:w="4701" w:type="pct"/>
          </w:tcPr>
          <w:p w:rsidR="00FD4492" w:rsidRPr="008F2A91" w:rsidRDefault="00FD4492" w:rsidP="00432130">
            <w:pPr>
              <w:spacing w:line="0" w:lineRule="atLeast"/>
              <w:ind w:firstLine="0"/>
              <w:jc w:val="left"/>
            </w:pPr>
            <w:r w:rsidRPr="008F2A91">
              <w:t xml:space="preserve">Станция </w:t>
            </w:r>
            <w:r>
              <w:t>подачи вагонов</w:t>
            </w:r>
            <w:r w:rsidR="00530BDD">
              <w:t>.</w:t>
            </w:r>
          </w:p>
        </w:tc>
      </w:tr>
      <w:tr w:rsidR="00FD4492" w:rsidRPr="008F2A91">
        <w:trPr>
          <w:trHeight w:val="285"/>
        </w:trPr>
        <w:tc>
          <w:tcPr>
            <w:tcW w:w="299" w:type="pct"/>
          </w:tcPr>
          <w:p w:rsidR="00FD4492" w:rsidRPr="008F2A91" w:rsidRDefault="00FD4492" w:rsidP="00AD1725">
            <w:pPr>
              <w:tabs>
                <w:tab w:val="left" w:pos="360"/>
              </w:tabs>
              <w:spacing w:line="0" w:lineRule="atLeast"/>
              <w:ind w:firstLine="0"/>
              <w:jc w:val="center"/>
            </w:pPr>
            <w:r w:rsidRPr="008F2A91">
              <w:t>6.</w:t>
            </w:r>
          </w:p>
        </w:tc>
        <w:tc>
          <w:tcPr>
            <w:tcW w:w="4701" w:type="pct"/>
          </w:tcPr>
          <w:p w:rsidR="00FD4492" w:rsidRPr="008F2A91" w:rsidRDefault="00FD4492" w:rsidP="00432130">
            <w:pPr>
              <w:spacing w:line="0" w:lineRule="atLeast"/>
              <w:ind w:firstLine="0"/>
              <w:jc w:val="left"/>
            </w:pPr>
            <w:r w:rsidRPr="008F2A91">
              <w:t>Номер пути</w:t>
            </w:r>
            <w:r>
              <w:t xml:space="preserve"> постановки вагонов</w:t>
            </w:r>
            <w:r w:rsidR="00530BDD">
              <w:t>.</w:t>
            </w:r>
          </w:p>
        </w:tc>
      </w:tr>
      <w:tr w:rsidR="00FD4492" w:rsidRPr="008F2A91">
        <w:trPr>
          <w:trHeight w:val="285"/>
        </w:trPr>
        <w:tc>
          <w:tcPr>
            <w:tcW w:w="299" w:type="pct"/>
          </w:tcPr>
          <w:p w:rsidR="00FD4492" w:rsidRDefault="00FD4492" w:rsidP="00AD1725">
            <w:pPr>
              <w:tabs>
                <w:tab w:val="left" w:pos="360"/>
              </w:tabs>
              <w:spacing w:line="0" w:lineRule="atLeast"/>
              <w:ind w:firstLine="0"/>
              <w:jc w:val="center"/>
            </w:pPr>
            <w:r>
              <w:t>7.</w:t>
            </w:r>
          </w:p>
        </w:tc>
        <w:tc>
          <w:tcPr>
            <w:tcW w:w="4701" w:type="pct"/>
          </w:tcPr>
          <w:p w:rsidR="00FD4492" w:rsidRPr="008F2A91" w:rsidRDefault="00FD4492" w:rsidP="00432130">
            <w:pPr>
              <w:spacing w:line="0" w:lineRule="atLeast"/>
              <w:ind w:firstLine="0"/>
              <w:jc w:val="left"/>
            </w:pPr>
            <w:r>
              <w:t>Тип вагона</w:t>
            </w:r>
            <w:r w:rsidR="00530BDD">
              <w:t>.</w:t>
            </w:r>
          </w:p>
        </w:tc>
      </w:tr>
      <w:tr w:rsidR="00FD4492" w:rsidRPr="008F2A91">
        <w:trPr>
          <w:trHeight w:val="301"/>
        </w:trPr>
        <w:tc>
          <w:tcPr>
            <w:tcW w:w="299" w:type="pct"/>
          </w:tcPr>
          <w:p w:rsidR="00FD4492" w:rsidRDefault="00FD4492" w:rsidP="00AD1725">
            <w:pPr>
              <w:tabs>
                <w:tab w:val="left" w:pos="360"/>
              </w:tabs>
              <w:spacing w:line="0" w:lineRule="atLeast"/>
              <w:ind w:firstLine="0"/>
              <w:jc w:val="center"/>
            </w:pPr>
            <w:r>
              <w:lastRenderedPageBreak/>
              <w:t>8.</w:t>
            </w:r>
          </w:p>
        </w:tc>
        <w:tc>
          <w:tcPr>
            <w:tcW w:w="4701" w:type="pct"/>
          </w:tcPr>
          <w:p w:rsidR="00FD4492" w:rsidRPr="008F2A91" w:rsidRDefault="00FD4492" w:rsidP="00432130">
            <w:pPr>
              <w:spacing w:line="0" w:lineRule="atLeast"/>
              <w:ind w:firstLine="0"/>
              <w:jc w:val="left"/>
            </w:pPr>
            <w:r>
              <w:t>Направление отгрузки продукции (станция назначения)</w:t>
            </w:r>
            <w:r w:rsidR="00530BDD">
              <w:t>.</w:t>
            </w:r>
          </w:p>
        </w:tc>
      </w:tr>
      <w:tr w:rsidR="00FD4492" w:rsidRPr="008F2A91">
        <w:trPr>
          <w:trHeight w:val="285"/>
        </w:trPr>
        <w:tc>
          <w:tcPr>
            <w:tcW w:w="299" w:type="pct"/>
          </w:tcPr>
          <w:p w:rsidR="00FD4492" w:rsidRDefault="00FD4492" w:rsidP="00AD1725">
            <w:pPr>
              <w:tabs>
                <w:tab w:val="left" w:pos="360"/>
              </w:tabs>
              <w:spacing w:line="0" w:lineRule="atLeast"/>
              <w:ind w:firstLine="0"/>
              <w:jc w:val="center"/>
            </w:pPr>
            <w:r>
              <w:t>9.</w:t>
            </w:r>
          </w:p>
        </w:tc>
        <w:tc>
          <w:tcPr>
            <w:tcW w:w="4701" w:type="pct"/>
          </w:tcPr>
          <w:p w:rsidR="00FD4492" w:rsidRDefault="00FD4492" w:rsidP="00432130">
            <w:pPr>
              <w:spacing w:line="0" w:lineRule="atLeast"/>
              <w:ind w:firstLine="0"/>
              <w:jc w:val="left"/>
            </w:pPr>
            <w:r>
              <w:t>Разметка вагона</w:t>
            </w:r>
            <w:r w:rsidR="00530BDD">
              <w:t>.</w:t>
            </w:r>
          </w:p>
        </w:tc>
      </w:tr>
      <w:tr w:rsidR="00FD4492" w:rsidRPr="008F2A91">
        <w:trPr>
          <w:trHeight w:val="588"/>
        </w:trPr>
        <w:tc>
          <w:tcPr>
            <w:tcW w:w="299" w:type="pct"/>
          </w:tcPr>
          <w:p w:rsidR="00FD4492" w:rsidRDefault="00FD4492" w:rsidP="00AD1725">
            <w:pPr>
              <w:tabs>
                <w:tab w:val="left" w:pos="360"/>
              </w:tabs>
              <w:spacing w:line="0" w:lineRule="atLeast"/>
              <w:ind w:firstLine="0"/>
              <w:jc w:val="center"/>
            </w:pPr>
            <w:r>
              <w:t>10.</w:t>
            </w:r>
          </w:p>
        </w:tc>
        <w:tc>
          <w:tcPr>
            <w:tcW w:w="4701" w:type="pct"/>
          </w:tcPr>
          <w:p w:rsidR="00FD4492" w:rsidRDefault="00FD4492" w:rsidP="00432130">
            <w:pPr>
              <w:spacing w:line="0" w:lineRule="atLeast"/>
              <w:ind w:firstLine="0"/>
              <w:jc w:val="left"/>
            </w:pPr>
            <w:r>
              <w:t>Грузоподъемность</w:t>
            </w:r>
            <w:r w:rsidR="00432130">
              <w:t>.</w:t>
            </w:r>
          </w:p>
        </w:tc>
      </w:tr>
    </w:tbl>
    <w:p w:rsidR="00FD4492" w:rsidRPr="00210145" w:rsidRDefault="00210145" w:rsidP="00210145">
      <w:pPr>
        <w:pStyle w:val="312"/>
        <w:jc w:val="left"/>
        <w:rPr>
          <w:b/>
        </w:rPr>
      </w:pPr>
      <w:bookmarkStart w:id="208" w:name="_Toc165959651"/>
      <w:r w:rsidRPr="00210145">
        <w:rPr>
          <w:b/>
        </w:rPr>
        <w:t xml:space="preserve">10.7.2. </w:t>
      </w:r>
      <w:r w:rsidR="00FD4492" w:rsidRPr="00210145">
        <w:rPr>
          <w:b/>
        </w:rPr>
        <w:t xml:space="preserve">Положение списанного парка станции </w:t>
      </w:r>
      <w:r w:rsidR="00A60F9E">
        <w:rPr>
          <w:b/>
        </w:rPr>
        <w:t>предприятия</w:t>
      </w:r>
      <w:bookmarkEnd w:id="208"/>
    </w:p>
    <w:p w:rsidR="00FD4492" w:rsidRPr="007045CD"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6480"/>
      </w:tblGrid>
      <w:tr w:rsidR="00FD4492" w:rsidRPr="008F2A91">
        <w:tc>
          <w:tcPr>
            <w:tcW w:w="540" w:type="dxa"/>
          </w:tcPr>
          <w:p w:rsidR="00FD4492" w:rsidRPr="008F2A91" w:rsidRDefault="00FD4492" w:rsidP="00FD4492">
            <w:pPr>
              <w:ind w:firstLine="0"/>
            </w:pPr>
            <w:r w:rsidRPr="008F2A91">
              <w:t>1.</w:t>
            </w:r>
          </w:p>
        </w:tc>
        <w:tc>
          <w:tcPr>
            <w:tcW w:w="6480" w:type="dxa"/>
          </w:tcPr>
          <w:p w:rsidR="00FD4492" w:rsidRPr="008F2A91" w:rsidRDefault="00FD4492" w:rsidP="00FD4492">
            <w:pPr>
              <w:ind w:firstLine="0"/>
            </w:pPr>
            <w:r>
              <w:t xml:space="preserve">Дата и время </w:t>
            </w:r>
            <w:r w:rsidRPr="008F2A91">
              <w:t xml:space="preserve"> списания</w:t>
            </w:r>
            <w:r w:rsidR="00530BDD">
              <w:t>.</w:t>
            </w:r>
          </w:p>
        </w:tc>
      </w:tr>
      <w:tr w:rsidR="00FD4492" w:rsidRPr="008F2A91">
        <w:tc>
          <w:tcPr>
            <w:tcW w:w="540" w:type="dxa"/>
          </w:tcPr>
          <w:p w:rsidR="00FD4492" w:rsidRPr="008F2A91" w:rsidRDefault="00FD4492" w:rsidP="00FD4492">
            <w:pPr>
              <w:ind w:firstLine="0"/>
            </w:pPr>
            <w:r w:rsidRPr="008F2A91">
              <w:t>2.</w:t>
            </w:r>
          </w:p>
        </w:tc>
        <w:tc>
          <w:tcPr>
            <w:tcW w:w="6480" w:type="dxa"/>
          </w:tcPr>
          <w:p w:rsidR="00FD4492" w:rsidRPr="008F2A91" w:rsidRDefault="00FD4492" w:rsidP="00FD4492">
            <w:pPr>
              <w:ind w:firstLine="0"/>
            </w:pPr>
            <w:r w:rsidRPr="008F2A91">
              <w:t>Станция списания</w:t>
            </w:r>
            <w:r w:rsidR="00530BDD">
              <w:t>.</w:t>
            </w:r>
          </w:p>
        </w:tc>
      </w:tr>
      <w:tr w:rsidR="00FD4492" w:rsidRPr="008F2A91">
        <w:tc>
          <w:tcPr>
            <w:tcW w:w="540" w:type="dxa"/>
          </w:tcPr>
          <w:p w:rsidR="00FD4492" w:rsidRPr="008F2A91" w:rsidRDefault="00FD4492" w:rsidP="00FD4492">
            <w:pPr>
              <w:ind w:firstLine="0"/>
            </w:pPr>
            <w:r w:rsidRPr="008F2A91">
              <w:t>3.</w:t>
            </w:r>
          </w:p>
        </w:tc>
        <w:tc>
          <w:tcPr>
            <w:tcW w:w="648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4.</w:t>
            </w:r>
          </w:p>
        </w:tc>
        <w:tc>
          <w:tcPr>
            <w:tcW w:w="6480" w:type="dxa"/>
          </w:tcPr>
          <w:p w:rsidR="00FD4492" w:rsidRPr="008F2A91" w:rsidRDefault="00FD4492" w:rsidP="00FD4492">
            <w:pPr>
              <w:ind w:firstLine="0"/>
            </w:pPr>
            <w:r w:rsidRPr="008F2A91">
              <w:t>Порядок списания (в четном/нечетном направлении)</w:t>
            </w:r>
            <w:r w:rsidR="00530BDD">
              <w:t>.</w:t>
            </w:r>
          </w:p>
        </w:tc>
      </w:tr>
      <w:tr w:rsidR="00FD4492" w:rsidRPr="008F2A91">
        <w:tc>
          <w:tcPr>
            <w:tcW w:w="540" w:type="dxa"/>
          </w:tcPr>
          <w:p w:rsidR="00FD4492" w:rsidRPr="008F2A91" w:rsidRDefault="00FD4492" w:rsidP="00FD4492">
            <w:pPr>
              <w:ind w:firstLine="0"/>
            </w:pPr>
            <w:r w:rsidRPr="008F2A91">
              <w:t>5.</w:t>
            </w:r>
          </w:p>
        </w:tc>
        <w:tc>
          <w:tcPr>
            <w:tcW w:w="6480" w:type="dxa"/>
          </w:tcPr>
          <w:p w:rsidR="00FD4492" w:rsidRPr="008F2A91" w:rsidRDefault="00FD4492" w:rsidP="00FD4492">
            <w:pPr>
              <w:ind w:firstLine="0"/>
            </w:pPr>
            <w:r w:rsidRPr="008F2A91">
              <w:t>Номер вагона</w:t>
            </w:r>
          </w:p>
        </w:tc>
      </w:tr>
      <w:tr w:rsidR="00FD4492" w:rsidRPr="008F2A91">
        <w:tc>
          <w:tcPr>
            <w:tcW w:w="540" w:type="dxa"/>
          </w:tcPr>
          <w:p w:rsidR="00FD4492" w:rsidRPr="008F2A91" w:rsidRDefault="00FD4492" w:rsidP="00FD4492">
            <w:pPr>
              <w:ind w:firstLine="0"/>
            </w:pPr>
            <w:r w:rsidRPr="008F2A91">
              <w:t>6.</w:t>
            </w:r>
          </w:p>
        </w:tc>
        <w:tc>
          <w:tcPr>
            <w:tcW w:w="6480" w:type="dxa"/>
          </w:tcPr>
          <w:p w:rsidR="00FD4492" w:rsidRPr="008F2A91" w:rsidRDefault="00FD4492" w:rsidP="00FD4492">
            <w:pPr>
              <w:ind w:firstLine="0"/>
            </w:pPr>
            <w:r w:rsidRPr="008F2A91">
              <w:t>Порядковый номер вагона в положении</w:t>
            </w:r>
            <w:r w:rsidR="00530BDD">
              <w:t>.</w:t>
            </w:r>
          </w:p>
        </w:tc>
      </w:tr>
    </w:tbl>
    <w:p w:rsidR="00FD4492" w:rsidRDefault="00FD4492" w:rsidP="00FD4492"/>
    <w:p w:rsidR="00FD4492" w:rsidRPr="00D42190" w:rsidRDefault="00210145" w:rsidP="00210145">
      <w:pPr>
        <w:pStyle w:val="3"/>
        <w:spacing w:before="0" w:after="0"/>
        <w:jc w:val="left"/>
        <w:rPr>
          <w:sz w:val="24"/>
          <w:szCs w:val="24"/>
          <w:lang w:val="en-US"/>
        </w:rPr>
      </w:pPr>
      <w:bookmarkStart w:id="209" w:name="_Toc165959652"/>
      <w:r w:rsidRPr="00D42190">
        <w:rPr>
          <w:sz w:val="24"/>
          <w:szCs w:val="24"/>
          <w:lang w:val="en-US"/>
        </w:rPr>
        <w:t xml:space="preserve">10.7.3. </w:t>
      </w:r>
      <w:r w:rsidRPr="00D42190">
        <w:rPr>
          <w:sz w:val="24"/>
          <w:szCs w:val="24"/>
        </w:rPr>
        <w:t>Журнал движения поездов</w:t>
      </w:r>
      <w:bookmarkEnd w:id="209"/>
    </w:p>
    <w:p w:rsidR="00FD4492" w:rsidRPr="00D426DC" w:rsidRDefault="00FD4492" w:rsidP="00FD4492">
      <w:pPr>
        <w:ind w:left="708"/>
        <w:rPr>
          <w:sz w:val="10"/>
          <w:szCs w:val="10"/>
        </w:rPr>
      </w:pPr>
    </w:p>
    <w:tbl>
      <w:tblPr>
        <w:tblStyle w:val="a6"/>
        <w:tblW w:w="900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460"/>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rsidRPr="008F2A91">
              <w:t>Номер поезда</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t xml:space="preserve">Дата и время </w:t>
            </w:r>
            <w:r w:rsidRPr="008F2A91">
              <w:t xml:space="preserve"> прибытия на станцию</w:t>
            </w:r>
            <w:r>
              <w:t>/ отправления со станции</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Default="00FD4492" w:rsidP="00FD4492">
            <w:pPr>
              <w:ind w:firstLine="0"/>
            </w:pPr>
            <w:r>
              <w:t>Номер локомотива</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Default="00FD4492" w:rsidP="00FD4492">
            <w:pPr>
              <w:ind w:firstLine="0"/>
            </w:pPr>
            <w:r>
              <w:t>ФИО машиниста</w:t>
            </w:r>
            <w:r w:rsidR="00530BDD">
              <w:t>.</w:t>
            </w:r>
          </w:p>
        </w:tc>
      </w:tr>
      <w:tr w:rsidR="00FD4492" w:rsidRPr="008F2A91">
        <w:tc>
          <w:tcPr>
            <w:tcW w:w="540" w:type="dxa"/>
          </w:tcPr>
          <w:p w:rsidR="00FD4492" w:rsidRPr="008F2A91" w:rsidRDefault="00FD4492" w:rsidP="00FD4492">
            <w:pPr>
              <w:ind w:firstLine="0"/>
            </w:pPr>
            <w:r w:rsidRPr="008F2A91">
              <w:t>5.</w:t>
            </w:r>
          </w:p>
        </w:tc>
        <w:tc>
          <w:tcPr>
            <w:tcW w:w="8460" w:type="dxa"/>
          </w:tcPr>
          <w:p w:rsidR="00FD4492" w:rsidRPr="008F2A91" w:rsidRDefault="00FD4492" w:rsidP="00FD4492">
            <w:pPr>
              <w:ind w:firstLine="0"/>
            </w:pPr>
            <w:r w:rsidRPr="008F2A91">
              <w:t xml:space="preserve">Станция </w:t>
            </w:r>
            <w:r>
              <w:t>отправления/ назначения</w:t>
            </w:r>
            <w:r w:rsidR="00530BDD">
              <w:t>.</w:t>
            </w:r>
          </w:p>
        </w:tc>
      </w:tr>
      <w:tr w:rsidR="00FD4492" w:rsidRPr="008F2A91">
        <w:tc>
          <w:tcPr>
            <w:tcW w:w="540" w:type="dxa"/>
          </w:tcPr>
          <w:p w:rsidR="00FD4492" w:rsidRPr="008F2A91" w:rsidRDefault="00FD4492" w:rsidP="00FD4492">
            <w:pPr>
              <w:ind w:firstLine="0"/>
            </w:pPr>
            <w:r>
              <w:t>6.</w:t>
            </w:r>
          </w:p>
        </w:tc>
        <w:tc>
          <w:tcPr>
            <w:tcW w:w="8460" w:type="dxa"/>
          </w:tcPr>
          <w:p w:rsidR="00FD4492" w:rsidRPr="008F2A91" w:rsidRDefault="00FD4492" w:rsidP="00FD4492">
            <w:pPr>
              <w:ind w:firstLine="0"/>
            </w:pPr>
            <w:r>
              <w:t xml:space="preserve">Станция назначения/отправления </w:t>
            </w:r>
            <w:r w:rsidR="00530BDD">
              <w:t>.</w:t>
            </w:r>
          </w:p>
        </w:tc>
      </w:tr>
      <w:tr w:rsidR="00FD4492" w:rsidRPr="008F2A91">
        <w:tc>
          <w:tcPr>
            <w:tcW w:w="540" w:type="dxa"/>
          </w:tcPr>
          <w:p w:rsidR="00FD4492" w:rsidRPr="008F2A91" w:rsidRDefault="00FD4492" w:rsidP="00FD4492">
            <w:pPr>
              <w:ind w:firstLine="0"/>
            </w:pPr>
            <w:r>
              <w:t>7</w:t>
            </w:r>
            <w:r w:rsidRPr="008F2A91">
              <w:t>.</w:t>
            </w:r>
          </w:p>
        </w:tc>
        <w:tc>
          <w:tcPr>
            <w:tcW w:w="8460" w:type="dxa"/>
          </w:tcPr>
          <w:p w:rsidR="00FD4492" w:rsidRPr="006F66A7" w:rsidRDefault="00FD4492" w:rsidP="00FD4492">
            <w:pPr>
              <w:ind w:firstLine="0"/>
              <w:rPr>
                <w:b/>
              </w:rPr>
            </w:pPr>
            <w:r w:rsidRPr="00B13E9E">
              <w:t xml:space="preserve">Номер пути, на который поставлен состав  </w:t>
            </w:r>
            <w:r w:rsidRPr="006F66A7">
              <w:t>(в журнале движения</w:t>
            </w:r>
            <w:r>
              <w:t xml:space="preserve"> на текущий момент </w:t>
            </w:r>
            <w:r w:rsidRPr="006F66A7">
              <w:t>не указывается)</w:t>
            </w:r>
            <w:r w:rsidR="00530BDD">
              <w:t>.</w:t>
            </w:r>
          </w:p>
        </w:tc>
      </w:tr>
    </w:tbl>
    <w:p w:rsidR="00FD4492" w:rsidRDefault="00FD4492" w:rsidP="00FD4492">
      <w:pPr>
        <w:ind w:left="708"/>
      </w:pPr>
    </w:p>
    <w:p w:rsidR="00FD4492" w:rsidRPr="00210145" w:rsidRDefault="00210145" w:rsidP="00210145">
      <w:pPr>
        <w:pStyle w:val="312"/>
        <w:jc w:val="left"/>
        <w:rPr>
          <w:b/>
          <w:lang w:val="en-US"/>
        </w:rPr>
      </w:pPr>
      <w:bookmarkStart w:id="210" w:name="_Toc165959653"/>
      <w:r w:rsidRPr="00210145">
        <w:rPr>
          <w:b/>
          <w:lang w:val="en-US"/>
        </w:rPr>
        <w:t xml:space="preserve">10.7.4. </w:t>
      </w:r>
      <w:r w:rsidR="00FD4492" w:rsidRPr="00210145">
        <w:rPr>
          <w:b/>
        </w:rPr>
        <w:t>Н</w:t>
      </w:r>
      <w:r w:rsidRPr="00210145">
        <w:rPr>
          <w:b/>
        </w:rPr>
        <w:t>атурный лист осмотрщика вагонов</w:t>
      </w:r>
      <w:bookmarkEnd w:id="210"/>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t xml:space="preserve">Дата и время </w:t>
            </w:r>
            <w:r w:rsidRPr="008F2A91">
              <w:t xml:space="preserve"> </w:t>
            </w:r>
            <w:r>
              <w:t>проведения осмотра  (присвоения вагону соответствующей разметки)</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rsidRPr="008F2A91">
              <w:t>Станция</w:t>
            </w:r>
            <w:r>
              <w:t>, на которой произведен осмотр вагонов</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6.</w:t>
            </w:r>
          </w:p>
        </w:tc>
        <w:tc>
          <w:tcPr>
            <w:tcW w:w="8460" w:type="dxa"/>
          </w:tcPr>
          <w:p w:rsidR="00FD4492" w:rsidRPr="008F2A91" w:rsidRDefault="00FD4492" w:rsidP="00FD4492">
            <w:pPr>
              <w:ind w:firstLine="0"/>
            </w:pPr>
            <w:r>
              <w:t>Разметка вагона</w:t>
            </w:r>
            <w:r w:rsidR="00530BDD">
              <w:t>.</w:t>
            </w:r>
          </w:p>
        </w:tc>
      </w:tr>
    </w:tbl>
    <w:p w:rsidR="00FD4492" w:rsidRDefault="00FD4492" w:rsidP="00FD4492"/>
    <w:p w:rsidR="00FD4492" w:rsidRPr="00FC1783" w:rsidRDefault="00FC1783" w:rsidP="00FC1783">
      <w:pPr>
        <w:pStyle w:val="312"/>
        <w:jc w:val="left"/>
        <w:rPr>
          <w:b/>
        </w:rPr>
      </w:pPr>
      <w:bookmarkStart w:id="211" w:name="_Toc165959654"/>
      <w:r w:rsidRPr="00FC1783">
        <w:rPr>
          <w:b/>
        </w:rPr>
        <w:t xml:space="preserve">10.7.5. </w:t>
      </w:r>
      <w:r w:rsidR="00FD4492" w:rsidRPr="00FC1783">
        <w:rPr>
          <w:b/>
        </w:rPr>
        <w:t>Списание, прибывшего на станцию/убывшего со станции поезда</w:t>
      </w:r>
      <w:bookmarkEnd w:id="211"/>
      <w:r w:rsidR="00FD4492" w:rsidRPr="00FC1783">
        <w:rPr>
          <w:b/>
        </w:rPr>
        <w:t xml:space="preserve"> </w:t>
      </w:r>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rsidRPr="008F2A91">
              <w:t>Номер поезда</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t xml:space="preserve">Дата и время </w:t>
            </w:r>
            <w:r w:rsidRPr="008F2A91">
              <w:t xml:space="preserve"> прибытия на станцию</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8F2A91" w:rsidRDefault="00FD4492" w:rsidP="00FD4492">
            <w:pPr>
              <w:ind w:firstLine="0"/>
            </w:pPr>
            <w:r w:rsidRPr="008F2A91">
              <w:t>Станция прибытия</w:t>
            </w:r>
            <w:r w:rsidR="00530BDD">
              <w:t>.</w:t>
            </w:r>
          </w:p>
        </w:tc>
      </w:tr>
      <w:tr w:rsidR="00FD4492" w:rsidRPr="008F2A91">
        <w:tc>
          <w:tcPr>
            <w:tcW w:w="540" w:type="dxa"/>
          </w:tcPr>
          <w:p w:rsidR="00FD4492" w:rsidRPr="008F2A91" w:rsidRDefault="00FD4492" w:rsidP="00FD4492">
            <w:pPr>
              <w:ind w:firstLine="0"/>
            </w:pPr>
            <w:r w:rsidRPr="008F2A91">
              <w:t>4.</w:t>
            </w:r>
          </w:p>
        </w:tc>
        <w:tc>
          <w:tcPr>
            <w:tcW w:w="8460" w:type="dxa"/>
          </w:tcPr>
          <w:p w:rsidR="00FD4492" w:rsidRPr="008F2A91" w:rsidRDefault="00FD4492" w:rsidP="00FD4492">
            <w:pPr>
              <w:ind w:firstLine="0"/>
            </w:pPr>
            <w:r w:rsidRPr="008F2A91">
              <w:t>Порядок списания (в четном/нечетном направлении)</w:t>
            </w:r>
            <w:r w:rsidR="00530BDD">
              <w:t>.</w:t>
            </w:r>
          </w:p>
        </w:tc>
      </w:tr>
      <w:tr w:rsidR="00FD4492" w:rsidRPr="008F2A91">
        <w:tc>
          <w:tcPr>
            <w:tcW w:w="540" w:type="dxa"/>
          </w:tcPr>
          <w:p w:rsidR="00FD4492" w:rsidRPr="008F2A91" w:rsidRDefault="00FD4492" w:rsidP="00FD4492">
            <w:pPr>
              <w:ind w:firstLine="0"/>
            </w:pPr>
            <w:r w:rsidRPr="008F2A91">
              <w:t>5.</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6.</w:t>
            </w:r>
          </w:p>
        </w:tc>
        <w:tc>
          <w:tcPr>
            <w:tcW w:w="8460" w:type="dxa"/>
          </w:tcPr>
          <w:p w:rsidR="00FD4492" w:rsidRPr="008F2A91" w:rsidRDefault="00FD4492" w:rsidP="00FD4492">
            <w:pPr>
              <w:ind w:firstLine="0"/>
            </w:pPr>
            <w:r w:rsidRPr="008F2A91">
              <w:t>Порядковый номер вагона в поезде</w:t>
            </w:r>
            <w:r w:rsidR="00530BDD">
              <w:t>.</w:t>
            </w:r>
          </w:p>
        </w:tc>
      </w:tr>
    </w:tbl>
    <w:p w:rsidR="00FD4492" w:rsidRDefault="00FD4492" w:rsidP="00FD4492"/>
    <w:p w:rsidR="00FD4492" w:rsidRPr="00D42190" w:rsidRDefault="00FC1783" w:rsidP="00FC1783">
      <w:pPr>
        <w:pStyle w:val="3"/>
        <w:spacing w:before="0" w:after="0"/>
        <w:jc w:val="left"/>
        <w:rPr>
          <w:sz w:val="24"/>
          <w:szCs w:val="24"/>
        </w:rPr>
      </w:pPr>
      <w:bookmarkStart w:id="212" w:name="_Toc165959655"/>
      <w:r w:rsidRPr="00D42190">
        <w:rPr>
          <w:sz w:val="24"/>
          <w:szCs w:val="24"/>
        </w:rPr>
        <w:t xml:space="preserve">10.7.6. </w:t>
      </w:r>
      <w:r w:rsidR="00FD4492" w:rsidRPr="00D42190">
        <w:rPr>
          <w:sz w:val="24"/>
          <w:szCs w:val="24"/>
        </w:rPr>
        <w:t>Списание</w:t>
      </w:r>
      <w:r w:rsidR="00FD4492" w:rsidRPr="00D42190">
        <w:rPr>
          <w:b w:val="0"/>
          <w:sz w:val="24"/>
          <w:szCs w:val="24"/>
        </w:rPr>
        <w:t xml:space="preserve"> </w:t>
      </w:r>
      <w:r w:rsidR="00FD4492" w:rsidRPr="00D42190">
        <w:rPr>
          <w:sz w:val="24"/>
          <w:szCs w:val="24"/>
        </w:rPr>
        <w:t>порожних вагонов, поданных на фронт под погрузку</w:t>
      </w:r>
      <w:bookmarkEnd w:id="212"/>
      <w:r w:rsidR="00FD4492" w:rsidRPr="00D42190">
        <w:rPr>
          <w:sz w:val="24"/>
          <w:szCs w:val="24"/>
        </w:rPr>
        <w:t xml:space="preserve"> </w:t>
      </w:r>
    </w:p>
    <w:p w:rsidR="00FD4492" w:rsidRPr="00D426DC" w:rsidRDefault="00FD4492" w:rsidP="00FD4492">
      <w:pPr>
        <w:ind w:left="708"/>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640"/>
      </w:tblGrid>
      <w:tr w:rsidR="00FD4492" w:rsidRPr="008F2A91">
        <w:tc>
          <w:tcPr>
            <w:tcW w:w="540" w:type="dxa"/>
          </w:tcPr>
          <w:p w:rsidR="00FD4492" w:rsidRPr="008F2A91" w:rsidRDefault="00FD4492" w:rsidP="00FD4492">
            <w:pPr>
              <w:ind w:firstLine="0"/>
            </w:pPr>
            <w:r w:rsidRPr="008F2A91">
              <w:t>1.</w:t>
            </w:r>
          </w:p>
        </w:tc>
        <w:tc>
          <w:tcPr>
            <w:tcW w:w="8640" w:type="dxa"/>
          </w:tcPr>
          <w:p w:rsidR="00FD4492" w:rsidRPr="008F2A91" w:rsidRDefault="00FD4492" w:rsidP="00FD4492">
            <w:pPr>
              <w:ind w:firstLine="0"/>
            </w:pPr>
            <w:r>
              <w:t xml:space="preserve">Дата и время </w:t>
            </w:r>
            <w:r w:rsidRPr="008F2A91">
              <w:t xml:space="preserve"> </w:t>
            </w:r>
            <w:r>
              <w:t>постановки вагонов на фронт погрузки</w:t>
            </w:r>
            <w:r w:rsidR="00530BDD">
              <w:t>.</w:t>
            </w:r>
          </w:p>
        </w:tc>
      </w:tr>
      <w:tr w:rsidR="00FD4492" w:rsidRPr="008F2A91">
        <w:tc>
          <w:tcPr>
            <w:tcW w:w="540" w:type="dxa"/>
          </w:tcPr>
          <w:p w:rsidR="00FD4492" w:rsidRPr="008F2A91" w:rsidRDefault="00FD4492" w:rsidP="00FD4492">
            <w:pPr>
              <w:ind w:firstLine="0"/>
            </w:pPr>
            <w:r w:rsidRPr="008F2A91">
              <w:t>2.</w:t>
            </w:r>
          </w:p>
        </w:tc>
        <w:tc>
          <w:tcPr>
            <w:tcW w:w="8640" w:type="dxa"/>
          </w:tcPr>
          <w:p w:rsidR="00FD4492" w:rsidRPr="008F2A91" w:rsidRDefault="00FD4492" w:rsidP="00FD4492">
            <w:pPr>
              <w:ind w:firstLine="0"/>
            </w:pPr>
            <w:r w:rsidRPr="008F2A91">
              <w:t>Номер пути</w:t>
            </w:r>
            <w:r w:rsidR="00530BDD">
              <w:t>.</w:t>
            </w:r>
          </w:p>
        </w:tc>
      </w:tr>
      <w:tr w:rsidR="00FD4492" w:rsidRPr="008F2A91">
        <w:tc>
          <w:tcPr>
            <w:tcW w:w="540" w:type="dxa"/>
          </w:tcPr>
          <w:p w:rsidR="00FD4492" w:rsidRPr="008F2A91" w:rsidRDefault="00FD4492" w:rsidP="00FD4492">
            <w:pPr>
              <w:ind w:firstLine="0"/>
            </w:pPr>
            <w:r w:rsidRPr="008F2A91">
              <w:t>3.</w:t>
            </w:r>
          </w:p>
        </w:tc>
        <w:tc>
          <w:tcPr>
            <w:tcW w:w="864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4.</w:t>
            </w:r>
          </w:p>
        </w:tc>
        <w:tc>
          <w:tcPr>
            <w:tcW w:w="8640" w:type="dxa"/>
          </w:tcPr>
          <w:p w:rsidR="00FD4492" w:rsidRPr="00FE39BD" w:rsidRDefault="00FD4492" w:rsidP="00FD4492">
            <w:pPr>
              <w:ind w:firstLine="0"/>
            </w:pPr>
            <w:r w:rsidRPr="00FE39BD">
              <w:t>Порядковый номер вагона в постановке</w:t>
            </w:r>
            <w:r w:rsidR="00530BDD">
              <w:t>.</w:t>
            </w:r>
          </w:p>
        </w:tc>
      </w:tr>
    </w:tbl>
    <w:p w:rsidR="00FD4492" w:rsidRDefault="00FD4492" w:rsidP="00FD4492"/>
    <w:p w:rsidR="00FD4492" w:rsidRPr="00D42190" w:rsidRDefault="00FC1783" w:rsidP="00FC1783">
      <w:pPr>
        <w:pStyle w:val="3"/>
        <w:spacing w:before="0" w:after="0"/>
        <w:ind w:left="720" w:hanging="720"/>
        <w:jc w:val="left"/>
        <w:rPr>
          <w:sz w:val="24"/>
          <w:szCs w:val="24"/>
          <w:lang w:val="en-US"/>
        </w:rPr>
      </w:pPr>
      <w:bookmarkStart w:id="213" w:name="_Toc165959656"/>
      <w:r w:rsidRPr="00D42190">
        <w:rPr>
          <w:sz w:val="24"/>
          <w:szCs w:val="24"/>
        </w:rPr>
        <w:t xml:space="preserve">10.7.7. </w:t>
      </w:r>
      <w:r w:rsidR="00FD4492" w:rsidRPr="00D42190">
        <w:rPr>
          <w:sz w:val="24"/>
          <w:szCs w:val="24"/>
        </w:rPr>
        <w:t>Передаточная ведомость</w:t>
      </w:r>
      <w:bookmarkEnd w:id="213"/>
    </w:p>
    <w:p w:rsidR="00FD4492" w:rsidRPr="00D426DC" w:rsidRDefault="00FD4492" w:rsidP="00FD4492">
      <w:pPr>
        <w:ind w:left="708"/>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274"/>
      </w:tblGrid>
      <w:tr w:rsidR="00FD4492" w:rsidRPr="008F2A91">
        <w:tc>
          <w:tcPr>
            <w:tcW w:w="540" w:type="dxa"/>
          </w:tcPr>
          <w:p w:rsidR="00FD4492" w:rsidRPr="008F2A91" w:rsidRDefault="00FD4492" w:rsidP="00FD4492">
            <w:pPr>
              <w:ind w:firstLine="0"/>
            </w:pPr>
            <w:r w:rsidRPr="008F2A91">
              <w:t>1.</w:t>
            </w:r>
          </w:p>
        </w:tc>
        <w:tc>
          <w:tcPr>
            <w:tcW w:w="8460" w:type="dxa"/>
          </w:tcPr>
          <w:p w:rsidR="00FD4492" w:rsidRPr="008F2A91" w:rsidRDefault="00FD4492" w:rsidP="00FD4492">
            <w:pPr>
              <w:ind w:firstLine="0"/>
            </w:pPr>
            <w:r>
              <w:t xml:space="preserve">Дата и время </w:t>
            </w:r>
            <w:r w:rsidRPr="008F2A91">
              <w:t xml:space="preserve"> </w:t>
            </w:r>
            <w:r>
              <w:t>передачи вагонов цехом</w:t>
            </w:r>
            <w:r w:rsidR="00530BDD">
              <w:t>.</w:t>
            </w:r>
          </w:p>
        </w:tc>
      </w:tr>
      <w:tr w:rsidR="00FD4492" w:rsidRPr="008F2A91">
        <w:tc>
          <w:tcPr>
            <w:tcW w:w="540" w:type="dxa"/>
          </w:tcPr>
          <w:p w:rsidR="00FD4492" w:rsidRPr="008F2A91" w:rsidRDefault="00FD4492" w:rsidP="00FD4492">
            <w:pPr>
              <w:ind w:firstLine="0"/>
            </w:pPr>
            <w:r w:rsidRPr="008F2A91">
              <w:t>2.</w:t>
            </w:r>
          </w:p>
        </w:tc>
        <w:tc>
          <w:tcPr>
            <w:tcW w:w="8460" w:type="dxa"/>
          </w:tcPr>
          <w:p w:rsidR="00FD4492" w:rsidRPr="008F2A91" w:rsidRDefault="00FD4492" w:rsidP="00FD4492">
            <w:pPr>
              <w:ind w:firstLine="0"/>
            </w:pPr>
            <w:r w:rsidRPr="008F2A91">
              <w:t>Номер вагона</w:t>
            </w:r>
            <w:r w:rsidR="00530BDD">
              <w:t>.</w:t>
            </w:r>
          </w:p>
        </w:tc>
      </w:tr>
      <w:tr w:rsidR="00FD4492" w:rsidRPr="008F2A91">
        <w:tc>
          <w:tcPr>
            <w:tcW w:w="540" w:type="dxa"/>
          </w:tcPr>
          <w:p w:rsidR="00FD4492" w:rsidRPr="008F2A91" w:rsidRDefault="00FD4492" w:rsidP="00FD4492">
            <w:pPr>
              <w:ind w:firstLine="0"/>
            </w:pPr>
            <w:r w:rsidRPr="008F2A91">
              <w:t>3.</w:t>
            </w:r>
          </w:p>
        </w:tc>
        <w:tc>
          <w:tcPr>
            <w:tcW w:w="8460" w:type="dxa"/>
          </w:tcPr>
          <w:p w:rsidR="00FD4492" w:rsidRPr="00530BDD" w:rsidRDefault="00FD4492" w:rsidP="00FD4492">
            <w:pPr>
              <w:ind w:firstLine="0"/>
              <w:rPr>
                <w:b/>
              </w:rPr>
            </w:pPr>
            <w:r w:rsidRPr="00FE39BD">
              <w:t>Состояние вагона: груженый/порожний</w:t>
            </w:r>
            <w:r w:rsidR="00530BDD">
              <w:rPr>
                <w:b/>
              </w:rPr>
              <w:t>.</w:t>
            </w:r>
          </w:p>
        </w:tc>
      </w:tr>
    </w:tbl>
    <w:p w:rsidR="00FD4492" w:rsidRDefault="00FD4492" w:rsidP="00FD4492"/>
    <w:p w:rsidR="00FD4492" w:rsidRPr="00D42190" w:rsidRDefault="00FC1783" w:rsidP="00FC1783">
      <w:pPr>
        <w:pStyle w:val="3"/>
        <w:spacing w:before="0" w:after="0"/>
        <w:jc w:val="left"/>
        <w:rPr>
          <w:sz w:val="24"/>
          <w:szCs w:val="24"/>
        </w:rPr>
      </w:pPr>
      <w:bookmarkStart w:id="214" w:name="_Toc165959657"/>
      <w:r w:rsidRPr="00D42190">
        <w:rPr>
          <w:sz w:val="24"/>
          <w:szCs w:val="24"/>
        </w:rPr>
        <w:t xml:space="preserve">10.7.8. </w:t>
      </w:r>
      <w:proofErr w:type="spellStart"/>
      <w:r w:rsidR="00FD4492" w:rsidRPr="00D42190">
        <w:rPr>
          <w:sz w:val="24"/>
          <w:szCs w:val="24"/>
        </w:rPr>
        <w:t>Внутрикомбинатовский</w:t>
      </w:r>
      <w:proofErr w:type="spellEnd"/>
      <w:r w:rsidR="00FD4492" w:rsidRPr="00D42190">
        <w:rPr>
          <w:sz w:val="24"/>
          <w:szCs w:val="24"/>
        </w:rPr>
        <w:t xml:space="preserve"> </w:t>
      </w:r>
      <w:proofErr w:type="spellStart"/>
      <w:r w:rsidR="00FD4492" w:rsidRPr="00D42190">
        <w:rPr>
          <w:sz w:val="24"/>
          <w:szCs w:val="24"/>
        </w:rPr>
        <w:t>ж.д.документ</w:t>
      </w:r>
      <w:proofErr w:type="spellEnd"/>
      <w:r w:rsidR="00FD4492" w:rsidRPr="00D42190">
        <w:rPr>
          <w:sz w:val="24"/>
          <w:szCs w:val="24"/>
        </w:rPr>
        <w:t xml:space="preserve"> Ф. № 117</w:t>
      </w:r>
      <w:bookmarkEnd w:id="214"/>
    </w:p>
    <w:p w:rsidR="00FD4492" w:rsidRPr="00D426DC" w:rsidRDefault="00FD4492" w:rsidP="00FD4492">
      <w:pPr>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294"/>
      </w:tblGrid>
      <w:tr w:rsidR="00FD4492" w:rsidRPr="008F2A91">
        <w:tc>
          <w:tcPr>
            <w:tcW w:w="516" w:type="dxa"/>
          </w:tcPr>
          <w:p w:rsidR="00FD4492" w:rsidRPr="008F2A91" w:rsidRDefault="00FD4492" w:rsidP="00FD4492">
            <w:pPr>
              <w:ind w:firstLine="0"/>
            </w:pPr>
            <w:r w:rsidRPr="008F2A91">
              <w:t>1.</w:t>
            </w:r>
          </w:p>
        </w:tc>
        <w:tc>
          <w:tcPr>
            <w:tcW w:w="8304" w:type="dxa"/>
          </w:tcPr>
          <w:p w:rsidR="00FD4492" w:rsidRPr="008F2A91" w:rsidRDefault="00FD4492" w:rsidP="00FD4492">
            <w:pPr>
              <w:ind w:firstLine="0"/>
            </w:pPr>
            <w:r>
              <w:t xml:space="preserve">Номер </w:t>
            </w:r>
            <w:proofErr w:type="spellStart"/>
            <w:r>
              <w:t>внутрикомбинатовского</w:t>
            </w:r>
            <w:proofErr w:type="spellEnd"/>
            <w:r>
              <w:t xml:space="preserve"> </w:t>
            </w:r>
            <w:proofErr w:type="spellStart"/>
            <w:r>
              <w:t>ж.д.документа</w:t>
            </w:r>
            <w:proofErr w:type="spellEnd"/>
            <w:r w:rsidR="00530BDD">
              <w:t>.</w:t>
            </w:r>
          </w:p>
        </w:tc>
      </w:tr>
      <w:tr w:rsidR="00FD4492" w:rsidRPr="008F2A91">
        <w:tc>
          <w:tcPr>
            <w:tcW w:w="516" w:type="dxa"/>
          </w:tcPr>
          <w:p w:rsidR="00FD4492" w:rsidRPr="008F2A91" w:rsidRDefault="00FD4492" w:rsidP="00FD4492">
            <w:pPr>
              <w:ind w:firstLine="0"/>
            </w:pPr>
            <w:r>
              <w:t>2.</w:t>
            </w:r>
          </w:p>
        </w:tc>
        <w:tc>
          <w:tcPr>
            <w:tcW w:w="8304" w:type="dxa"/>
          </w:tcPr>
          <w:p w:rsidR="00FD4492" w:rsidRPr="008F2A91" w:rsidRDefault="00FD4492" w:rsidP="00FD4492">
            <w:pPr>
              <w:ind w:firstLine="0"/>
            </w:pPr>
            <w:r>
              <w:t>Номер вагона</w:t>
            </w:r>
            <w:r w:rsidR="00530BDD">
              <w:t>.</w:t>
            </w:r>
          </w:p>
        </w:tc>
      </w:tr>
      <w:tr w:rsidR="00FD4492" w:rsidRPr="008F2A91">
        <w:tc>
          <w:tcPr>
            <w:tcW w:w="516" w:type="dxa"/>
          </w:tcPr>
          <w:p w:rsidR="00FD4492" w:rsidRPr="008F2A91" w:rsidRDefault="00FD4492" w:rsidP="00FD4492">
            <w:pPr>
              <w:ind w:firstLine="0"/>
            </w:pPr>
            <w:r w:rsidRPr="008F2A91">
              <w:t>3.</w:t>
            </w:r>
          </w:p>
        </w:tc>
        <w:tc>
          <w:tcPr>
            <w:tcW w:w="8304" w:type="dxa"/>
          </w:tcPr>
          <w:p w:rsidR="00FD4492" w:rsidRPr="008F2A91" w:rsidRDefault="00530BDD" w:rsidP="00FD4492">
            <w:pPr>
              <w:ind w:firstLine="0"/>
            </w:pPr>
            <w:r>
              <w:t>Грузоподъемность.</w:t>
            </w:r>
          </w:p>
        </w:tc>
      </w:tr>
      <w:tr w:rsidR="00FD4492" w:rsidRPr="00106A17">
        <w:tc>
          <w:tcPr>
            <w:tcW w:w="516" w:type="dxa"/>
          </w:tcPr>
          <w:p w:rsidR="00FD4492" w:rsidRPr="008F2A91" w:rsidRDefault="00FD4492" w:rsidP="00FD4492">
            <w:pPr>
              <w:ind w:firstLine="0"/>
            </w:pPr>
            <w:r w:rsidRPr="008F2A91">
              <w:t>4.</w:t>
            </w:r>
          </w:p>
        </w:tc>
        <w:tc>
          <w:tcPr>
            <w:tcW w:w="8304" w:type="dxa"/>
          </w:tcPr>
          <w:p w:rsidR="00FD4492" w:rsidRPr="00261287" w:rsidRDefault="00FD4492" w:rsidP="00FD4492">
            <w:pPr>
              <w:ind w:firstLine="0"/>
            </w:pPr>
            <w:r>
              <w:t>Груз</w:t>
            </w:r>
            <w:r w:rsidR="00530BDD">
              <w:t>.</w:t>
            </w:r>
          </w:p>
        </w:tc>
      </w:tr>
      <w:tr w:rsidR="00FD4492" w:rsidRPr="00106A17">
        <w:tc>
          <w:tcPr>
            <w:tcW w:w="516" w:type="dxa"/>
          </w:tcPr>
          <w:p w:rsidR="00FD4492" w:rsidRPr="008F2A91" w:rsidRDefault="00FD4492" w:rsidP="00FD4492">
            <w:pPr>
              <w:ind w:firstLine="0"/>
            </w:pPr>
            <w:r>
              <w:t xml:space="preserve">5. </w:t>
            </w:r>
          </w:p>
        </w:tc>
        <w:tc>
          <w:tcPr>
            <w:tcW w:w="8304" w:type="dxa"/>
          </w:tcPr>
          <w:p w:rsidR="00FD4492" w:rsidRDefault="00FD4492" w:rsidP="00FD4492">
            <w:pPr>
              <w:ind w:firstLine="0"/>
            </w:pPr>
            <w:r>
              <w:t>Вес груза</w:t>
            </w:r>
            <w:r w:rsidR="00530BDD">
              <w:t>.</w:t>
            </w:r>
          </w:p>
        </w:tc>
      </w:tr>
      <w:tr w:rsidR="00FD4492" w:rsidRPr="00106A17">
        <w:tc>
          <w:tcPr>
            <w:tcW w:w="516" w:type="dxa"/>
          </w:tcPr>
          <w:p w:rsidR="00FD4492" w:rsidRDefault="00FD4492" w:rsidP="00FD4492">
            <w:pPr>
              <w:ind w:firstLine="0"/>
            </w:pPr>
            <w:r>
              <w:t>6.</w:t>
            </w:r>
          </w:p>
        </w:tc>
        <w:tc>
          <w:tcPr>
            <w:tcW w:w="8304" w:type="dxa"/>
          </w:tcPr>
          <w:p w:rsidR="00FD4492" w:rsidRPr="006F66A7" w:rsidRDefault="00FD4492" w:rsidP="00FD4492">
            <w:pPr>
              <w:ind w:firstLine="0"/>
            </w:pPr>
            <w:r w:rsidRPr="006F66A7">
              <w:t>Станция назначения</w:t>
            </w:r>
            <w:r w:rsidR="00530BDD">
              <w:t>.</w:t>
            </w:r>
          </w:p>
        </w:tc>
      </w:tr>
      <w:tr w:rsidR="00FD4492" w:rsidRPr="00106A17">
        <w:tc>
          <w:tcPr>
            <w:tcW w:w="516" w:type="dxa"/>
          </w:tcPr>
          <w:p w:rsidR="00FD4492" w:rsidRDefault="00FD4492" w:rsidP="00FD4492">
            <w:pPr>
              <w:ind w:firstLine="0"/>
            </w:pPr>
            <w:r>
              <w:t>7.</w:t>
            </w:r>
          </w:p>
        </w:tc>
        <w:tc>
          <w:tcPr>
            <w:tcW w:w="8304" w:type="dxa"/>
          </w:tcPr>
          <w:p w:rsidR="00FD4492" w:rsidRPr="006F66A7" w:rsidRDefault="00FD4492" w:rsidP="00FD4492">
            <w:pPr>
              <w:ind w:firstLine="0"/>
            </w:pPr>
            <w:r w:rsidRPr="006F66A7">
              <w:t>Место выгрузки</w:t>
            </w:r>
            <w:r w:rsidR="00530BDD">
              <w:t>.</w:t>
            </w:r>
          </w:p>
        </w:tc>
      </w:tr>
      <w:tr w:rsidR="00FD4492" w:rsidRPr="00106A17">
        <w:tc>
          <w:tcPr>
            <w:tcW w:w="516" w:type="dxa"/>
          </w:tcPr>
          <w:p w:rsidR="00FD4492" w:rsidRDefault="00FD4492" w:rsidP="00FD4492">
            <w:pPr>
              <w:ind w:firstLine="0"/>
            </w:pPr>
            <w:r>
              <w:t>8.</w:t>
            </w:r>
          </w:p>
        </w:tc>
        <w:tc>
          <w:tcPr>
            <w:tcW w:w="8304" w:type="dxa"/>
          </w:tcPr>
          <w:p w:rsidR="00FD4492" w:rsidRPr="006F66A7" w:rsidRDefault="00FD4492" w:rsidP="00FD4492">
            <w:pPr>
              <w:ind w:firstLine="0"/>
            </w:pPr>
            <w:r w:rsidRPr="006F66A7">
              <w:t xml:space="preserve">Получатель </w:t>
            </w:r>
            <w:r>
              <w:t xml:space="preserve"> груза</w:t>
            </w:r>
            <w:r w:rsidR="00530BDD">
              <w:t>.</w:t>
            </w:r>
          </w:p>
        </w:tc>
      </w:tr>
      <w:tr w:rsidR="00FD4492" w:rsidRPr="00106A17">
        <w:tc>
          <w:tcPr>
            <w:tcW w:w="516" w:type="dxa"/>
          </w:tcPr>
          <w:p w:rsidR="00FD4492" w:rsidRDefault="00FD4492" w:rsidP="00FD4492">
            <w:pPr>
              <w:ind w:firstLine="0"/>
            </w:pPr>
            <w:r>
              <w:t>9.</w:t>
            </w:r>
          </w:p>
        </w:tc>
        <w:tc>
          <w:tcPr>
            <w:tcW w:w="8304" w:type="dxa"/>
          </w:tcPr>
          <w:p w:rsidR="00FD4492" w:rsidRDefault="00FD4492" w:rsidP="00FD4492">
            <w:pPr>
              <w:ind w:firstLine="0"/>
            </w:pPr>
            <w:r>
              <w:t>Плательщик за доставку груза</w:t>
            </w:r>
            <w:r w:rsidR="00530BDD">
              <w:t>.</w:t>
            </w:r>
          </w:p>
        </w:tc>
      </w:tr>
      <w:tr w:rsidR="00FD4492" w:rsidRPr="00106A17">
        <w:tc>
          <w:tcPr>
            <w:tcW w:w="516" w:type="dxa"/>
          </w:tcPr>
          <w:p w:rsidR="00FD4492" w:rsidRDefault="00FD4492" w:rsidP="00FD4492">
            <w:pPr>
              <w:ind w:firstLine="0"/>
            </w:pPr>
            <w:r>
              <w:t>10.</w:t>
            </w:r>
          </w:p>
        </w:tc>
        <w:tc>
          <w:tcPr>
            <w:tcW w:w="8304" w:type="dxa"/>
          </w:tcPr>
          <w:p w:rsidR="00FD4492" w:rsidRDefault="00530BDD" w:rsidP="00FD4492">
            <w:pPr>
              <w:ind w:firstLine="0"/>
            </w:pPr>
            <w:r>
              <w:t>Расстояние перевозки.</w:t>
            </w:r>
          </w:p>
        </w:tc>
      </w:tr>
      <w:tr w:rsidR="00FD4492" w:rsidRPr="00106A17">
        <w:tc>
          <w:tcPr>
            <w:tcW w:w="516" w:type="dxa"/>
          </w:tcPr>
          <w:p w:rsidR="00FD4492" w:rsidRDefault="00FD4492" w:rsidP="00FD4492">
            <w:pPr>
              <w:ind w:firstLine="0"/>
            </w:pPr>
            <w:r>
              <w:t>11.</w:t>
            </w:r>
          </w:p>
        </w:tc>
        <w:tc>
          <w:tcPr>
            <w:tcW w:w="8304" w:type="dxa"/>
          </w:tcPr>
          <w:p w:rsidR="00FD4492" w:rsidRDefault="00530BDD" w:rsidP="00FD4492">
            <w:pPr>
              <w:ind w:firstLine="0"/>
            </w:pPr>
            <w:r>
              <w:t>МВЗ.</w:t>
            </w:r>
          </w:p>
        </w:tc>
      </w:tr>
    </w:tbl>
    <w:p w:rsidR="00FD4492" w:rsidRDefault="00FD4492" w:rsidP="00FD4492"/>
    <w:p w:rsidR="00FD4492" w:rsidRPr="00D42190" w:rsidRDefault="00FC1783" w:rsidP="00FC1783">
      <w:pPr>
        <w:pStyle w:val="3"/>
        <w:spacing w:before="0" w:after="0"/>
        <w:ind w:left="900" w:hanging="900"/>
        <w:jc w:val="left"/>
        <w:rPr>
          <w:sz w:val="24"/>
          <w:szCs w:val="24"/>
        </w:rPr>
      </w:pPr>
      <w:bookmarkStart w:id="215" w:name="_Toc165959658"/>
      <w:r w:rsidRPr="00D42190">
        <w:rPr>
          <w:sz w:val="24"/>
          <w:szCs w:val="24"/>
        </w:rPr>
        <w:t xml:space="preserve">10.7.9. </w:t>
      </w:r>
      <w:r w:rsidR="00FD4492" w:rsidRPr="00D42190">
        <w:rPr>
          <w:sz w:val="24"/>
          <w:szCs w:val="24"/>
        </w:rPr>
        <w:t>Железнодорожный документ Ф. ГУ -29, ГУ – 29 – Б, СМГС (исходящие грузы).</w:t>
      </w:r>
      <w:bookmarkEnd w:id="215"/>
    </w:p>
    <w:p w:rsidR="00FD4492" w:rsidRPr="00DE51C2" w:rsidRDefault="00FD4492" w:rsidP="00FD4492">
      <w:pPr>
        <w:rPr>
          <w:sz w:val="16"/>
          <w:szCs w:val="16"/>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294"/>
      </w:tblGrid>
      <w:tr w:rsidR="00FD4492" w:rsidRPr="008F2A91">
        <w:tc>
          <w:tcPr>
            <w:tcW w:w="516" w:type="dxa"/>
          </w:tcPr>
          <w:p w:rsidR="00FD4492" w:rsidRPr="008F2A91" w:rsidRDefault="00FD4492" w:rsidP="00FD4492">
            <w:pPr>
              <w:ind w:firstLine="0"/>
            </w:pPr>
            <w:r w:rsidRPr="008F2A91">
              <w:t>1.</w:t>
            </w:r>
          </w:p>
        </w:tc>
        <w:tc>
          <w:tcPr>
            <w:tcW w:w="8484" w:type="dxa"/>
          </w:tcPr>
          <w:p w:rsidR="00FD4492" w:rsidRPr="008F2A91" w:rsidRDefault="00FD4492" w:rsidP="00FD4492">
            <w:pPr>
              <w:ind w:firstLine="0"/>
            </w:pPr>
            <w:r>
              <w:t>Номер вагона</w:t>
            </w:r>
            <w:r w:rsidR="00530BDD">
              <w:t>.</w:t>
            </w:r>
          </w:p>
        </w:tc>
      </w:tr>
      <w:tr w:rsidR="00FD4492" w:rsidRPr="008F2A91">
        <w:tc>
          <w:tcPr>
            <w:tcW w:w="516" w:type="dxa"/>
          </w:tcPr>
          <w:p w:rsidR="00FD4492" w:rsidRPr="008F2A91" w:rsidRDefault="00FD4492" w:rsidP="00FD4492">
            <w:pPr>
              <w:ind w:firstLine="0"/>
            </w:pPr>
            <w:r w:rsidRPr="008F2A91">
              <w:t>2.</w:t>
            </w:r>
          </w:p>
        </w:tc>
        <w:tc>
          <w:tcPr>
            <w:tcW w:w="8484" w:type="dxa"/>
          </w:tcPr>
          <w:p w:rsidR="00FD4492" w:rsidRDefault="00FD4492" w:rsidP="00FD4492">
            <w:pPr>
              <w:ind w:firstLine="0"/>
            </w:pPr>
            <w:r>
              <w:t>Номер ж.д.документа</w:t>
            </w:r>
            <w:r w:rsidR="00530BDD">
              <w:t>.</w:t>
            </w:r>
          </w:p>
        </w:tc>
      </w:tr>
      <w:tr w:rsidR="00FD4492" w:rsidRPr="008F2A91">
        <w:tc>
          <w:tcPr>
            <w:tcW w:w="516" w:type="dxa"/>
          </w:tcPr>
          <w:p w:rsidR="00FD4492" w:rsidRPr="008F2A91" w:rsidRDefault="00FD4492" w:rsidP="00FD4492">
            <w:pPr>
              <w:ind w:firstLine="0"/>
            </w:pPr>
            <w:r w:rsidRPr="008F2A91">
              <w:t>3.</w:t>
            </w:r>
          </w:p>
        </w:tc>
        <w:tc>
          <w:tcPr>
            <w:tcW w:w="8484" w:type="dxa"/>
          </w:tcPr>
          <w:p w:rsidR="00FD4492" w:rsidRDefault="00FD4492" w:rsidP="00FD4492">
            <w:pPr>
              <w:ind w:firstLine="0"/>
            </w:pPr>
            <w:r>
              <w:t>Груз</w:t>
            </w:r>
            <w:r w:rsidR="00530BDD">
              <w:t>.</w:t>
            </w:r>
          </w:p>
        </w:tc>
      </w:tr>
      <w:tr w:rsidR="00FD4492" w:rsidRPr="008F2A91">
        <w:tc>
          <w:tcPr>
            <w:tcW w:w="516" w:type="dxa"/>
          </w:tcPr>
          <w:p w:rsidR="00FD4492" w:rsidRPr="008F2A91" w:rsidRDefault="00FD4492" w:rsidP="00FD4492">
            <w:pPr>
              <w:ind w:firstLine="0"/>
            </w:pPr>
            <w:r w:rsidRPr="008F2A91">
              <w:t>4.</w:t>
            </w:r>
          </w:p>
        </w:tc>
        <w:tc>
          <w:tcPr>
            <w:tcW w:w="8484" w:type="dxa"/>
          </w:tcPr>
          <w:p w:rsidR="00FD4492" w:rsidRDefault="00FD4492" w:rsidP="00FD4492">
            <w:pPr>
              <w:ind w:firstLine="0"/>
            </w:pPr>
            <w:r>
              <w:t>Вес груза</w:t>
            </w:r>
            <w:r w:rsidR="00530BDD">
              <w:t>.</w:t>
            </w:r>
          </w:p>
        </w:tc>
      </w:tr>
      <w:tr w:rsidR="00FD4492" w:rsidRPr="008F2A91">
        <w:tc>
          <w:tcPr>
            <w:tcW w:w="516" w:type="dxa"/>
          </w:tcPr>
          <w:p w:rsidR="00FD4492" w:rsidRPr="008F2A91" w:rsidRDefault="00FD4492" w:rsidP="00FD4492">
            <w:pPr>
              <w:ind w:firstLine="0"/>
            </w:pPr>
            <w:r>
              <w:t xml:space="preserve">5. </w:t>
            </w:r>
          </w:p>
        </w:tc>
        <w:tc>
          <w:tcPr>
            <w:tcW w:w="8484" w:type="dxa"/>
          </w:tcPr>
          <w:p w:rsidR="00FD4492" w:rsidRDefault="00530BDD" w:rsidP="00FD4492">
            <w:pPr>
              <w:ind w:firstLine="0"/>
            </w:pPr>
            <w:r>
              <w:t>Отправитель – цех отгрузки.</w:t>
            </w:r>
          </w:p>
        </w:tc>
      </w:tr>
      <w:tr w:rsidR="00FD4492" w:rsidRPr="00106A17">
        <w:tc>
          <w:tcPr>
            <w:tcW w:w="516" w:type="dxa"/>
          </w:tcPr>
          <w:p w:rsidR="00FD4492" w:rsidRDefault="00FD4492" w:rsidP="00FD4492">
            <w:pPr>
              <w:ind w:firstLine="0"/>
            </w:pPr>
            <w:r>
              <w:t>6.</w:t>
            </w:r>
          </w:p>
        </w:tc>
        <w:tc>
          <w:tcPr>
            <w:tcW w:w="8484" w:type="dxa"/>
          </w:tcPr>
          <w:p w:rsidR="00FD4492" w:rsidRDefault="00FD4492" w:rsidP="00FD4492">
            <w:pPr>
              <w:ind w:firstLine="0"/>
            </w:pPr>
            <w:r>
              <w:t>Станция назначения (сети ж.д.)</w:t>
            </w:r>
            <w:r w:rsidR="00530BDD">
              <w:t>.</w:t>
            </w:r>
          </w:p>
        </w:tc>
      </w:tr>
      <w:tr w:rsidR="00FD4492" w:rsidRPr="00106A17">
        <w:tc>
          <w:tcPr>
            <w:tcW w:w="516" w:type="dxa"/>
          </w:tcPr>
          <w:p w:rsidR="00FD4492" w:rsidRDefault="00FD4492" w:rsidP="00FD4492">
            <w:pPr>
              <w:ind w:firstLine="0"/>
            </w:pPr>
            <w:r>
              <w:t>7.</w:t>
            </w:r>
          </w:p>
        </w:tc>
        <w:tc>
          <w:tcPr>
            <w:tcW w:w="8484" w:type="dxa"/>
          </w:tcPr>
          <w:p w:rsidR="00FD4492" w:rsidRDefault="00530BDD" w:rsidP="00FD4492">
            <w:pPr>
              <w:ind w:firstLine="0"/>
            </w:pPr>
            <w:r>
              <w:t>Получатель.</w:t>
            </w:r>
          </w:p>
        </w:tc>
      </w:tr>
      <w:tr w:rsidR="00FD4492" w:rsidRPr="00106A17">
        <w:tc>
          <w:tcPr>
            <w:tcW w:w="516" w:type="dxa"/>
          </w:tcPr>
          <w:p w:rsidR="00FD4492" w:rsidRDefault="00FD4492" w:rsidP="00FD4492">
            <w:pPr>
              <w:ind w:firstLine="0"/>
            </w:pPr>
            <w:r>
              <w:t>8.</w:t>
            </w:r>
          </w:p>
        </w:tc>
        <w:tc>
          <w:tcPr>
            <w:tcW w:w="8484" w:type="dxa"/>
          </w:tcPr>
          <w:p w:rsidR="00FD4492" w:rsidRDefault="00FD4492" w:rsidP="00FD4492">
            <w:pPr>
              <w:ind w:firstLine="0"/>
            </w:pPr>
            <w:r>
              <w:t>Фирма (по планам отгрузки продукции на Дорогу)</w:t>
            </w:r>
            <w:r w:rsidR="00530BDD">
              <w:t>.</w:t>
            </w:r>
          </w:p>
        </w:tc>
      </w:tr>
      <w:tr w:rsidR="00FD4492" w:rsidRPr="00106A17">
        <w:tc>
          <w:tcPr>
            <w:tcW w:w="516" w:type="dxa"/>
          </w:tcPr>
          <w:p w:rsidR="00FD4492" w:rsidRDefault="00FD4492" w:rsidP="00FD4492">
            <w:pPr>
              <w:ind w:firstLine="0"/>
            </w:pPr>
            <w:r>
              <w:t>9.</w:t>
            </w:r>
          </w:p>
        </w:tc>
        <w:tc>
          <w:tcPr>
            <w:tcW w:w="8484" w:type="dxa"/>
          </w:tcPr>
          <w:p w:rsidR="00FD4492" w:rsidRDefault="00FD4492" w:rsidP="00FD4492">
            <w:pPr>
              <w:ind w:firstLine="0"/>
            </w:pPr>
            <w:r>
              <w:t>Страна назначения груза</w:t>
            </w:r>
            <w:r w:rsidR="00530BDD">
              <w:t>.</w:t>
            </w:r>
          </w:p>
        </w:tc>
      </w:tr>
      <w:tr w:rsidR="00FD4492" w:rsidRPr="00106A17">
        <w:tc>
          <w:tcPr>
            <w:tcW w:w="516" w:type="dxa"/>
          </w:tcPr>
          <w:p w:rsidR="00FD4492" w:rsidRDefault="00FD4492" w:rsidP="00FD4492">
            <w:pPr>
              <w:ind w:firstLine="0"/>
            </w:pPr>
            <w:r>
              <w:t>10.</w:t>
            </w:r>
          </w:p>
        </w:tc>
        <w:tc>
          <w:tcPr>
            <w:tcW w:w="8484" w:type="dxa"/>
          </w:tcPr>
          <w:p w:rsidR="00FD4492" w:rsidRDefault="00FD4492" w:rsidP="00FD4492">
            <w:pPr>
              <w:ind w:firstLine="0"/>
            </w:pPr>
            <w:r>
              <w:t>Плательщик за доставку груза</w:t>
            </w:r>
            <w:r w:rsidR="00530BDD">
              <w:t>.</w:t>
            </w:r>
          </w:p>
        </w:tc>
      </w:tr>
      <w:tr w:rsidR="00FD4492" w:rsidRPr="00106A17">
        <w:tc>
          <w:tcPr>
            <w:tcW w:w="516" w:type="dxa"/>
          </w:tcPr>
          <w:p w:rsidR="00FD4492" w:rsidRDefault="00FD4492" w:rsidP="00FD4492">
            <w:pPr>
              <w:ind w:firstLine="0"/>
            </w:pPr>
            <w:r>
              <w:t>11.</w:t>
            </w:r>
          </w:p>
        </w:tc>
        <w:tc>
          <w:tcPr>
            <w:tcW w:w="8484" w:type="dxa"/>
          </w:tcPr>
          <w:p w:rsidR="00FD4492" w:rsidRDefault="00FD4492" w:rsidP="00FD4492">
            <w:pPr>
              <w:ind w:firstLine="0"/>
            </w:pPr>
            <w:r>
              <w:t>Номер тарифной схемы</w:t>
            </w:r>
            <w:r w:rsidR="00530BDD">
              <w:t>.</w:t>
            </w:r>
          </w:p>
        </w:tc>
      </w:tr>
      <w:tr w:rsidR="00FD4492" w:rsidRPr="00106A17">
        <w:tc>
          <w:tcPr>
            <w:tcW w:w="516" w:type="dxa"/>
          </w:tcPr>
          <w:p w:rsidR="00FD4492" w:rsidRDefault="00FD4492" w:rsidP="00FD4492">
            <w:pPr>
              <w:ind w:firstLine="0"/>
            </w:pPr>
            <w:r>
              <w:t>12.</w:t>
            </w:r>
          </w:p>
        </w:tc>
        <w:tc>
          <w:tcPr>
            <w:tcW w:w="8484" w:type="dxa"/>
          </w:tcPr>
          <w:p w:rsidR="00FD4492" w:rsidRDefault="00FD4492" w:rsidP="00FD4492">
            <w:pPr>
              <w:ind w:firstLine="0"/>
            </w:pPr>
            <w:r>
              <w:t>Тарифное расстояние</w:t>
            </w:r>
            <w:r w:rsidR="00530BDD">
              <w:t>.</w:t>
            </w:r>
          </w:p>
        </w:tc>
      </w:tr>
      <w:tr w:rsidR="00FD4492" w:rsidRPr="00106A17">
        <w:tc>
          <w:tcPr>
            <w:tcW w:w="516" w:type="dxa"/>
          </w:tcPr>
          <w:p w:rsidR="00FD4492" w:rsidRDefault="00FD4492" w:rsidP="00FD4492">
            <w:pPr>
              <w:ind w:firstLine="0"/>
            </w:pPr>
            <w:r>
              <w:t>13.</w:t>
            </w:r>
          </w:p>
        </w:tc>
        <w:tc>
          <w:tcPr>
            <w:tcW w:w="8484" w:type="dxa"/>
          </w:tcPr>
          <w:p w:rsidR="00FD4492" w:rsidRDefault="00FD4492" w:rsidP="00FD4492">
            <w:pPr>
              <w:ind w:firstLine="0"/>
            </w:pPr>
            <w:r>
              <w:t>Тариф по документу</w:t>
            </w:r>
            <w:r w:rsidR="00530BDD">
              <w:t>.</w:t>
            </w:r>
          </w:p>
        </w:tc>
      </w:tr>
      <w:tr w:rsidR="00FD4492" w:rsidRPr="00106A17">
        <w:tc>
          <w:tcPr>
            <w:tcW w:w="516" w:type="dxa"/>
          </w:tcPr>
          <w:p w:rsidR="00FD4492" w:rsidRDefault="00FD4492" w:rsidP="00FD4492">
            <w:pPr>
              <w:ind w:firstLine="0"/>
            </w:pPr>
            <w:r>
              <w:t>14.</w:t>
            </w:r>
          </w:p>
        </w:tc>
        <w:tc>
          <w:tcPr>
            <w:tcW w:w="8484" w:type="dxa"/>
          </w:tcPr>
          <w:p w:rsidR="00FD4492" w:rsidRDefault="00FD4492" w:rsidP="00FD4492">
            <w:pPr>
              <w:ind w:firstLine="0"/>
            </w:pPr>
            <w:r>
              <w:t>Количество мест</w:t>
            </w:r>
            <w:r w:rsidR="00530BDD">
              <w:t>.</w:t>
            </w:r>
          </w:p>
        </w:tc>
      </w:tr>
      <w:tr w:rsidR="00FD4492" w:rsidRPr="00106A17">
        <w:tc>
          <w:tcPr>
            <w:tcW w:w="516" w:type="dxa"/>
          </w:tcPr>
          <w:p w:rsidR="00FD4492" w:rsidRDefault="00FD4492" w:rsidP="00FD4492">
            <w:pPr>
              <w:ind w:firstLine="0"/>
            </w:pPr>
            <w:r>
              <w:t>15.</w:t>
            </w:r>
          </w:p>
        </w:tc>
        <w:tc>
          <w:tcPr>
            <w:tcW w:w="8484" w:type="dxa"/>
          </w:tcPr>
          <w:p w:rsidR="00FD4492" w:rsidRDefault="00FD4492" w:rsidP="00FD4492">
            <w:pPr>
              <w:ind w:firstLine="0"/>
            </w:pPr>
            <w:r>
              <w:t>Номер чертежа погрузки</w:t>
            </w:r>
            <w:r w:rsidR="00530BDD">
              <w:t>.</w:t>
            </w:r>
          </w:p>
        </w:tc>
      </w:tr>
    </w:tbl>
    <w:p w:rsidR="00FD4492" w:rsidRPr="00DE51C2" w:rsidRDefault="00FD4492" w:rsidP="00FD4492">
      <w:pPr>
        <w:rPr>
          <w:sz w:val="16"/>
          <w:szCs w:val="16"/>
        </w:rPr>
      </w:pPr>
    </w:p>
    <w:p w:rsidR="00FD4492" w:rsidRPr="00D42190" w:rsidRDefault="00FC1783" w:rsidP="00FC1783">
      <w:pPr>
        <w:pStyle w:val="3"/>
        <w:spacing w:before="0" w:after="0"/>
        <w:ind w:left="900" w:hanging="900"/>
        <w:jc w:val="left"/>
        <w:rPr>
          <w:sz w:val="24"/>
          <w:szCs w:val="24"/>
        </w:rPr>
      </w:pPr>
      <w:bookmarkStart w:id="216" w:name="_Toc165959659"/>
      <w:r w:rsidRPr="00D42190">
        <w:rPr>
          <w:sz w:val="24"/>
          <w:szCs w:val="24"/>
        </w:rPr>
        <w:t xml:space="preserve">10.7.10. </w:t>
      </w:r>
      <w:r w:rsidR="00FD4492" w:rsidRPr="00D42190">
        <w:rPr>
          <w:sz w:val="24"/>
          <w:szCs w:val="24"/>
        </w:rPr>
        <w:t xml:space="preserve">Железнодорожный документ Ф. ГУ-29, ГУ–29–Б, СМГС – </w:t>
      </w:r>
      <w:proofErr w:type="spellStart"/>
      <w:r w:rsidR="00FD4492" w:rsidRPr="00D42190">
        <w:rPr>
          <w:sz w:val="24"/>
          <w:szCs w:val="24"/>
        </w:rPr>
        <w:t>внутрикомбинатовский</w:t>
      </w:r>
      <w:proofErr w:type="spellEnd"/>
      <w:r w:rsidR="00FD4492" w:rsidRPr="00D42190">
        <w:rPr>
          <w:sz w:val="24"/>
          <w:szCs w:val="24"/>
        </w:rPr>
        <w:t xml:space="preserve"> документ Ф. ЖД-33 (входящие грузы).</w:t>
      </w:r>
      <w:bookmarkEnd w:id="216"/>
    </w:p>
    <w:p w:rsidR="00FD4492" w:rsidRPr="00D426DC" w:rsidRDefault="00FD4492" w:rsidP="00FD4492">
      <w:pPr>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6"/>
        <w:gridCol w:w="8664"/>
      </w:tblGrid>
      <w:tr w:rsidR="00FD4492" w:rsidRPr="008F2A91">
        <w:tc>
          <w:tcPr>
            <w:tcW w:w="516" w:type="dxa"/>
          </w:tcPr>
          <w:p w:rsidR="00FD4492" w:rsidRPr="008F2A91" w:rsidRDefault="00FD4492" w:rsidP="00FD4492">
            <w:pPr>
              <w:ind w:firstLine="0"/>
            </w:pPr>
            <w:r w:rsidRPr="008F2A91">
              <w:t>1.</w:t>
            </w:r>
          </w:p>
        </w:tc>
        <w:tc>
          <w:tcPr>
            <w:tcW w:w="8664" w:type="dxa"/>
          </w:tcPr>
          <w:p w:rsidR="00FD4492" w:rsidRPr="008F2A91" w:rsidRDefault="00FD4492" w:rsidP="00FD4492">
            <w:pPr>
              <w:ind w:firstLine="0"/>
            </w:pPr>
            <w:r>
              <w:t>Номер вагона</w:t>
            </w:r>
            <w:r w:rsidR="00530BDD">
              <w:t>.</w:t>
            </w:r>
          </w:p>
        </w:tc>
      </w:tr>
      <w:tr w:rsidR="00FD4492" w:rsidRPr="006F66A7">
        <w:tc>
          <w:tcPr>
            <w:tcW w:w="516" w:type="dxa"/>
          </w:tcPr>
          <w:p w:rsidR="00FD4492" w:rsidRPr="006F66A7" w:rsidRDefault="00FD4492" w:rsidP="00FD4492">
            <w:pPr>
              <w:ind w:firstLine="0"/>
            </w:pPr>
            <w:r w:rsidRPr="006F66A7">
              <w:t>2.</w:t>
            </w:r>
          </w:p>
        </w:tc>
        <w:tc>
          <w:tcPr>
            <w:tcW w:w="8664" w:type="dxa"/>
          </w:tcPr>
          <w:p w:rsidR="00FD4492" w:rsidRPr="006F66A7" w:rsidRDefault="00FD4492" w:rsidP="00FD4492">
            <w:pPr>
              <w:ind w:firstLine="0"/>
            </w:pPr>
            <w:r w:rsidRPr="006F66A7">
              <w:t>Принадлежность вагона</w:t>
            </w:r>
            <w:r w:rsidR="00530BDD">
              <w:t>.</w:t>
            </w:r>
          </w:p>
        </w:tc>
      </w:tr>
      <w:tr w:rsidR="00FD4492" w:rsidRPr="006F66A7">
        <w:tc>
          <w:tcPr>
            <w:tcW w:w="516" w:type="dxa"/>
          </w:tcPr>
          <w:p w:rsidR="00FD4492" w:rsidRPr="006F66A7" w:rsidRDefault="00FD4492" w:rsidP="00FD4492">
            <w:pPr>
              <w:ind w:firstLine="0"/>
            </w:pPr>
            <w:r w:rsidRPr="006F66A7">
              <w:t>3.</w:t>
            </w:r>
          </w:p>
        </w:tc>
        <w:tc>
          <w:tcPr>
            <w:tcW w:w="8664" w:type="dxa"/>
          </w:tcPr>
          <w:p w:rsidR="00FD4492" w:rsidRPr="006F66A7" w:rsidRDefault="00FD4492" w:rsidP="00FD4492">
            <w:pPr>
              <w:ind w:firstLine="0"/>
            </w:pPr>
            <w:r w:rsidRPr="006F66A7">
              <w:t>Грузоподъемность</w:t>
            </w:r>
            <w:r w:rsidR="00530BDD">
              <w:t>.</w:t>
            </w:r>
          </w:p>
        </w:tc>
      </w:tr>
      <w:tr w:rsidR="00FD4492" w:rsidRPr="006F66A7">
        <w:tc>
          <w:tcPr>
            <w:tcW w:w="516" w:type="dxa"/>
          </w:tcPr>
          <w:p w:rsidR="00FD4492" w:rsidRPr="006F66A7" w:rsidRDefault="00FD4492" w:rsidP="00FD4492">
            <w:pPr>
              <w:ind w:firstLine="0"/>
            </w:pPr>
            <w:r w:rsidRPr="006F66A7">
              <w:t>4.</w:t>
            </w:r>
          </w:p>
        </w:tc>
        <w:tc>
          <w:tcPr>
            <w:tcW w:w="8664" w:type="dxa"/>
          </w:tcPr>
          <w:p w:rsidR="00FD4492" w:rsidRPr="006F66A7" w:rsidRDefault="00FD4492" w:rsidP="00FD4492">
            <w:pPr>
              <w:ind w:firstLine="0"/>
            </w:pPr>
            <w:r w:rsidRPr="006F66A7">
              <w:t>Тара вагона</w:t>
            </w:r>
            <w:r w:rsidR="00530BDD">
              <w:t>.</w:t>
            </w:r>
          </w:p>
        </w:tc>
      </w:tr>
      <w:tr w:rsidR="00FD4492" w:rsidRPr="006F66A7">
        <w:tc>
          <w:tcPr>
            <w:tcW w:w="516" w:type="dxa"/>
          </w:tcPr>
          <w:p w:rsidR="00FD4492" w:rsidRPr="006F66A7" w:rsidRDefault="00FD4492" w:rsidP="00FD4492">
            <w:pPr>
              <w:ind w:firstLine="0"/>
            </w:pPr>
            <w:r w:rsidRPr="006F66A7">
              <w:t xml:space="preserve">5. </w:t>
            </w:r>
          </w:p>
        </w:tc>
        <w:tc>
          <w:tcPr>
            <w:tcW w:w="8664" w:type="dxa"/>
          </w:tcPr>
          <w:p w:rsidR="00FD4492" w:rsidRPr="006F66A7" w:rsidRDefault="00FD4492" w:rsidP="00FD4492">
            <w:pPr>
              <w:ind w:firstLine="0"/>
            </w:pPr>
            <w:r w:rsidRPr="006F66A7">
              <w:t>Способ определения веса тары</w:t>
            </w:r>
            <w:r w:rsidR="00530BDD">
              <w:t>.</w:t>
            </w:r>
          </w:p>
        </w:tc>
      </w:tr>
      <w:tr w:rsidR="00FD4492" w:rsidRPr="00106A17">
        <w:tc>
          <w:tcPr>
            <w:tcW w:w="516" w:type="dxa"/>
          </w:tcPr>
          <w:p w:rsidR="00FD4492" w:rsidRDefault="00FD4492" w:rsidP="00FD4492">
            <w:pPr>
              <w:ind w:firstLine="0"/>
            </w:pPr>
            <w:r>
              <w:t>6.</w:t>
            </w:r>
          </w:p>
        </w:tc>
        <w:tc>
          <w:tcPr>
            <w:tcW w:w="8664" w:type="dxa"/>
          </w:tcPr>
          <w:p w:rsidR="00FD4492" w:rsidRDefault="00FD4492" w:rsidP="00FD4492">
            <w:pPr>
              <w:ind w:firstLine="0"/>
            </w:pPr>
            <w:r>
              <w:t xml:space="preserve">Номер </w:t>
            </w:r>
            <w:r w:rsidR="00530BDD">
              <w:t xml:space="preserve">основного </w:t>
            </w:r>
            <w:r>
              <w:t>ж.д.</w:t>
            </w:r>
            <w:r w:rsidR="00530BDD">
              <w:t xml:space="preserve"> </w:t>
            </w:r>
            <w:r>
              <w:t>документа</w:t>
            </w:r>
            <w:r w:rsidR="00530BDD">
              <w:t>.</w:t>
            </w:r>
          </w:p>
        </w:tc>
      </w:tr>
      <w:tr w:rsidR="00FD4492" w:rsidRPr="00106A17">
        <w:tc>
          <w:tcPr>
            <w:tcW w:w="516" w:type="dxa"/>
          </w:tcPr>
          <w:p w:rsidR="00FD4492" w:rsidRDefault="00FD4492" w:rsidP="00FD4492">
            <w:pPr>
              <w:ind w:firstLine="0"/>
            </w:pPr>
            <w:r>
              <w:t>7.</w:t>
            </w:r>
          </w:p>
        </w:tc>
        <w:tc>
          <w:tcPr>
            <w:tcW w:w="8664" w:type="dxa"/>
          </w:tcPr>
          <w:p w:rsidR="00FD4492" w:rsidRDefault="00530BDD" w:rsidP="00FD4492">
            <w:pPr>
              <w:ind w:firstLine="0"/>
            </w:pPr>
            <w:r>
              <w:t xml:space="preserve">Номер </w:t>
            </w:r>
            <w:proofErr w:type="spellStart"/>
            <w:r>
              <w:t>досылочного</w:t>
            </w:r>
            <w:proofErr w:type="spellEnd"/>
            <w:r>
              <w:t xml:space="preserve"> </w:t>
            </w:r>
            <w:proofErr w:type="spellStart"/>
            <w:r>
              <w:t>ж.д</w:t>
            </w:r>
            <w:proofErr w:type="spellEnd"/>
            <w:r>
              <w:t>. документа.</w:t>
            </w:r>
          </w:p>
        </w:tc>
      </w:tr>
      <w:tr w:rsidR="00FD4492" w:rsidRPr="00106A17">
        <w:tc>
          <w:tcPr>
            <w:tcW w:w="516" w:type="dxa"/>
          </w:tcPr>
          <w:p w:rsidR="00FD4492" w:rsidRDefault="00FD4492" w:rsidP="00FD4492">
            <w:pPr>
              <w:ind w:firstLine="0"/>
            </w:pPr>
            <w:r>
              <w:t>8.</w:t>
            </w:r>
          </w:p>
        </w:tc>
        <w:tc>
          <w:tcPr>
            <w:tcW w:w="8664" w:type="dxa"/>
          </w:tcPr>
          <w:p w:rsidR="00FD4492" w:rsidRDefault="00530BDD" w:rsidP="00FD4492">
            <w:pPr>
              <w:ind w:firstLine="0"/>
            </w:pPr>
            <w:r>
              <w:t>Наименование г</w:t>
            </w:r>
            <w:r w:rsidR="00FD4492">
              <w:t>руз</w:t>
            </w:r>
            <w:r>
              <w:t>а.</w:t>
            </w:r>
          </w:p>
        </w:tc>
      </w:tr>
      <w:tr w:rsidR="00FD4492" w:rsidRPr="00106A17">
        <w:tc>
          <w:tcPr>
            <w:tcW w:w="516" w:type="dxa"/>
          </w:tcPr>
          <w:p w:rsidR="00FD4492" w:rsidRDefault="00FD4492" w:rsidP="00FD4492">
            <w:pPr>
              <w:ind w:firstLine="0"/>
            </w:pPr>
            <w:r>
              <w:t>9.</w:t>
            </w:r>
          </w:p>
        </w:tc>
        <w:tc>
          <w:tcPr>
            <w:tcW w:w="8664" w:type="dxa"/>
          </w:tcPr>
          <w:p w:rsidR="00FD4492" w:rsidRDefault="00FD4492" w:rsidP="00FD4492">
            <w:pPr>
              <w:ind w:firstLine="0"/>
            </w:pPr>
            <w:r>
              <w:t>Вес груза</w:t>
            </w:r>
            <w:r w:rsidR="00530BDD">
              <w:t>.</w:t>
            </w:r>
          </w:p>
        </w:tc>
      </w:tr>
      <w:tr w:rsidR="00FD4492" w:rsidRPr="00106A17">
        <w:tc>
          <w:tcPr>
            <w:tcW w:w="516" w:type="dxa"/>
          </w:tcPr>
          <w:p w:rsidR="00FD4492" w:rsidRDefault="00FD4492" w:rsidP="00FD4492">
            <w:pPr>
              <w:ind w:firstLine="0"/>
            </w:pPr>
            <w:r>
              <w:t>10.</w:t>
            </w:r>
          </w:p>
        </w:tc>
        <w:tc>
          <w:tcPr>
            <w:tcW w:w="8664" w:type="dxa"/>
          </w:tcPr>
          <w:p w:rsidR="00FD4492" w:rsidRDefault="00FD4492" w:rsidP="00FD4492">
            <w:pPr>
              <w:ind w:firstLine="0"/>
            </w:pPr>
            <w:r>
              <w:t>Способ взвешивания</w:t>
            </w:r>
            <w:r w:rsidR="00530BDD">
              <w:t>.</w:t>
            </w:r>
          </w:p>
        </w:tc>
      </w:tr>
      <w:tr w:rsidR="00FD4492" w:rsidRPr="00106A17">
        <w:tc>
          <w:tcPr>
            <w:tcW w:w="516" w:type="dxa"/>
          </w:tcPr>
          <w:p w:rsidR="00FD4492" w:rsidRDefault="00FD4492" w:rsidP="00FD4492">
            <w:pPr>
              <w:ind w:firstLine="0"/>
            </w:pPr>
            <w:r>
              <w:t>11.</w:t>
            </w:r>
          </w:p>
        </w:tc>
        <w:tc>
          <w:tcPr>
            <w:tcW w:w="8664" w:type="dxa"/>
          </w:tcPr>
          <w:p w:rsidR="00FD4492" w:rsidRDefault="00FD4492" w:rsidP="00FD4492">
            <w:pPr>
              <w:ind w:firstLine="0"/>
            </w:pPr>
            <w:r>
              <w:t>Станция отгрузки (сети ж.д.)</w:t>
            </w:r>
            <w:r w:rsidR="00530BDD">
              <w:t>.</w:t>
            </w:r>
          </w:p>
        </w:tc>
      </w:tr>
      <w:tr w:rsidR="00FD4492" w:rsidRPr="006F66A7">
        <w:tc>
          <w:tcPr>
            <w:tcW w:w="516" w:type="dxa"/>
          </w:tcPr>
          <w:p w:rsidR="00FD4492" w:rsidRPr="006F66A7" w:rsidRDefault="00FD4492" w:rsidP="00FD4492">
            <w:pPr>
              <w:ind w:firstLine="0"/>
            </w:pPr>
            <w:r w:rsidRPr="006F66A7">
              <w:t>12.</w:t>
            </w:r>
          </w:p>
        </w:tc>
        <w:tc>
          <w:tcPr>
            <w:tcW w:w="8664" w:type="dxa"/>
          </w:tcPr>
          <w:p w:rsidR="00FD4492" w:rsidRPr="006F66A7" w:rsidRDefault="00530BDD" w:rsidP="00FD4492">
            <w:pPr>
              <w:ind w:firstLine="0"/>
            </w:pPr>
            <w:r>
              <w:t>Фронт выгрузки.</w:t>
            </w:r>
          </w:p>
        </w:tc>
      </w:tr>
      <w:tr w:rsidR="00FD4492" w:rsidRPr="006F66A7">
        <w:tc>
          <w:tcPr>
            <w:tcW w:w="516" w:type="dxa"/>
          </w:tcPr>
          <w:p w:rsidR="00FD4492" w:rsidRPr="006F66A7" w:rsidRDefault="00FD4492" w:rsidP="00FD4492">
            <w:pPr>
              <w:ind w:firstLine="0"/>
            </w:pPr>
            <w:r w:rsidRPr="006F66A7">
              <w:t>13.</w:t>
            </w:r>
          </w:p>
        </w:tc>
        <w:tc>
          <w:tcPr>
            <w:tcW w:w="8664" w:type="dxa"/>
          </w:tcPr>
          <w:p w:rsidR="00FD4492" w:rsidRPr="006F66A7" w:rsidRDefault="00530BDD" w:rsidP="00FD4492">
            <w:pPr>
              <w:ind w:firstLine="0"/>
            </w:pPr>
            <w:r>
              <w:t>Станция назначения.</w:t>
            </w:r>
          </w:p>
        </w:tc>
      </w:tr>
      <w:tr w:rsidR="00FD4492" w:rsidRPr="006F66A7">
        <w:tc>
          <w:tcPr>
            <w:tcW w:w="516" w:type="dxa"/>
          </w:tcPr>
          <w:p w:rsidR="00FD4492" w:rsidRPr="006F66A7" w:rsidRDefault="00FD4492" w:rsidP="00FD4492">
            <w:pPr>
              <w:ind w:firstLine="0"/>
            </w:pPr>
            <w:r w:rsidRPr="006F66A7">
              <w:t>14.</w:t>
            </w:r>
          </w:p>
        </w:tc>
        <w:tc>
          <w:tcPr>
            <w:tcW w:w="8664" w:type="dxa"/>
          </w:tcPr>
          <w:p w:rsidR="00FD4492" w:rsidRPr="006F66A7" w:rsidRDefault="00FD4492" w:rsidP="00FD4492">
            <w:pPr>
              <w:ind w:firstLine="0"/>
            </w:pPr>
            <w:r w:rsidRPr="006F66A7">
              <w:t>Цех/клиент получатель груза</w:t>
            </w:r>
            <w:r w:rsidR="00530BDD">
              <w:t>.</w:t>
            </w:r>
          </w:p>
        </w:tc>
      </w:tr>
      <w:tr w:rsidR="00FD4492" w:rsidRPr="00106A17">
        <w:tc>
          <w:tcPr>
            <w:tcW w:w="516" w:type="dxa"/>
          </w:tcPr>
          <w:p w:rsidR="00FD4492" w:rsidRDefault="00FD4492" w:rsidP="00FD4492">
            <w:pPr>
              <w:ind w:firstLine="0"/>
            </w:pPr>
            <w:r>
              <w:t>15.</w:t>
            </w:r>
          </w:p>
        </w:tc>
        <w:tc>
          <w:tcPr>
            <w:tcW w:w="8664" w:type="dxa"/>
          </w:tcPr>
          <w:p w:rsidR="00FD4492" w:rsidRDefault="00FD4492" w:rsidP="00FD4492">
            <w:pPr>
              <w:ind w:firstLine="0"/>
            </w:pPr>
            <w:r>
              <w:t>Номер тарифной схемы</w:t>
            </w:r>
            <w:r w:rsidR="00530BDD">
              <w:t>.</w:t>
            </w:r>
          </w:p>
        </w:tc>
      </w:tr>
      <w:tr w:rsidR="00FD4492" w:rsidRPr="00106A17">
        <w:tc>
          <w:tcPr>
            <w:tcW w:w="516" w:type="dxa"/>
          </w:tcPr>
          <w:p w:rsidR="00FD4492" w:rsidRDefault="00FD4492" w:rsidP="00FD4492">
            <w:pPr>
              <w:ind w:firstLine="0"/>
            </w:pPr>
            <w:r>
              <w:t>16.</w:t>
            </w:r>
          </w:p>
        </w:tc>
        <w:tc>
          <w:tcPr>
            <w:tcW w:w="8664" w:type="dxa"/>
          </w:tcPr>
          <w:p w:rsidR="00FD4492" w:rsidRDefault="00FD4492" w:rsidP="00FD4492">
            <w:pPr>
              <w:ind w:firstLine="0"/>
            </w:pPr>
            <w:r>
              <w:t>Тарифное расстояние</w:t>
            </w:r>
            <w:r w:rsidR="00530BDD">
              <w:t>.</w:t>
            </w:r>
          </w:p>
        </w:tc>
      </w:tr>
      <w:tr w:rsidR="00FD4492" w:rsidRPr="00106A17">
        <w:tc>
          <w:tcPr>
            <w:tcW w:w="516" w:type="dxa"/>
          </w:tcPr>
          <w:p w:rsidR="00FD4492" w:rsidRDefault="00FD4492" w:rsidP="00FD4492">
            <w:pPr>
              <w:ind w:firstLine="0"/>
            </w:pPr>
            <w:r>
              <w:t>17.</w:t>
            </w:r>
          </w:p>
        </w:tc>
        <w:tc>
          <w:tcPr>
            <w:tcW w:w="8664" w:type="dxa"/>
          </w:tcPr>
          <w:p w:rsidR="00FD4492" w:rsidRDefault="00FD4492" w:rsidP="00FD4492">
            <w:pPr>
              <w:ind w:firstLine="0"/>
            </w:pPr>
            <w:r>
              <w:t>Тариф по документу</w:t>
            </w:r>
            <w:r w:rsidR="00530BDD">
              <w:t>.</w:t>
            </w:r>
          </w:p>
        </w:tc>
      </w:tr>
      <w:tr w:rsidR="00FD4492" w:rsidRPr="00106A17">
        <w:tc>
          <w:tcPr>
            <w:tcW w:w="516" w:type="dxa"/>
          </w:tcPr>
          <w:p w:rsidR="00FD4492" w:rsidRDefault="00FD4492" w:rsidP="00FD4492">
            <w:pPr>
              <w:ind w:firstLine="0"/>
            </w:pPr>
            <w:r>
              <w:lastRenderedPageBreak/>
              <w:t>18.</w:t>
            </w:r>
          </w:p>
        </w:tc>
        <w:tc>
          <w:tcPr>
            <w:tcW w:w="8664" w:type="dxa"/>
          </w:tcPr>
          <w:p w:rsidR="00FD4492" w:rsidRDefault="00FD4492" w:rsidP="00FD4492">
            <w:pPr>
              <w:ind w:firstLine="0"/>
            </w:pPr>
            <w:r>
              <w:t>Отправитель груза</w:t>
            </w:r>
            <w:r w:rsidR="00530BDD">
              <w:t>.</w:t>
            </w:r>
          </w:p>
        </w:tc>
      </w:tr>
      <w:tr w:rsidR="00FD4492" w:rsidRPr="00106A17">
        <w:tc>
          <w:tcPr>
            <w:tcW w:w="516" w:type="dxa"/>
          </w:tcPr>
          <w:p w:rsidR="00FD4492" w:rsidRDefault="00FD4492" w:rsidP="00FD4492">
            <w:pPr>
              <w:ind w:firstLine="0"/>
            </w:pPr>
            <w:r>
              <w:t>19.</w:t>
            </w:r>
          </w:p>
        </w:tc>
        <w:tc>
          <w:tcPr>
            <w:tcW w:w="8664" w:type="dxa"/>
          </w:tcPr>
          <w:p w:rsidR="00FD4492" w:rsidRDefault="00FD4492" w:rsidP="00FD4492">
            <w:pPr>
              <w:ind w:firstLine="0"/>
            </w:pPr>
            <w:r>
              <w:t>Владелец груза</w:t>
            </w:r>
            <w:r w:rsidR="00530BDD">
              <w:t>.</w:t>
            </w:r>
          </w:p>
        </w:tc>
      </w:tr>
      <w:tr w:rsidR="00FD4492" w:rsidRPr="00106A17">
        <w:tc>
          <w:tcPr>
            <w:tcW w:w="516" w:type="dxa"/>
          </w:tcPr>
          <w:p w:rsidR="00FD4492" w:rsidRDefault="00FD4492" w:rsidP="00FD4492">
            <w:pPr>
              <w:ind w:firstLine="0"/>
            </w:pPr>
            <w:r>
              <w:t>20.</w:t>
            </w:r>
          </w:p>
        </w:tc>
        <w:tc>
          <w:tcPr>
            <w:tcW w:w="8664" w:type="dxa"/>
          </w:tcPr>
          <w:p w:rsidR="00FD4492" w:rsidRDefault="00530BDD" w:rsidP="00FD4492">
            <w:pPr>
              <w:ind w:firstLine="0"/>
            </w:pPr>
            <w:r>
              <w:t>Плательщик за доставку груза.</w:t>
            </w:r>
          </w:p>
        </w:tc>
      </w:tr>
      <w:tr w:rsidR="00FD4492" w:rsidRPr="00106A17">
        <w:tc>
          <w:tcPr>
            <w:tcW w:w="516" w:type="dxa"/>
          </w:tcPr>
          <w:p w:rsidR="00FD4492" w:rsidRDefault="00FD4492" w:rsidP="00FD4492">
            <w:pPr>
              <w:ind w:firstLine="0"/>
            </w:pPr>
            <w:r>
              <w:t>21.</w:t>
            </w:r>
          </w:p>
        </w:tc>
        <w:tc>
          <w:tcPr>
            <w:tcW w:w="8664" w:type="dxa"/>
          </w:tcPr>
          <w:p w:rsidR="00FD4492" w:rsidRDefault="00FD4492" w:rsidP="00FD4492">
            <w:pPr>
              <w:ind w:firstLine="0"/>
            </w:pPr>
            <w:r>
              <w:t>Номер сертификата</w:t>
            </w:r>
            <w:r w:rsidR="00530BDD">
              <w:t>.</w:t>
            </w:r>
          </w:p>
        </w:tc>
      </w:tr>
      <w:tr w:rsidR="00FD4492" w:rsidRPr="00106A17">
        <w:tc>
          <w:tcPr>
            <w:tcW w:w="516" w:type="dxa"/>
          </w:tcPr>
          <w:p w:rsidR="00FD4492" w:rsidRDefault="00FD4492" w:rsidP="00FD4492">
            <w:pPr>
              <w:ind w:firstLine="0"/>
            </w:pPr>
            <w:r>
              <w:t>22.</w:t>
            </w:r>
          </w:p>
        </w:tc>
        <w:tc>
          <w:tcPr>
            <w:tcW w:w="8664" w:type="dxa"/>
          </w:tcPr>
          <w:p w:rsidR="00FD4492" w:rsidRDefault="00FD4492" w:rsidP="00FD4492">
            <w:pPr>
              <w:ind w:firstLine="0"/>
            </w:pPr>
            <w:r>
              <w:t>Номер паспорта (удостоверения)</w:t>
            </w:r>
            <w:r w:rsidR="00530BDD">
              <w:t>.</w:t>
            </w:r>
          </w:p>
        </w:tc>
      </w:tr>
      <w:tr w:rsidR="00FD4492" w:rsidRPr="00106A17">
        <w:tc>
          <w:tcPr>
            <w:tcW w:w="516" w:type="dxa"/>
          </w:tcPr>
          <w:p w:rsidR="00FD4492" w:rsidRDefault="00FD4492" w:rsidP="00FD4492">
            <w:pPr>
              <w:ind w:firstLine="0"/>
            </w:pPr>
            <w:r>
              <w:t>23.</w:t>
            </w:r>
          </w:p>
        </w:tc>
        <w:tc>
          <w:tcPr>
            <w:tcW w:w="8664" w:type="dxa"/>
          </w:tcPr>
          <w:p w:rsidR="00FD4492" w:rsidRPr="006F66A7" w:rsidRDefault="00FD4492" w:rsidP="00FD4492">
            <w:pPr>
              <w:ind w:firstLine="0"/>
            </w:pPr>
            <w:r w:rsidRPr="006F66A7">
              <w:t>Штемпель убытия груза со ст.отгрузки</w:t>
            </w:r>
            <w:r w:rsidR="00530BDD">
              <w:t>.</w:t>
            </w:r>
          </w:p>
        </w:tc>
      </w:tr>
      <w:tr w:rsidR="00FD4492" w:rsidRPr="00106A17">
        <w:tc>
          <w:tcPr>
            <w:tcW w:w="516" w:type="dxa"/>
          </w:tcPr>
          <w:p w:rsidR="00FD4492" w:rsidRDefault="00FD4492" w:rsidP="00FD4492">
            <w:pPr>
              <w:ind w:firstLine="0"/>
            </w:pPr>
            <w:r>
              <w:t>24.</w:t>
            </w:r>
          </w:p>
        </w:tc>
        <w:tc>
          <w:tcPr>
            <w:tcW w:w="8664" w:type="dxa"/>
          </w:tcPr>
          <w:p w:rsidR="00FD4492" w:rsidRPr="006F66A7" w:rsidRDefault="00FD4492" w:rsidP="00FD4492">
            <w:pPr>
              <w:ind w:firstLine="0"/>
            </w:pPr>
            <w:r w:rsidRPr="006F66A7">
              <w:t>Штемпель прибытия груза на ст.</w:t>
            </w:r>
            <w:r w:rsidR="00486802">
              <w:t>?..</w:t>
            </w:r>
            <w:r w:rsidRPr="006F66A7">
              <w:t xml:space="preserve"> УЗ</w:t>
            </w:r>
            <w:r w:rsidR="00530BDD">
              <w:t>.</w:t>
            </w:r>
          </w:p>
        </w:tc>
      </w:tr>
      <w:tr w:rsidR="00FD4492" w:rsidRPr="00106A17">
        <w:tc>
          <w:tcPr>
            <w:tcW w:w="516" w:type="dxa"/>
          </w:tcPr>
          <w:p w:rsidR="00FD4492" w:rsidRDefault="00FD4492" w:rsidP="00FD4492">
            <w:pPr>
              <w:ind w:firstLine="0"/>
            </w:pPr>
            <w:r>
              <w:t>26.</w:t>
            </w:r>
          </w:p>
        </w:tc>
        <w:tc>
          <w:tcPr>
            <w:tcW w:w="8664" w:type="dxa"/>
          </w:tcPr>
          <w:p w:rsidR="00FD4492" w:rsidRDefault="00FD4492" w:rsidP="00FD4492">
            <w:pPr>
              <w:ind w:firstLine="0"/>
            </w:pPr>
            <w:r>
              <w:t>Количество мест</w:t>
            </w:r>
            <w:r w:rsidR="00530BDD">
              <w:t>.</w:t>
            </w:r>
          </w:p>
        </w:tc>
      </w:tr>
    </w:tbl>
    <w:p w:rsidR="00FD4492" w:rsidRDefault="00FD4492" w:rsidP="00FD4492"/>
    <w:p w:rsidR="00FD4492" w:rsidRPr="00D42190" w:rsidRDefault="00FC1783" w:rsidP="00FC1783">
      <w:pPr>
        <w:pStyle w:val="3"/>
        <w:spacing w:before="0" w:after="0"/>
        <w:jc w:val="left"/>
        <w:rPr>
          <w:sz w:val="24"/>
          <w:szCs w:val="24"/>
        </w:rPr>
      </w:pPr>
      <w:bookmarkStart w:id="217" w:name="_Toc165959660"/>
      <w:r w:rsidRPr="00D42190">
        <w:rPr>
          <w:sz w:val="24"/>
          <w:szCs w:val="24"/>
        </w:rPr>
        <w:t xml:space="preserve">10.7.11. </w:t>
      </w:r>
      <w:r w:rsidR="00FD4492" w:rsidRPr="00D42190">
        <w:rPr>
          <w:sz w:val="24"/>
          <w:szCs w:val="24"/>
        </w:rPr>
        <w:t xml:space="preserve">Акт (телефонограмма, устный </w:t>
      </w:r>
      <w:proofErr w:type="gramStart"/>
      <w:r w:rsidR="00FD4492" w:rsidRPr="00D42190">
        <w:rPr>
          <w:sz w:val="24"/>
          <w:szCs w:val="24"/>
        </w:rPr>
        <w:t>приказ,…</w:t>
      </w:r>
      <w:proofErr w:type="gramEnd"/>
      <w:r w:rsidR="00FD4492" w:rsidRPr="00D42190">
        <w:rPr>
          <w:sz w:val="24"/>
          <w:szCs w:val="24"/>
        </w:rPr>
        <w:t>.) задержания вагона</w:t>
      </w:r>
      <w:bookmarkEnd w:id="217"/>
    </w:p>
    <w:p w:rsidR="00FD4492" w:rsidRPr="00D426DC" w:rsidRDefault="00FD4492" w:rsidP="00FD4492">
      <w:pPr>
        <w:rPr>
          <w:sz w:val="10"/>
          <w:szCs w:val="10"/>
        </w:rPr>
      </w:pPr>
    </w:p>
    <w:tbl>
      <w:tblPr>
        <w:tblStyle w:val="a6"/>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6"/>
        <w:gridCol w:w="8784"/>
      </w:tblGrid>
      <w:tr w:rsidR="00FD4492" w:rsidRPr="008F2A91">
        <w:tc>
          <w:tcPr>
            <w:tcW w:w="396" w:type="dxa"/>
          </w:tcPr>
          <w:p w:rsidR="00FD4492" w:rsidRPr="008F2A91" w:rsidRDefault="00FD4492" w:rsidP="00FD4492">
            <w:pPr>
              <w:ind w:firstLine="0"/>
            </w:pPr>
            <w:r w:rsidRPr="008F2A91">
              <w:t>1.</w:t>
            </w:r>
          </w:p>
        </w:tc>
        <w:tc>
          <w:tcPr>
            <w:tcW w:w="8784" w:type="dxa"/>
          </w:tcPr>
          <w:p w:rsidR="00FD4492" w:rsidRPr="008F2A91" w:rsidRDefault="00FD4492" w:rsidP="00FD4492">
            <w:pPr>
              <w:ind w:firstLine="0"/>
            </w:pPr>
            <w:r>
              <w:t>Номер документа, на основании которого задержан вагон</w:t>
            </w:r>
          </w:p>
        </w:tc>
      </w:tr>
      <w:tr w:rsidR="00FD4492" w:rsidRPr="008F2A91">
        <w:tc>
          <w:tcPr>
            <w:tcW w:w="396" w:type="dxa"/>
          </w:tcPr>
          <w:p w:rsidR="00FD4492" w:rsidRPr="008F2A91" w:rsidRDefault="00FD4492" w:rsidP="00FD4492">
            <w:pPr>
              <w:ind w:firstLine="0"/>
            </w:pPr>
            <w:r w:rsidRPr="008F2A91">
              <w:t>2.</w:t>
            </w:r>
          </w:p>
        </w:tc>
        <w:tc>
          <w:tcPr>
            <w:tcW w:w="8784" w:type="dxa"/>
          </w:tcPr>
          <w:p w:rsidR="00FD4492" w:rsidRPr="00261287" w:rsidRDefault="00FD4492" w:rsidP="00FD4492">
            <w:pPr>
              <w:ind w:firstLine="0"/>
            </w:pPr>
            <w:r>
              <w:t>Дата и время задержания</w:t>
            </w:r>
          </w:p>
        </w:tc>
      </w:tr>
      <w:tr w:rsidR="00FD4492" w:rsidRPr="008F2A91">
        <w:tc>
          <w:tcPr>
            <w:tcW w:w="396" w:type="dxa"/>
          </w:tcPr>
          <w:p w:rsidR="00FD4492" w:rsidRPr="008F2A91" w:rsidRDefault="00FD4492" w:rsidP="00FD4492">
            <w:pPr>
              <w:ind w:firstLine="0"/>
            </w:pPr>
            <w:r w:rsidRPr="008F2A91">
              <w:t>3.</w:t>
            </w:r>
          </w:p>
        </w:tc>
        <w:tc>
          <w:tcPr>
            <w:tcW w:w="8784" w:type="dxa"/>
          </w:tcPr>
          <w:p w:rsidR="00FD4492" w:rsidRDefault="00FD4492" w:rsidP="00FD4492">
            <w:pPr>
              <w:ind w:firstLine="0"/>
            </w:pPr>
            <w:r>
              <w:t>Дата и время устранения причины задержания</w:t>
            </w:r>
          </w:p>
        </w:tc>
      </w:tr>
      <w:tr w:rsidR="00FD4492" w:rsidRPr="008F2A91">
        <w:tc>
          <w:tcPr>
            <w:tcW w:w="396" w:type="dxa"/>
          </w:tcPr>
          <w:p w:rsidR="00FD4492" w:rsidRPr="008F2A91" w:rsidRDefault="00FD4492" w:rsidP="00FD4492">
            <w:pPr>
              <w:ind w:firstLine="0"/>
            </w:pPr>
            <w:r w:rsidRPr="008F2A91">
              <w:t>4.</w:t>
            </w:r>
          </w:p>
        </w:tc>
        <w:tc>
          <w:tcPr>
            <w:tcW w:w="8784" w:type="dxa"/>
          </w:tcPr>
          <w:p w:rsidR="00FD4492" w:rsidRDefault="00FD4492" w:rsidP="00FD4492">
            <w:pPr>
              <w:ind w:firstLine="0"/>
            </w:pPr>
            <w:r>
              <w:t>Станция задержания</w:t>
            </w:r>
          </w:p>
        </w:tc>
      </w:tr>
      <w:tr w:rsidR="00FD4492" w:rsidRPr="008F2A91">
        <w:tc>
          <w:tcPr>
            <w:tcW w:w="396" w:type="dxa"/>
          </w:tcPr>
          <w:p w:rsidR="00FD4492" w:rsidRPr="008F2A91" w:rsidRDefault="00FD4492" w:rsidP="00FD4492">
            <w:pPr>
              <w:ind w:firstLine="0"/>
            </w:pPr>
            <w:r>
              <w:t xml:space="preserve">5. </w:t>
            </w:r>
          </w:p>
        </w:tc>
        <w:tc>
          <w:tcPr>
            <w:tcW w:w="8784" w:type="dxa"/>
          </w:tcPr>
          <w:p w:rsidR="00FD4492" w:rsidRDefault="00FD4492" w:rsidP="00FD4492">
            <w:pPr>
              <w:ind w:firstLine="0"/>
            </w:pPr>
            <w:r>
              <w:t>Номер вагона</w:t>
            </w:r>
          </w:p>
        </w:tc>
      </w:tr>
      <w:tr w:rsidR="00FD4492" w:rsidRPr="008F2A91">
        <w:tc>
          <w:tcPr>
            <w:tcW w:w="396" w:type="dxa"/>
          </w:tcPr>
          <w:p w:rsidR="00FD4492" w:rsidRPr="008F2A91" w:rsidRDefault="00FD4492" w:rsidP="00FD4492">
            <w:pPr>
              <w:ind w:firstLine="0"/>
            </w:pPr>
            <w:r>
              <w:t>6.</w:t>
            </w:r>
          </w:p>
        </w:tc>
        <w:tc>
          <w:tcPr>
            <w:tcW w:w="8784" w:type="dxa"/>
          </w:tcPr>
          <w:p w:rsidR="00FD4492" w:rsidRDefault="00FD4492" w:rsidP="00FD4492">
            <w:pPr>
              <w:ind w:firstLine="0"/>
            </w:pPr>
            <w:r>
              <w:t>Причина задержания</w:t>
            </w:r>
          </w:p>
        </w:tc>
      </w:tr>
      <w:tr w:rsidR="00FD4492" w:rsidRPr="008F2A91">
        <w:tc>
          <w:tcPr>
            <w:tcW w:w="396" w:type="dxa"/>
          </w:tcPr>
          <w:p w:rsidR="00FD4492" w:rsidRPr="008F2A91" w:rsidRDefault="00FD4492" w:rsidP="00FD4492">
            <w:pPr>
              <w:ind w:firstLine="0"/>
            </w:pPr>
            <w:r>
              <w:t>7.</w:t>
            </w:r>
          </w:p>
        </w:tc>
        <w:tc>
          <w:tcPr>
            <w:tcW w:w="8784" w:type="dxa"/>
          </w:tcPr>
          <w:p w:rsidR="00FD4492" w:rsidRDefault="00FD4492" w:rsidP="00FD4492">
            <w:pPr>
              <w:ind w:firstLine="0"/>
              <w:jc w:val="left"/>
            </w:pPr>
            <w:r>
              <w:t xml:space="preserve">ФИО ответственного цеха (бригадира погрузки) </w:t>
            </w:r>
          </w:p>
        </w:tc>
      </w:tr>
      <w:tr w:rsidR="00FD4492" w:rsidRPr="00106A17">
        <w:tc>
          <w:tcPr>
            <w:tcW w:w="396" w:type="dxa"/>
          </w:tcPr>
          <w:p w:rsidR="00FD4492" w:rsidRPr="008F2A91" w:rsidRDefault="00FD4492" w:rsidP="00FD4492">
            <w:pPr>
              <w:ind w:firstLine="0"/>
            </w:pPr>
            <w:r>
              <w:t>8.</w:t>
            </w:r>
          </w:p>
        </w:tc>
        <w:tc>
          <w:tcPr>
            <w:tcW w:w="8784" w:type="dxa"/>
          </w:tcPr>
          <w:p w:rsidR="00FD4492" w:rsidRDefault="00FD4492" w:rsidP="00FD4492">
            <w:pPr>
              <w:ind w:firstLine="0"/>
            </w:pPr>
            <w:r>
              <w:t>ФИО, задержавшего вагон</w:t>
            </w:r>
          </w:p>
        </w:tc>
      </w:tr>
    </w:tbl>
    <w:p w:rsidR="00FD4492" w:rsidRDefault="00FD4492" w:rsidP="00FD4492">
      <w:r>
        <w:tab/>
      </w:r>
      <w:r>
        <w:tab/>
      </w:r>
      <w:r>
        <w:tab/>
      </w:r>
      <w:r>
        <w:tab/>
      </w:r>
    </w:p>
    <w:p w:rsidR="00FD4492" w:rsidRPr="00D42190" w:rsidRDefault="00FC1783" w:rsidP="00FC1783">
      <w:pPr>
        <w:pStyle w:val="3"/>
        <w:spacing w:before="0" w:after="0"/>
        <w:jc w:val="left"/>
        <w:rPr>
          <w:sz w:val="24"/>
          <w:szCs w:val="24"/>
        </w:rPr>
      </w:pPr>
      <w:bookmarkStart w:id="218" w:name="_Toc165959661"/>
      <w:r w:rsidRPr="00D42190">
        <w:rPr>
          <w:sz w:val="24"/>
          <w:szCs w:val="24"/>
        </w:rPr>
        <w:t xml:space="preserve">10.7.12. </w:t>
      </w:r>
      <w:r w:rsidR="00FD4492" w:rsidRPr="00D42190">
        <w:rPr>
          <w:sz w:val="24"/>
          <w:szCs w:val="24"/>
        </w:rPr>
        <w:t xml:space="preserve">Приказ на </w:t>
      </w:r>
      <w:proofErr w:type="gramStart"/>
      <w:r w:rsidR="00FD4492" w:rsidRPr="00D42190">
        <w:rPr>
          <w:sz w:val="24"/>
          <w:szCs w:val="24"/>
        </w:rPr>
        <w:t>переадресовку  вагона</w:t>
      </w:r>
      <w:bookmarkEnd w:id="218"/>
      <w:proofErr w:type="gramEnd"/>
    </w:p>
    <w:p w:rsidR="00FD4492" w:rsidRPr="00D426DC" w:rsidRDefault="00FD4492" w:rsidP="00FD4492">
      <w:pPr>
        <w:rPr>
          <w:sz w:val="10"/>
          <w:szCs w:val="10"/>
        </w:rPr>
      </w:pPr>
    </w:p>
    <w:tbl>
      <w:tblPr>
        <w:tblStyle w:val="a6"/>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6"/>
        <w:gridCol w:w="8414"/>
      </w:tblGrid>
      <w:tr w:rsidR="00FD4492" w:rsidRPr="008F2A91">
        <w:trPr>
          <w:trHeight w:val="279"/>
        </w:trPr>
        <w:tc>
          <w:tcPr>
            <w:tcW w:w="396" w:type="dxa"/>
          </w:tcPr>
          <w:p w:rsidR="00FD4492" w:rsidRPr="008F2A91" w:rsidRDefault="00FD4492" w:rsidP="00FD4492">
            <w:pPr>
              <w:ind w:firstLine="0"/>
            </w:pPr>
            <w:r w:rsidRPr="008F2A91">
              <w:t>1.</w:t>
            </w:r>
          </w:p>
        </w:tc>
        <w:tc>
          <w:tcPr>
            <w:tcW w:w="8604" w:type="dxa"/>
          </w:tcPr>
          <w:p w:rsidR="00FD4492" w:rsidRDefault="00FD4492" w:rsidP="00FD4492">
            <w:pPr>
              <w:ind w:firstLine="0"/>
            </w:pPr>
            <w:r>
              <w:t xml:space="preserve">Номер </w:t>
            </w:r>
            <w:proofErr w:type="spellStart"/>
            <w:r>
              <w:t>документа,на</w:t>
            </w:r>
            <w:proofErr w:type="spellEnd"/>
            <w:r>
              <w:t xml:space="preserve"> основании которого переадресован вагон</w:t>
            </w:r>
            <w:r w:rsidR="004D5E40">
              <w:t>.</w:t>
            </w:r>
          </w:p>
        </w:tc>
      </w:tr>
      <w:tr w:rsidR="00FD4492" w:rsidRPr="008F2A91">
        <w:trPr>
          <w:trHeight w:val="264"/>
        </w:trPr>
        <w:tc>
          <w:tcPr>
            <w:tcW w:w="396" w:type="dxa"/>
          </w:tcPr>
          <w:p w:rsidR="00FD4492" w:rsidRPr="008F2A91" w:rsidRDefault="00FD4492" w:rsidP="00FD4492">
            <w:pPr>
              <w:ind w:firstLine="0"/>
            </w:pPr>
            <w:r w:rsidRPr="008F2A91">
              <w:t>2.</w:t>
            </w:r>
          </w:p>
        </w:tc>
        <w:tc>
          <w:tcPr>
            <w:tcW w:w="8604" w:type="dxa"/>
          </w:tcPr>
          <w:p w:rsidR="00FD4492" w:rsidRDefault="00FD4492" w:rsidP="00FD4492">
            <w:pPr>
              <w:ind w:firstLine="0"/>
            </w:pPr>
            <w:r>
              <w:t>Дата и время оформления документа</w:t>
            </w:r>
            <w:r w:rsidR="004D5E40">
              <w:t>.</w:t>
            </w:r>
          </w:p>
        </w:tc>
      </w:tr>
      <w:tr w:rsidR="00FD4492" w:rsidRPr="008F2A91">
        <w:trPr>
          <w:trHeight w:val="264"/>
        </w:trPr>
        <w:tc>
          <w:tcPr>
            <w:tcW w:w="396" w:type="dxa"/>
          </w:tcPr>
          <w:p w:rsidR="00FD4492" w:rsidRPr="008F2A91" w:rsidRDefault="00FD4492" w:rsidP="00FD4492">
            <w:pPr>
              <w:ind w:firstLine="0"/>
            </w:pPr>
            <w:r w:rsidRPr="008F2A91">
              <w:t>3.</w:t>
            </w:r>
          </w:p>
        </w:tc>
        <w:tc>
          <w:tcPr>
            <w:tcW w:w="8604" w:type="dxa"/>
          </w:tcPr>
          <w:p w:rsidR="00FD4492" w:rsidRDefault="00FD4492" w:rsidP="00FD4492">
            <w:pPr>
              <w:ind w:firstLine="0"/>
            </w:pPr>
            <w:r>
              <w:t>Номер вагона</w:t>
            </w:r>
            <w:r w:rsidR="004D5E40">
              <w:t>.</w:t>
            </w:r>
          </w:p>
        </w:tc>
      </w:tr>
      <w:tr w:rsidR="00FD4492" w:rsidRPr="008F2A91">
        <w:trPr>
          <w:trHeight w:val="543"/>
        </w:trPr>
        <w:tc>
          <w:tcPr>
            <w:tcW w:w="396" w:type="dxa"/>
          </w:tcPr>
          <w:p w:rsidR="00FD4492" w:rsidRPr="008F2A91" w:rsidRDefault="00FD4492" w:rsidP="00FD4492">
            <w:pPr>
              <w:ind w:firstLine="0"/>
            </w:pPr>
            <w:r w:rsidRPr="008F2A91">
              <w:t>4.</w:t>
            </w:r>
          </w:p>
        </w:tc>
        <w:tc>
          <w:tcPr>
            <w:tcW w:w="8604" w:type="dxa"/>
          </w:tcPr>
          <w:p w:rsidR="00FD4492" w:rsidRDefault="00FD4492" w:rsidP="00FD4492">
            <w:pPr>
              <w:ind w:firstLine="0"/>
            </w:pPr>
            <w:r>
              <w:t>Кто является плательщиком по плате за пользование вагоном (для переадресовок по Дороге)</w:t>
            </w:r>
            <w:r w:rsidR="004D5E40">
              <w:t>.</w:t>
            </w:r>
          </w:p>
        </w:tc>
      </w:tr>
      <w:tr w:rsidR="00FD4492" w:rsidRPr="00106A17">
        <w:trPr>
          <w:trHeight w:val="279"/>
        </w:trPr>
        <w:tc>
          <w:tcPr>
            <w:tcW w:w="396" w:type="dxa"/>
          </w:tcPr>
          <w:p w:rsidR="00FD4492" w:rsidRPr="008F2A91" w:rsidRDefault="00FD4492" w:rsidP="00FD4492">
            <w:pPr>
              <w:ind w:firstLine="0"/>
            </w:pPr>
            <w:r>
              <w:t>5.</w:t>
            </w:r>
          </w:p>
        </w:tc>
        <w:tc>
          <w:tcPr>
            <w:tcW w:w="8604" w:type="dxa"/>
          </w:tcPr>
          <w:p w:rsidR="00FD4492" w:rsidRDefault="00FD4492" w:rsidP="00FD4492">
            <w:pPr>
              <w:ind w:firstLine="0"/>
            </w:pPr>
            <w:r>
              <w:t xml:space="preserve">ФИО ответственного за переадресовку </w:t>
            </w:r>
            <w:r w:rsidR="004D5E40">
              <w:t>вагонов.</w:t>
            </w:r>
          </w:p>
        </w:tc>
      </w:tr>
    </w:tbl>
    <w:p w:rsidR="00FD4492" w:rsidRPr="00FD4492" w:rsidRDefault="00FD4492" w:rsidP="00FD4492">
      <w:pPr>
        <w:ind w:left="709" w:firstLine="0"/>
      </w:pPr>
    </w:p>
    <w:p w:rsidR="00D42190" w:rsidRDefault="00D42190" w:rsidP="007879D4">
      <w:pPr>
        <w:pStyle w:val="21"/>
        <w:rPr>
          <w:iCs w:val="0"/>
          <w:sz w:val="24"/>
        </w:rPr>
      </w:pPr>
    </w:p>
    <w:p w:rsidR="00FD4492" w:rsidRPr="000901D4" w:rsidRDefault="007879D4" w:rsidP="007879D4">
      <w:pPr>
        <w:pStyle w:val="21"/>
        <w:rPr>
          <w:iCs w:val="0"/>
          <w:sz w:val="24"/>
        </w:rPr>
      </w:pPr>
      <w:bookmarkStart w:id="219" w:name="_Toc165959662"/>
      <w:r w:rsidRPr="007879D4">
        <w:rPr>
          <w:iCs w:val="0"/>
          <w:sz w:val="24"/>
        </w:rPr>
        <w:t>10.</w:t>
      </w:r>
      <w:r w:rsidRPr="000901D4">
        <w:rPr>
          <w:iCs w:val="0"/>
          <w:sz w:val="24"/>
        </w:rPr>
        <w:t>8</w:t>
      </w:r>
      <w:r w:rsidRPr="007879D4">
        <w:rPr>
          <w:iCs w:val="0"/>
          <w:sz w:val="24"/>
        </w:rPr>
        <w:t>. Пользовательский интерфейс ввода</w:t>
      </w:r>
      <w:bookmarkEnd w:id="219"/>
    </w:p>
    <w:p w:rsidR="00616FFA" w:rsidRPr="00751081" w:rsidRDefault="00616FFA" w:rsidP="00616FFA">
      <w:pPr>
        <w:pStyle w:val="312"/>
        <w:spacing w:before="120"/>
        <w:jc w:val="left"/>
        <w:rPr>
          <w:b/>
        </w:rPr>
      </w:pPr>
      <w:bookmarkStart w:id="220" w:name="_Toc165959663"/>
      <w:r w:rsidRPr="00751081">
        <w:rPr>
          <w:b/>
        </w:rPr>
        <w:t>10.8.1. Прибытие поезда на станцию – транзит с переработкой</w:t>
      </w:r>
      <w:bookmarkEnd w:id="220"/>
    </w:p>
    <w:p w:rsidR="00616FFA" w:rsidRPr="00616FFA" w:rsidRDefault="00616FFA" w:rsidP="00616FFA">
      <w:pPr>
        <w:ind w:left="709" w:firstLine="0"/>
      </w:pPr>
    </w:p>
    <w:p w:rsidR="00133880" w:rsidRDefault="00133880" w:rsidP="00616FFA">
      <w:pPr>
        <w:numPr>
          <w:ilvl w:val="1"/>
          <w:numId w:val="18"/>
        </w:numPr>
        <w:tabs>
          <w:tab w:val="num" w:pos="720"/>
        </w:tabs>
        <w:ind w:firstLine="0"/>
      </w:pPr>
      <w:r>
        <w:t xml:space="preserve">Подтверждение ДСП «документа движения – прибытие», созданного при отправлении поезда со станции с вводом даты и времени прибытия поезда. </w:t>
      </w:r>
    </w:p>
    <w:p w:rsidR="00133880" w:rsidRDefault="00133880" w:rsidP="00616FFA">
      <w:pPr>
        <w:ind w:firstLine="720"/>
      </w:pPr>
      <w:r>
        <w:t xml:space="preserve">Предоставить пользователю по списку поездов, отправленных в адрес рабочей станции (СТАНЦИЯ), выбрать прибывший поезд; в сформированный при отправлении поезда «документ движения – прибытие» занести дату и время прибытия поезда </w:t>
      </w:r>
      <w:proofErr w:type="gramStart"/>
      <w:r>
        <w:t>на  СТАНЦИЮ</w:t>
      </w:r>
      <w:proofErr w:type="gramEnd"/>
      <w:r>
        <w:t xml:space="preserve">. При отсутствии поезда в списке </w:t>
      </w:r>
      <w:proofErr w:type="gramStart"/>
      <w:r>
        <w:t>отправленных  в</w:t>
      </w:r>
      <w:proofErr w:type="gramEnd"/>
      <w:r>
        <w:t xml:space="preserve"> адрес СТАНЦИИ поездов, сформировать «документ движения – прибытие»  с записью данных по прибывшему поезду.</w:t>
      </w:r>
    </w:p>
    <w:p w:rsidR="00133880" w:rsidRDefault="00133880" w:rsidP="00133880">
      <w:pPr>
        <w:pStyle w:val="a7"/>
        <w:ind w:left="1260"/>
      </w:pPr>
    </w:p>
    <w:tbl>
      <w:tblPr>
        <w:tblW w:w="9370" w:type="dxa"/>
        <w:tblInd w:w="98" w:type="dxa"/>
        <w:tblLook w:val="0000" w:firstRow="0" w:lastRow="0" w:firstColumn="0" w:lastColumn="0" w:noHBand="0" w:noVBand="0"/>
      </w:tblPr>
      <w:tblGrid>
        <w:gridCol w:w="1900"/>
        <w:gridCol w:w="1239"/>
        <w:gridCol w:w="414"/>
        <w:gridCol w:w="968"/>
        <w:gridCol w:w="1560"/>
        <w:gridCol w:w="589"/>
        <w:gridCol w:w="1321"/>
        <w:gridCol w:w="479"/>
        <w:gridCol w:w="240"/>
        <w:gridCol w:w="236"/>
        <w:gridCol w:w="424"/>
      </w:tblGrid>
      <w:tr w:rsidR="00133880" w:rsidRPr="008E77FA">
        <w:trPr>
          <w:trHeight w:val="255"/>
        </w:trPr>
        <w:tc>
          <w:tcPr>
            <w:tcW w:w="1900" w:type="dxa"/>
            <w:tcBorders>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Станция:</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p>
        </w:tc>
        <w:tc>
          <w:tcPr>
            <w:tcW w:w="414" w:type="dxa"/>
            <w:tcBorders>
              <w:left w:val="single" w:sz="4" w:space="0" w:color="auto"/>
              <w:bottom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968" w:type="dxa"/>
            <w:tcBorders>
              <w:left w:val="nil"/>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Дата:</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589" w:type="dxa"/>
            <w:tcBorders>
              <w:left w:val="single" w:sz="4" w:space="0" w:color="auto"/>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800" w:type="dxa"/>
            <w:gridSpan w:val="2"/>
            <w:tcBorders>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Пользователь:</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tcBorders>
              <w:top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23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single" w:sz="4" w:space="0" w:color="auto"/>
            </w:tcBorders>
            <w:shd w:val="clear" w:color="auto" w:fill="auto"/>
            <w:noWrap/>
            <w:vAlign w:val="bottom"/>
          </w:tcPr>
          <w:p w:rsidR="00133880" w:rsidRPr="008E77FA" w:rsidRDefault="00133880" w:rsidP="00133880">
            <w:pPr>
              <w:ind w:firstLine="0"/>
              <w:rPr>
                <w:b/>
                <w:bCs/>
                <w:sz w:val="20"/>
                <w:szCs w:val="20"/>
              </w:rPr>
            </w:pPr>
            <w:r w:rsidRPr="008E77FA">
              <w:rPr>
                <w:b/>
                <w:bCs/>
                <w:sz w:val="20"/>
                <w:szCs w:val="20"/>
              </w:rPr>
              <w:t>Смена:</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2040" w:type="dxa"/>
            <w:gridSpan w:val="3"/>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236"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424" w:type="dxa"/>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73351">
        <w:trPr>
          <w:trHeight w:val="98"/>
        </w:trPr>
        <w:tc>
          <w:tcPr>
            <w:tcW w:w="1900" w:type="dxa"/>
            <w:tcBorders>
              <w:top w:val="nil"/>
              <w:bottom w:val="nil"/>
              <w:right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c>
          <w:tcPr>
            <w:tcW w:w="1239"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414"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968" w:type="dxa"/>
            <w:tcBorders>
              <w:top w:val="nil"/>
              <w:left w:val="nil"/>
              <w:bottom w:val="nil"/>
              <w:right w:val="nil"/>
            </w:tcBorders>
            <w:shd w:val="clear" w:color="auto" w:fill="auto"/>
            <w:noWrap/>
            <w:vAlign w:val="bottom"/>
          </w:tcPr>
          <w:p w:rsidR="00133880" w:rsidRPr="00873351" w:rsidRDefault="00133880" w:rsidP="00133880">
            <w:pPr>
              <w:ind w:firstLine="0"/>
              <w:rPr>
                <w:b/>
                <w:bCs/>
                <w:sz w:val="10"/>
                <w:szCs w:val="10"/>
              </w:rPr>
            </w:pPr>
          </w:p>
        </w:tc>
        <w:tc>
          <w:tcPr>
            <w:tcW w:w="1560"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589" w:type="dxa"/>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2040" w:type="dxa"/>
            <w:gridSpan w:val="3"/>
            <w:tcBorders>
              <w:top w:val="nil"/>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236" w:type="dxa"/>
            <w:tcBorders>
              <w:top w:val="nil"/>
              <w:left w:val="nil"/>
              <w:bottom w:val="nil"/>
              <w:right w:val="nil"/>
            </w:tcBorders>
            <w:shd w:val="clear" w:color="auto" w:fill="auto"/>
            <w:noWrap/>
            <w:vAlign w:val="bottom"/>
          </w:tcPr>
          <w:p w:rsidR="00133880" w:rsidRPr="00873351" w:rsidRDefault="00133880" w:rsidP="00133880">
            <w:pPr>
              <w:ind w:firstLine="0"/>
              <w:jc w:val="center"/>
              <w:rPr>
                <w:sz w:val="10"/>
                <w:szCs w:val="10"/>
              </w:rPr>
            </w:pPr>
          </w:p>
        </w:tc>
        <w:tc>
          <w:tcPr>
            <w:tcW w:w="424" w:type="dxa"/>
            <w:tcBorders>
              <w:top w:val="nil"/>
              <w:left w:val="nil"/>
              <w:bottom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r>
      <w:tr w:rsidR="00133880" w:rsidRPr="008E77FA">
        <w:trPr>
          <w:trHeight w:val="315"/>
        </w:trPr>
        <w:tc>
          <w:tcPr>
            <w:tcW w:w="9370" w:type="dxa"/>
            <w:gridSpan w:val="11"/>
            <w:tcBorders>
              <w:top w:val="nil"/>
              <w:bottom w:val="nil"/>
            </w:tcBorders>
            <w:shd w:val="clear" w:color="auto" w:fill="auto"/>
            <w:noWrap/>
            <w:vAlign w:val="center"/>
          </w:tcPr>
          <w:p w:rsidR="00133880" w:rsidRPr="008E77FA" w:rsidRDefault="00133880" w:rsidP="00133880">
            <w:pPr>
              <w:ind w:firstLine="0"/>
              <w:jc w:val="center"/>
              <w:rPr>
                <w:b/>
                <w:bCs/>
                <w:u w:val="single"/>
              </w:rPr>
            </w:pPr>
            <w:r w:rsidRPr="008E77FA">
              <w:rPr>
                <w:b/>
                <w:bCs/>
                <w:u w:val="single"/>
              </w:rPr>
              <w:t>Прибытие поезда на станцию</w:t>
            </w:r>
          </w:p>
        </w:tc>
      </w:tr>
      <w:tr w:rsidR="00133880" w:rsidRPr="008E77FA">
        <w:trPr>
          <w:trHeight w:val="255"/>
        </w:trPr>
        <w:tc>
          <w:tcPr>
            <w:tcW w:w="1900" w:type="dxa"/>
            <w:tcBorders>
              <w:top w:val="nil"/>
              <w:bottom w:val="nil"/>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23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vMerge w:val="restart"/>
            <w:tcBorders>
              <w:top w:val="nil"/>
              <w:right w:val="single" w:sz="4" w:space="0" w:color="auto"/>
            </w:tcBorders>
            <w:shd w:val="clear" w:color="auto" w:fill="auto"/>
            <w:vAlign w:val="bottom"/>
          </w:tcPr>
          <w:p w:rsidR="00133880" w:rsidRPr="008E77FA" w:rsidRDefault="00133880" w:rsidP="00133880">
            <w:pPr>
              <w:ind w:firstLine="0"/>
              <w:rPr>
                <w:sz w:val="22"/>
                <w:szCs w:val="22"/>
              </w:rPr>
            </w:pPr>
            <w:r w:rsidRPr="008E77FA">
              <w:rPr>
                <w:sz w:val="22"/>
                <w:szCs w:val="22"/>
              </w:rPr>
              <w:t>Номер поезда:</w:t>
            </w:r>
            <w:r w:rsidRPr="008E77FA">
              <w:rPr>
                <w:sz w:val="22"/>
                <w:szCs w:val="22"/>
              </w:rPr>
              <w:br/>
              <w:t xml:space="preserve">дата, </w:t>
            </w:r>
            <w:proofErr w:type="spellStart"/>
            <w:r w:rsidRPr="008E77FA">
              <w:rPr>
                <w:sz w:val="22"/>
                <w:szCs w:val="22"/>
              </w:rPr>
              <w:t>вр.отправл</w:t>
            </w:r>
            <w:proofErr w:type="spellEnd"/>
            <w:r w:rsidRPr="008E77FA">
              <w:rPr>
                <w:sz w:val="22"/>
                <w:szCs w:val="22"/>
              </w:rPr>
              <w:t>.,</w:t>
            </w:r>
            <w:r w:rsidRPr="008E77FA">
              <w:rPr>
                <w:sz w:val="22"/>
                <w:szCs w:val="22"/>
              </w:rPr>
              <w:br/>
              <w:t xml:space="preserve">станция </w:t>
            </w:r>
            <w:proofErr w:type="spellStart"/>
            <w:r w:rsidRPr="008E77FA">
              <w:rPr>
                <w:sz w:val="22"/>
                <w:szCs w:val="22"/>
              </w:rPr>
              <w:t>отправл</w:t>
            </w:r>
            <w:proofErr w:type="spellEnd"/>
            <w:r w:rsidRPr="008E77FA">
              <w:rPr>
                <w:sz w:val="22"/>
                <w:szCs w:val="22"/>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E77FA" w:rsidRDefault="00133880" w:rsidP="00133880">
            <w:pPr>
              <w:ind w:firstLine="0"/>
              <w:rPr>
                <w:sz w:val="20"/>
                <w:szCs w:val="20"/>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8E77FA" w:rsidRDefault="00133880" w:rsidP="00133880">
            <w:pPr>
              <w:ind w:firstLine="0"/>
              <w:jc w:val="center"/>
              <w:rPr>
                <w:sz w:val="20"/>
                <w:szCs w:val="20"/>
              </w:rPr>
            </w:pPr>
            <w:r w:rsidRPr="008E77FA">
              <w:rPr>
                <w:sz w:val="20"/>
                <w:szCs w:val="20"/>
              </w:rPr>
              <w:t>▼</w:t>
            </w:r>
          </w:p>
        </w:tc>
        <w:tc>
          <w:tcPr>
            <w:tcW w:w="968" w:type="dxa"/>
            <w:tcBorders>
              <w:top w:val="nil"/>
              <w:left w:val="single" w:sz="4" w:space="0" w:color="auto"/>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color w:val="FF0000"/>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55"/>
        </w:trPr>
        <w:tc>
          <w:tcPr>
            <w:tcW w:w="1900" w:type="dxa"/>
            <w:vMerge/>
            <w:tcBorders>
              <w:top w:val="nil"/>
              <w:right w:val="nil"/>
            </w:tcBorders>
            <w:vAlign w:val="center"/>
          </w:tcPr>
          <w:p w:rsidR="00133880" w:rsidRPr="008E77FA" w:rsidRDefault="00133880" w:rsidP="00133880">
            <w:pPr>
              <w:ind w:firstLine="0"/>
              <w:rPr>
                <w:sz w:val="22"/>
                <w:szCs w:val="22"/>
              </w:rPr>
            </w:pPr>
          </w:p>
        </w:tc>
        <w:tc>
          <w:tcPr>
            <w:tcW w:w="123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14"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968"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560"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589"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1321" w:type="dxa"/>
            <w:tcBorders>
              <w:top w:val="nil"/>
              <w:left w:val="nil"/>
              <w:bottom w:val="nil"/>
              <w:right w:val="nil"/>
            </w:tcBorders>
            <w:shd w:val="clear" w:color="auto" w:fill="auto"/>
            <w:noWrap/>
            <w:vAlign w:val="bottom"/>
          </w:tcPr>
          <w:p w:rsidR="00133880" w:rsidRPr="008E77FA" w:rsidRDefault="00133880" w:rsidP="00133880">
            <w:pPr>
              <w:ind w:firstLine="0"/>
              <w:rPr>
                <w:sz w:val="20"/>
                <w:szCs w:val="20"/>
              </w:rPr>
            </w:pPr>
          </w:p>
        </w:tc>
        <w:tc>
          <w:tcPr>
            <w:tcW w:w="479" w:type="dxa"/>
            <w:tcBorders>
              <w:top w:val="nil"/>
              <w:left w:val="nil"/>
              <w:bottom w:val="nil"/>
              <w:right w:val="nil"/>
            </w:tcBorders>
            <w:shd w:val="clear" w:color="auto" w:fill="auto"/>
            <w:noWrap/>
            <w:vAlign w:val="bottom"/>
          </w:tcPr>
          <w:p w:rsidR="00133880" w:rsidRPr="008E77FA" w:rsidRDefault="00133880" w:rsidP="00133880">
            <w:pPr>
              <w:ind w:firstLine="0"/>
              <w:jc w:val="center"/>
              <w:rPr>
                <w:sz w:val="20"/>
                <w:szCs w:val="20"/>
              </w:rPr>
            </w:pPr>
          </w:p>
        </w:tc>
        <w:tc>
          <w:tcPr>
            <w:tcW w:w="900" w:type="dxa"/>
            <w:gridSpan w:val="3"/>
            <w:tcBorders>
              <w:top w:val="nil"/>
              <w:left w:val="nil"/>
              <w:bottom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E77FA">
        <w:trPr>
          <w:trHeight w:val="270"/>
        </w:trPr>
        <w:tc>
          <w:tcPr>
            <w:tcW w:w="1900" w:type="dxa"/>
            <w:vMerge/>
            <w:tcBorders>
              <w:top w:val="nil"/>
              <w:bottom w:val="single" w:sz="4" w:space="0" w:color="auto"/>
              <w:right w:val="nil"/>
            </w:tcBorders>
            <w:vAlign w:val="center"/>
          </w:tcPr>
          <w:p w:rsidR="00133880" w:rsidRPr="008E77FA" w:rsidRDefault="00133880" w:rsidP="00133880">
            <w:pPr>
              <w:ind w:firstLine="0"/>
              <w:rPr>
                <w:sz w:val="22"/>
                <w:szCs w:val="22"/>
              </w:rPr>
            </w:pPr>
          </w:p>
        </w:tc>
        <w:tc>
          <w:tcPr>
            <w:tcW w:w="123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414"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968"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c>
          <w:tcPr>
            <w:tcW w:w="1560"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58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1321"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rPr>
                <w:color w:val="FF0000"/>
                <w:sz w:val="20"/>
                <w:szCs w:val="20"/>
              </w:rPr>
            </w:pPr>
            <w:r w:rsidRPr="008E77FA">
              <w:rPr>
                <w:color w:val="FF0000"/>
                <w:sz w:val="20"/>
                <w:szCs w:val="20"/>
              </w:rPr>
              <w:t> </w:t>
            </w:r>
          </w:p>
        </w:tc>
        <w:tc>
          <w:tcPr>
            <w:tcW w:w="479" w:type="dxa"/>
            <w:tcBorders>
              <w:top w:val="nil"/>
              <w:left w:val="nil"/>
              <w:bottom w:val="single" w:sz="4" w:space="0" w:color="auto"/>
              <w:right w:val="nil"/>
            </w:tcBorders>
            <w:shd w:val="clear" w:color="auto" w:fill="auto"/>
            <w:noWrap/>
            <w:vAlign w:val="bottom"/>
          </w:tcPr>
          <w:p w:rsidR="00133880" w:rsidRPr="008E77FA" w:rsidRDefault="00133880" w:rsidP="00133880">
            <w:pPr>
              <w:ind w:firstLine="0"/>
              <w:jc w:val="center"/>
              <w:rPr>
                <w:sz w:val="20"/>
                <w:szCs w:val="20"/>
              </w:rPr>
            </w:pPr>
            <w:r w:rsidRPr="008E77FA">
              <w:rPr>
                <w:sz w:val="20"/>
                <w:szCs w:val="20"/>
              </w:rPr>
              <w:t> </w:t>
            </w:r>
          </w:p>
        </w:tc>
        <w:tc>
          <w:tcPr>
            <w:tcW w:w="900" w:type="dxa"/>
            <w:gridSpan w:val="3"/>
            <w:tcBorders>
              <w:top w:val="nil"/>
              <w:left w:val="nil"/>
              <w:bottom w:val="single" w:sz="4" w:space="0" w:color="auto"/>
            </w:tcBorders>
            <w:shd w:val="clear" w:color="auto" w:fill="auto"/>
            <w:noWrap/>
            <w:vAlign w:val="bottom"/>
          </w:tcPr>
          <w:p w:rsidR="00133880" w:rsidRPr="008E77FA" w:rsidRDefault="00133880" w:rsidP="00133880">
            <w:pPr>
              <w:ind w:firstLine="0"/>
              <w:rPr>
                <w:sz w:val="20"/>
                <w:szCs w:val="20"/>
              </w:rPr>
            </w:pPr>
            <w:r w:rsidRPr="008E77FA">
              <w:rPr>
                <w:sz w:val="20"/>
                <w:szCs w:val="20"/>
              </w:rPr>
              <w:t> </w:t>
            </w:r>
          </w:p>
        </w:tc>
      </w:tr>
      <w:tr w:rsidR="00133880" w:rsidRPr="00873351">
        <w:trPr>
          <w:trHeight w:val="67"/>
        </w:trPr>
        <w:tc>
          <w:tcPr>
            <w:tcW w:w="1900" w:type="dxa"/>
            <w:tcBorders>
              <w:top w:val="single" w:sz="4" w:space="0" w:color="auto"/>
              <w:right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c>
          <w:tcPr>
            <w:tcW w:w="1239"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rPr>
                <w:sz w:val="10"/>
                <w:szCs w:val="10"/>
              </w:rPr>
            </w:pPr>
          </w:p>
        </w:tc>
        <w:tc>
          <w:tcPr>
            <w:tcW w:w="414"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rPr>
                <w:sz w:val="10"/>
                <w:szCs w:val="10"/>
              </w:rPr>
            </w:pPr>
          </w:p>
        </w:tc>
        <w:tc>
          <w:tcPr>
            <w:tcW w:w="968"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1560"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589"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1321" w:type="dxa"/>
            <w:tcBorders>
              <w:top w:val="single" w:sz="4" w:space="0" w:color="auto"/>
              <w:left w:val="nil"/>
              <w:bottom w:val="nil"/>
              <w:right w:val="nil"/>
            </w:tcBorders>
            <w:shd w:val="clear" w:color="auto" w:fill="auto"/>
            <w:noWrap/>
            <w:vAlign w:val="bottom"/>
          </w:tcPr>
          <w:p w:rsidR="00133880" w:rsidRPr="00873351" w:rsidRDefault="00133880" w:rsidP="00133880">
            <w:pPr>
              <w:ind w:firstLine="0"/>
              <w:rPr>
                <w:sz w:val="10"/>
                <w:szCs w:val="10"/>
              </w:rPr>
            </w:pPr>
          </w:p>
        </w:tc>
        <w:tc>
          <w:tcPr>
            <w:tcW w:w="479" w:type="dxa"/>
            <w:tcBorders>
              <w:top w:val="single" w:sz="4" w:space="0" w:color="auto"/>
              <w:left w:val="nil"/>
              <w:bottom w:val="single" w:sz="4" w:space="0" w:color="auto"/>
              <w:right w:val="nil"/>
            </w:tcBorders>
            <w:shd w:val="clear" w:color="auto" w:fill="auto"/>
            <w:noWrap/>
            <w:vAlign w:val="bottom"/>
          </w:tcPr>
          <w:p w:rsidR="00133880" w:rsidRPr="00873351" w:rsidRDefault="00133880" w:rsidP="00133880">
            <w:pPr>
              <w:ind w:firstLine="0"/>
              <w:jc w:val="center"/>
              <w:rPr>
                <w:sz w:val="10"/>
                <w:szCs w:val="10"/>
              </w:rPr>
            </w:pPr>
          </w:p>
        </w:tc>
        <w:tc>
          <w:tcPr>
            <w:tcW w:w="900" w:type="dxa"/>
            <w:gridSpan w:val="3"/>
            <w:tcBorders>
              <w:top w:val="single" w:sz="4" w:space="0" w:color="auto"/>
              <w:left w:val="nil"/>
              <w:bottom w:val="nil"/>
            </w:tcBorders>
            <w:shd w:val="clear" w:color="auto" w:fill="auto"/>
            <w:noWrap/>
            <w:vAlign w:val="bottom"/>
          </w:tcPr>
          <w:p w:rsidR="00133880" w:rsidRPr="00873351" w:rsidRDefault="00133880" w:rsidP="00133880">
            <w:pPr>
              <w:ind w:firstLine="0"/>
              <w:rPr>
                <w:sz w:val="10"/>
                <w:szCs w:val="10"/>
              </w:rPr>
            </w:pPr>
            <w:r w:rsidRPr="00873351">
              <w:rPr>
                <w:sz w:val="10"/>
                <w:szCs w:val="10"/>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proofErr w:type="spellStart"/>
            <w:r w:rsidRPr="001761C8">
              <w:rPr>
                <w:sz w:val="20"/>
                <w:szCs w:val="20"/>
              </w:rPr>
              <w:t>Дата,время</w:t>
            </w:r>
            <w:proofErr w:type="spellEnd"/>
            <w:r w:rsidRPr="001761C8">
              <w:rPr>
                <w:sz w:val="20"/>
                <w:szCs w:val="20"/>
              </w:rPr>
              <w:t xml:space="preserve"> </w:t>
            </w:r>
            <w:proofErr w:type="spellStart"/>
            <w:r w:rsidRPr="001761C8">
              <w:rPr>
                <w:sz w:val="20"/>
                <w:szCs w:val="20"/>
              </w:rPr>
              <w:t>приб</w:t>
            </w:r>
            <w:proofErr w:type="spellEnd"/>
            <w:r w:rsidRPr="001761C8">
              <w:rPr>
                <w:sz w:val="20"/>
                <w:szCs w:val="20"/>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2149" w:type="dxa"/>
            <w:gridSpan w:val="2"/>
            <w:tcBorders>
              <w:top w:val="nil"/>
              <w:left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t>Номер локомотива:</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1</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lastRenderedPageBreak/>
              <w:t> </w:t>
            </w:r>
          </w:p>
        </w:tc>
        <w:tc>
          <w:tcPr>
            <w:tcW w:w="1239"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414"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968"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2</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r w:rsidRPr="001761C8">
              <w:rPr>
                <w:sz w:val="20"/>
                <w:szCs w:val="20"/>
              </w:rPr>
              <w:t>Номер пути:</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3</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nil"/>
            </w:tcBorders>
            <w:shd w:val="clear" w:color="auto" w:fill="auto"/>
            <w:noWrap/>
            <w:vAlign w:val="bottom"/>
          </w:tcPr>
          <w:p w:rsidR="00133880" w:rsidRPr="001761C8" w:rsidRDefault="00133880" w:rsidP="00133880">
            <w:pPr>
              <w:ind w:firstLine="0"/>
              <w:rPr>
                <w:sz w:val="20"/>
                <w:szCs w:val="20"/>
              </w:rPr>
            </w:pPr>
            <w:r w:rsidRPr="001761C8">
              <w:rPr>
                <w:sz w:val="20"/>
                <w:szCs w:val="20"/>
              </w:rPr>
              <w:t> </w:t>
            </w:r>
          </w:p>
        </w:tc>
        <w:tc>
          <w:tcPr>
            <w:tcW w:w="1239"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414" w:type="dxa"/>
            <w:tcBorders>
              <w:top w:val="nil"/>
              <w:left w:val="nil"/>
              <w:bottom w:val="single" w:sz="4" w:space="0" w:color="auto"/>
              <w:right w:val="nil"/>
            </w:tcBorders>
            <w:shd w:val="clear" w:color="auto" w:fill="auto"/>
            <w:noWrap/>
            <w:vAlign w:val="bottom"/>
          </w:tcPr>
          <w:p w:rsidR="00133880" w:rsidRPr="001761C8" w:rsidRDefault="00133880" w:rsidP="00133880">
            <w:pPr>
              <w:ind w:firstLine="0"/>
              <w:rPr>
                <w:sz w:val="18"/>
                <w:szCs w:val="18"/>
              </w:rPr>
            </w:pPr>
          </w:p>
        </w:tc>
        <w:tc>
          <w:tcPr>
            <w:tcW w:w="968"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4</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E77FA">
        <w:trPr>
          <w:trHeight w:val="227"/>
        </w:trPr>
        <w:tc>
          <w:tcPr>
            <w:tcW w:w="1900" w:type="dxa"/>
            <w:tcBorders>
              <w:top w:val="nil"/>
              <w:bottom w:val="nil"/>
              <w:right w:val="single" w:sz="4" w:space="0" w:color="auto"/>
            </w:tcBorders>
            <w:shd w:val="clear" w:color="auto" w:fill="auto"/>
            <w:noWrap/>
            <w:vAlign w:val="bottom"/>
          </w:tcPr>
          <w:p w:rsidR="00133880" w:rsidRPr="001761C8" w:rsidRDefault="00133880" w:rsidP="00133880">
            <w:pPr>
              <w:ind w:firstLine="0"/>
              <w:rPr>
                <w:sz w:val="20"/>
                <w:szCs w:val="20"/>
              </w:rPr>
            </w:pPr>
            <w:r w:rsidRPr="001761C8">
              <w:rPr>
                <w:sz w:val="20"/>
                <w:szCs w:val="20"/>
              </w:rPr>
              <w:t>Направление:</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w:t>
            </w:r>
          </w:p>
        </w:tc>
        <w:tc>
          <w:tcPr>
            <w:tcW w:w="968" w:type="dxa"/>
            <w:tcBorders>
              <w:top w:val="nil"/>
              <w:left w:val="single" w:sz="4" w:space="0" w:color="auto"/>
              <w:bottom w:val="nil"/>
              <w:right w:val="nil"/>
            </w:tcBorders>
            <w:shd w:val="clear" w:color="auto" w:fill="auto"/>
            <w:noWrap/>
            <w:vAlign w:val="bottom"/>
          </w:tcPr>
          <w:p w:rsidR="00133880" w:rsidRPr="001761C8" w:rsidRDefault="00133880" w:rsidP="00133880">
            <w:pPr>
              <w:ind w:firstLine="0"/>
              <w:rPr>
                <w:sz w:val="18"/>
                <w:szCs w:val="18"/>
              </w:rPr>
            </w:pPr>
          </w:p>
        </w:tc>
        <w:tc>
          <w:tcPr>
            <w:tcW w:w="1560"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589" w:type="dxa"/>
            <w:tcBorders>
              <w:top w:val="nil"/>
              <w:left w:val="nil"/>
              <w:bottom w:val="nil"/>
              <w:right w:val="nil"/>
            </w:tcBorders>
            <w:shd w:val="clear" w:color="auto" w:fill="auto"/>
            <w:noWrap/>
            <w:vAlign w:val="bottom"/>
          </w:tcPr>
          <w:p w:rsidR="00133880" w:rsidRPr="001761C8" w:rsidRDefault="00133880" w:rsidP="00133880">
            <w:pPr>
              <w:ind w:firstLine="0"/>
              <w:rPr>
                <w:sz w:val="18"/>
                <w:szCs w:val="18"/>
              </w:rPr>
            </w:pPr>
          </w:p>
        </w:tc>
        <w:tc>
          <w:tcPr>
            <w:tcW w:w="1321" w:type="dxa"/>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 </w:t>
            </w:r>
          </w:p>
        </w:tc>
        <w:tc>
          <w:tcPr>
            <w:tcW w:w="479"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133880">
            <w:pPr>
              <w:ind w:firstLine="0"/>
              <w:jc w:val="center"/>
              <w:rPr>
                <w:sz w:val="18"/>
                <w:szCs w:val="18"/>
              </w:rPr>
            </w:pPr>
            <w:r w:rsidRPr="001761C8">
              <w:rPr>
                <w:sz w:val="18"/>
                <w:szCs w:val="18"/>
              </w:rPr>
              <w:t>5</w:t>
            </w:r>
          </w:p>
        </w:tc>
        <w:tc>
          <w:tcPr>
            <w:tcW w:w="900" w:type="dxa"/>
            <w:gridSpan w:val="3"/>
            <w:tcBorders>
              <w:top w:val="nil"/>
              <w:left w:val="single" w:sz="4" w:space="0" w:color="auto"/>
              <w:bottom w:val="nil"/>
            </w:tcBorders>
            <w:shd w:val="clear" w:color="auto" w:fill="auto"/>
            <w:noWrap/>
            <w:vAlign w:val="bottom"/>
          </w:tcPr>
          <w:p w:rsidR="00133880" w:rsidRPr="001761C8" w:rsidRDefault="00133880" w:rsidP="00133880">
            <w:pPr>
              <w:ind w:firstLine="0"/>
              <w:rPr>
                <w:sz w:val="18"/>
                <w:szCs w:val="18"/>
              </w:rPr>
            </w:pPr>
            <w:r w:rsidRPr="001761C8">
              <w:rPr>
                <w:sz w:val="18"/>
                <w:szCs w:val="18"/>
              </w:rPr>
              <w:t> </w:t>
            </w:r>
          </w:p>
        </w:tc>
      </w:tr>
      <w:tr w:rsidR="00133880" w:rsidRPr="00873351">
        <w:trPr>
          <w:trHeight w:val="77"/>
        </w:trPr>
        <w:tc>
          <w:tcPr>
            <w:tcW w:w="1900" w:type="dxa"/>
            <w:tcBorders>
              <w:top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239"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414"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968"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1560"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589"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1321" w:type="dxa"/>
            <w:tcBorders>
              <w:top w:val="nil"/>
              <w:left w:val="nil"/>
              <w:bottom w:val="nil"/>
              <w:right w:val="nil"/>
            </w:tcBorders>
            <w:shd w:val="clear" w:color="auto" w:fill="auto"/>
            <w:noWrap/>
            <w:vAlign w:val="bottom"/>
          </w:tcPr>
          <w:p w:rsidR="00133880" w:rsidRPr="00873351" w:rsidRDefault="00133880" w:rsidP="00133880">
            <w:pPr>
              <w:ind w:firstLine="0"/>
              <w:rPr>
                <w:rFonts w:ascii="Arial" w:hAnsi="Arial" w:cs="Arial"/>
                <w:sz w:val="10"/>
                <w:szCs w:val="10"/>
              </w:rPr>
            </w:pPr>
          </w:p>
        </w:tc>
        <w:tc>
          <w:tcPr>
            <w:tcW w:w="479" w:type="dxa"/>
            <w:tcBorders>
              <w:top w:val="nil"/>
              <w:left w:val="nil"/>
              <w:bottom w:val="nil"/>
              <w:right w:val="nil"/>
            </w:tcBorders>
            <w:shd w:val="clear" w:color="auto" w:fill="auto"/>
            <w:noWrap/>
            <w:vAlign w:val="bottom"/>
          </w:tcPr>
          <w:p w:rsidR="00133880" w:rsidRPr="00873351" w:rsidRDefault="00133880" w:rsidP="00133880">
            <w:pPr>
              <w:ind w:firstLine="0"/>
              <w:jc w:val="center"/>
              <w:rPr>
                <w:rFonts w:ascii="Arial" w:hAnsi="Arial" w:cs="Arial"/>
                <w:sz w:val="10"/>
                <w:szCs w:val="10"/>
              </w:rPr>
            </w:pPr>
          </w:p>
        </w:tc>
        <w:tc>
          <w:tcPr>
            <w:tcW w:w="900" w:type="dxa"/>
            <w:gridSpan w:val="3"/>
            <w:tcBorders>
              <w:top w:val="nil"/>
              <w:left w:val="nil"/>
              <w:bottom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r>
      <w:tr w:rsidR="00133880">
        <w:trPr>
          <w:trHeight w:val="255"/>
        </w:trPr>
        <w:tc>
          <w:tcPr>
            <w:tcW w:w="1900" w:type="dxa"/>
            <w:tcBorders>
              <w:top w:val="nil"/>
              <w:right w:val="nil"/>
            </w:tcBorders>
            <w:shd w:val="clear" w:color="auto" w:fill="auto"/>
            <w:noWrap/>
            <w:vAlign w:val="bottom"/>
          </w:tcPr>
          <w:p w:rsidR="00133880" w:rsidRDefault="00133880" w:rsidP="00133880">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133880" w:rsidRDefault="00133880" w:rsidP="00133880">
            <w:pPr>
              <w:ind w:firstLine="0"/>
              <w:rPr>
                <w:rFonts w:ascii="Arial" w:hAnsi="Arial" w:cs="Arial"/>
                <w:sz w:val="20"/>
                <w:szCs w:val="20"/>
              </w:rPr>
            </w:pPr>
          </w:p>
        </w:tc>
        <w:tc>
          <w:tcPr>
            <w:tcW w:w="414" w:type="dxa"/>
            <w:tcBorders>
              <w:top w:val="nil"/>
              <w:left w:val="nil"/>
              <w:right w:val="nil"/>
            </w:tcBorders>
            <w:shd w:val="clear" w:color="auto" w:fill="auto"/>
            <w:noWrap/>
            <w:vAlign w:val="bottom"/>
          </w:tcPr>
          <w:p w:rsidR="00133880" w:rsidRDefault="00133880" w:rsidP="00133880">
            <w:pPr>
              <w:ind w:firstLine="0"/>
              <w:rPr>
                <w:rFonts w:ascii="Arial" w:hAnsi="Arial" w:cs="Arial"/>
                <w:sz w:val="20"/>
                <w:szCs w:val="20"/>
              </w:rPr>
            </w:pPr>
          </w:p>
        </w:tc>
        <w:tc>
          <w:tcPr>
            <w:tcW w:w="968" w:type="dxa"/>
            <w:tcBorders>
              <w:top w:val="nil"/>
              <w:left w:val="nil"/>
            </w:tcBorders>
            <w:shd w:val="clear" w:color="auto" w:fill="auto"/>
            <w:noWrap/>
            <w:vAlign w:val="bottom"/>
          </w:tcPr>
          <w:p w:rsidR="00133880" w:rsidRDefault="00133880" w:rsidP="00133880">
            <w:pPr>
              <w:ind w:firstLine="0"/>
              <w:rPr>
                <w:rFonts w:ascii="Arial" w:hAnsi="Arial" w:cs="Arial"/>
                <w:sz w:val="20"/>
                <w:szCs w:val="20"/>
              </w:rPr>
            </w:pPr>
          </w:p>
        </w:tc>
        <w:tc>
          <w:tcPr>
            <w:tcW w:w="3949" w:type="dxa"/>
            <w:gridSpan w:val="4"/>
            <w:tcBorders>
              <w:top w:val="single" w:sz="4" w:space="0" w:color="auto"/>
              <w:left w:val="nil"/>
            </w:tcBorders>
            <w:shd w:val="clear" w:color="auto" w:fill="C0C0C0"/>
            <w:noWrap/>
            <w:vAlign w:val="bottom"/>
          </w:tcPr>
          <w:p w:rsidR="00133880" w:rsidRDefault="00133880" w:rsidP="00133880">
            <w:pPr>
              <w:ind w:firstLine="0"/>
              <w:jc w:val="center"/>
              <w:rPr>
                <w:rFonts w:ascii="Arial" w:hAnsi="Arial" w:cs="Arial"/>
                <w:color w:val="FF0000"/>
                <w:sz w:val="20"/>
                <w:szCs w:val="20"/>
              </w:rPr>
            </w:pPr>
            <w:r>
              <w:rPr>
                <w:rFonts w:ascii="Arial" w:hAnsi="Arial" w:cs="Arial"/>
                <w:color w:val="FF0000"/>
                <w:sz w:val="20"/>
                <w:szCs w:val="20"/>
              </w:rPr>
              <w:t>Подтвердить прибытие поезда</w:t>
            </w:r>
          </w:p>
        </w:tc>
        <w:tc>
          <w:tcPr>
            <w:tcW w:w="900" w:type="dxa"/>
            <w:gridSpan w:val="3"/>
            <w:tcBorders>
              <w:top w:val="nil"/>
            </w:tcBorders>
            <w:shd w:val="clear" w:color="auto" w:fill="auto"/>
            <w:noWrap/>
            <w:vAlign w:val="bottom"/>
          </w:tcPr>
          <w:p w:rsidR="00133880" w:rsidRDefault="00133880" w:rsidP="00133880">
            <w:pPr>
              <w:ind w:firstLine="0"/>
              <w:rPr>
                <w:rFonts w:ascii="Arial" w:hAnsi="Arial" w:cs="Arial"/>
                <w:sz w:val="20"/>
                <w:szCs w:val="20"/>
              </w:rPr>
            </w:pPr>
            <w:r>
              <w:rPr>
                <w:rFonts w:ascii="Arial" w:hAnsi="Arial" w:cs="Arial"/>
                <w:sz w:val="20"/>
                <w:szCs w:val="20"/>
              </w:rPr>
              <w:t> </w:t>
            </w:r>
          </w:p>
        </w:tc>
      </w:tr>
      <w:tr w:rsidR="00133880" w:rsidRPr="00873351">
        <w:trPr>
          <w:trHeight w:val="77"/>
        </w:trPr>
        <w:tc>
          <w:tcPr>
            <w:tcW w:w="1900" w:type="dxa"/>
            <w:tcBorders>
              <w:top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239"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414"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968"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560"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589"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1321" w:type="dxa"/>
            <w:tcBorders>
              <w:top w:val="nil"/>
              <w:left w:val="nil"/>
              <w:righ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c>
          <w:tcPr>
            <w:tcW w:w="479" w:type="dxa"/>
            <w:tcBorders>
              <w:top w:val="nil"/>
              <w:left w:val="nil"/>
              <w:right w:val="nil"/>
            </w:tcBorders>
            <w:shd w:val="clear" w:color="auto" w:fill="auto"/>
            <w:noWrap/>
            <w:vAlign w:val="bottom"/>
          </w:tcPr>
          <w:p w:rsidR="00133880" w:rsidRPr="00873351" w:rsidRDefault="00133880" w:rsidP="00133880">
            <w:pPr>
              <w:ind w:firstLine="0"/>
              <w:jc w:val="center"/>
              <w:rPr>
                <w:rFonts w:ascii="Arial" w:hAnsi="Arial" w:cs="Arial"/>
                <w:sz w:val="10"/>
                <w:szCs w:val="10"/>
              </w:rPr>
            </w:pPr>
            <w:r w:rsidRPr="00873351">
              <w:rPr>
                <w:rFonts w:ascii="Arial" w:hAnsi="Arial" w:cs="Arial"/>
                <w:sz w:val="10"/>
                <w:szCs w:val="10"/>
              </w:rPr>
              <w:t> </w:t>
            </w:r>
          </w:p>
        </w:tc>
        <w:tc>
          <w:tcPr>
            <w:tcW w:w="900" w:type="dxa"/>
            <w:gridSpan w:val="3"/>
            <w:tcBorders>
              <w:top w:val="nil"/>
              <w:left w:val="nil"/>
            </w:tcBorders>
            <w:shd w:val="clear" w:color="auto" w:fill="auto"/>
            <w:noWrap/>
            <w:vAlign w:val="bottom"/>
          </w:tcPr>
          <w:p w:rsidR="00133880" w:rsidRPr="00873351" w:rsidRDefault="00133880" w:rsidP="00133880">
            <w:pPr>
              <w:ind w:firstLine="0"/>
              <w:rPr>
                <w:rFonts w:ascii="Arial" w:hAnsi="Arial" w:cs="Arial"/>
                <w:sz w:val="10"/>
                <w:szCs w:val="10"/>
              </w:rPr>
            </w:pPr>
            <w:r w:rsidRPr="00873351">
              <w:rPr>
                <w:rFonts w:ascii="Arial" w:hAnsi="Arial" w:cs="Arial"/>
                <w:sz w:val="10"/>
                <w:szCs w:val="10"/>
              </w:rPr>
              <w:t> </w:t>
            </w:r>
          </w:p>
        </w:tc>
      </w:tr>
    </w:tbl>
    <w:p w:rsidR="00133880" w:rsidRDefault="00133880" w:rsidP="00616FFA">
      <w:pPr>
        <w:pStyle w:val="a7"/>
        <w:ind w:firstLine="708"/>
        <w:jc w:val="both"/>
      </w:pPr>
      <w:r w:rsidRPr="00BE1587">
        <w:t xml:space="preserve">В поле </w:t>
      </w:r>
      <w:r>
        <w:t>«Номер поезда»</w:t>
      </w:r>
      <w:r w:rsidRPr="00696EF8">
        <w:t xml:space="preserve"> показать все номера поездов, </w:t>
      </w:r>
      <w:proofErr w:type="gramStart"/>
      <w:r w:rsidRPr="00696EF8">
        <w:t>отправленных  в</w:t>
      </w:r>
      <w:proofErr w:type="gramEnd"/>
      <w:r w:rsidRPr="00696EF8">
        <w:t xml:space="preserve"> адрес раб</w:t>
      </w:r>
      <w:r>
        <w:t>очей</w:t>
      </w:r>
      <w:r w:rsidRPr="00696EF8">
        <w:t xml:space="preserve"> станции и не прибывших на тек</w:t>
      </w:r>
      <w:r>
        <w:t>ущий</w:t>
      </w:r>
      <w:r w:rsidRPr="00696EF8">
        <w:t xml:space="preserve"> момент </w:t>
      </w:r>
      <w:r>
        <w:t>(данные</w:t>
      </w:r>
      <w:r w:rsidRPr="00696EF8">
        <w:t xml:space="preserve"> ИДС</w:t>
      </w:r>
      <w:r>
        <w:t>)</w:t>
      </w:r>
      <w:r w:rsidRPr="00696EF8">
        <w:t>; через запятую указать дату отправления, станцию отгрузки</w:t>
      </w:r>
      <w:r>
        <w:t>, либо занести отсутствующий номер поезда.</w:t>
      </w:r>
    </w:p>
    <w:p w:rsidR="00133880" w:rsidRDefault="00133880" w:rsidP="00133880">
      <w:pPr>
        <w:pStyle w:val="a7"/>
      </w:pPr>
      <w:r>
        <w:tab/>
        <w:t>Предоставить пользователю возможность заполнить поле:</w:t>
      </w:r>
    </w:p>
    <w:p w:rsidR="00133880" w:rsidRDefault="00133880" w:rsidP="007A0F09">
      <w:pPr>
        <w:pStyle w:val="a7"/>
        <w:numPr>
          <w:ilvl w:val="0"/>
          <w:numId w:val="85"/>
        </w:numPr>
        <w:tabs>
          <w:tab w:val="clear" w:pos="2137"/>
          <w:tab w:val="num" w:pos="1080"/>
        </w:tabs>
        <w:spacing w:before="120" w:after="0"/>
        <w:ind w:left="1077" w:hanging="357"/>
      </w:pPr>
      <w:r>
        <w:t>«</w:t>
      </w:r>
      <w:r w:rsidRPr="00616FFA">
        <w:rPr>
          <w:b/>
        </w:rPr>
        <w:t>Номер пути</w:t>
      </w:r>
      <w:r>
        <w:t xml:space="preserve">» - </w:t>
      </w:r>
      <w:r w:rsidRPr="00696EF8">
        <w:t>по</w:t>
      </w:r>
      <w:r>
        <w:t xml:space="preserve"> </w:t>
      </w:r>
      <w:r w:rsidRPr="00696EF8">
        <w:t>списк</w:t>
      </w:r>
      <w:r>
        <w:t>у</w:t>
      </w:r>
      <w:r w:rsidRPr="00696EF8">
        <w:t xml:space="preserve"> путей рабочей станции</w:t>
      </w:r>
      <w:r>
        <w:t>;</w:t>
      </w:r>
    </w:p>
    <w:p w:rsidR="00133880" w:rsidRPr="00696EF8" w:rsidRDefault="00133880" w:rsidP="007A0F09">
      <w:pPr>
        <w:pStyle w:val="a7"/>
        <w:numPr>
          <w:ilvl w:val="0"/>
          <w:numId w:val="85"/>
        </w:numPr>
        <w:tabs>
          <w:tab w:val="clear" w:pos="2137"/>
          <w:tab w:val="num" w:pos="1080"/>
        </w:tabs>
        <w:ind w:left="1077" w:hanging="357"/>
      </w:pPr>
      <w:r>
        <w:t>«</w:t>
      </w:r>
      <w:r w:rsidRPr="00616FFA">
        <w:rPr>
          <w:b/>
        </w:rPr>
        <w:t>Направление</w:t>
      </w:r>
      <w:r>
        <w:t>» - по</w:t>
      </w:r>
      <w:r w:rsidRPr="00696EF8">
        <w:t xml:space="preserve"> списк</w:t>
      </w:r>
      <w:r>
        <w:t>у</w:t>
      </w:r>
      <w:r w:rsidRPr="00696EF8">
        <w:t xml:space="preserve"> направлений </w:t>
      </w:r>
      <w:r>
        <w:t>СТАНЦИИ</w:t>
      </w:r>
      <w:r w:rsidRPr="00696EF8">
        <w:t>: четное, нечетное</w:t>
      </w:r>
      <w:r>
        <w:t xml:space="preserve">. </w:t>
      </w:r>
    </w:p>
    <w:p w:rsidR="00133880" w:rsidRDefault="00133880" w:rsidP="00616FFA">
      <w:pPr>
        <w:numPr>
          <w:ilvl w:val="1"/>
          <w:numId w:val="18"/>
        </w:numPr>
        <w:tabs>
          <w:tab w:val="num" w:pos="720"/>
        </w:tabs>
        <w:ind w:firstLine="0"/>
      </w:pPr>
      <w:r>
        <w:t xml:space="preserve"> По принятому ДСП поезду приемосдатчик должен списать с натуры прибывший состав (группу вагонов), сверить его с созданным при отправлении поезда списком вагонов соответствующего «документа движения – прибытие» и произвести подтверждение прибытия группы вагонов на СТАНЦИЮ.</w:t>
      </w:r>
    </w:p>
    <w:p w:rsidR="00133880" w:rsidRDefault="00133880" w:rsidP="00133880">
      <w:pPr>
        <w:ind w:left="708"/>
      </w:pPr>
    </w:p>
    <w:tbl>
      <w:tblPr>
        <w:tblW w:w="9441" w:type="dxa"/>
        <w:tblInd w:w="108" w:type="dxa"/>
        <w:tblLook w:val="0000" w:firstRow="0" w:lastRow="0" w:firstColumn="0" w:lastColumn="0" w:noHBand="0" w:noVBand="0"/>
      </w:tblPr>
      <w:tblGrid>
        <w:gridCol w:w="654"/>
        <w:gridCol w:w="1476"/>
        <w:gridCol w:w="236"/>
        <w:gridCol w:w="343"/>
        <w:gridCol w:w="236"/>
        <w:gridCol w:w="654"/>
        <w:gridCol w:w="1185"/>
        <w:gridCol w:w="236"/>
        <w:gridCol w:w="471"/>
        <w:gridCol w:w="236"/>
        <w:gridCol w:w="154"/>
        <w:gridCol w:w="1139"/>
        <w:gridCol w:w="720"/>
        <w:gridCol w:w="540"/>
        <w:gridCol w:w="581"/>
        <w:gridCol w:w="236"/>
        <w:gridCol w:w="344"/>
      </w:tblGrid>
      <w:tr w:rsidR="00133880">
        <w:trPr>
          <w:trHeight w:val="255"/>
        </w:trPr>
        <w:tc>
          <w:tcPr>
            <w:tcW w:w="9441" w:type="dxa"/>
            <w:gridSpan w:val="17"/>
            <w:tcBorders>
              <w:top w:val="nil"/>
              <w:left w:val="nil"/>
              <w:bottom w:val="nil"/>
              <w:right w:val="nil"/>
            </w:tcBorders>
            <w:shd w:val="clear" w:color="auto" w:fill="auto"/>
            <w:noWrap/>
            <w:vAlign w:val="bottom"/>
          </w:tcPr>
          <w:p w:rsidR="00133880" w:rsidRPr="007C7CD8" w:rsidRDefault="00133880" w:rsidP="00133880">
            <w:pPr>
              <w:ind w:firstLine="0"/>
              <w:jc w:val="center"/>
              <w:rPr>
                <w:rFonts w:ascii="Arial" w:hAnsi="Arial" w:cs="Arial"/>
                <w:b/>
                <w:sz w:val="20"/>
                <w:szCs w:val="20"/>
              </w:rPr>
            </w:pPr>
            <w:r w:rsidRPr="007C7CD8">
              <w:rPr>
                <w:rFonts w:ascii="Arial" w:hAnsi="Arial" w:cs="Arial"/>
                <w:b/>
                <w:sz w:val="20"/>
                <w:szCs w:val="20"/>
              </w:rPr>
              <w:t>ПРИБЫТИЕ ВАГОНОВ НА СТАНЦИЮ</w:t>
            </w:r>
          </w:p>
        </w:tc>
      </w:tr>
      <w:tr w:rsidR="00133880" w:rsidRPr="007C7CD8">
        <w:trPr>
          <w:trHeight w:val="166"/>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8316C2">
        <w:trPr>
          <w:trHeight w:val="227"/>
        </w:trPr>
        <w:tc>
          <w:tcPr>
            <w:tcW w:w="654"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№15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w:t>
            </w:r>
          </w:p>
        </w:tc>
        <w:tc>
          <w:tcPr>
            <w:tcW w:w="720" w:type="dxa"/>
            <w:tcBorders>
              <w:top w:val="nil"/>
              <w:left w:val="nil"/>
              <w:bottom w:val="nil"/>
              <w:right w:val="nil"/>
            </w:tcBorders>
            <w:shd w:val="clear" w:color="auto" w:fill="auto"/>
            <w:noWrap/>
            <w:vAlign w:val="bottom"/>
          </w:tcPr>
          <w:p w:rsidR="00133880" w:rsidRPr="008316C2" w:rsidRDefault="00133880" w:rsidP="00133880">
            <w:pPr>
              <w:ind w:firstLine="0"/>
              <w:jc w:val="right"/>
              <w:rPr>
                <w:rFonts w:ascii="Arial" w:hAnsi="Arial" w:cs="Arial"/>
                <w:sz w:val="18"/>
                <w:szCs w:val="18"/>
              </w:rPr>
            </w:pPr>
            <w:r w:rsidRPr="008316C2">
              <w:rPr>
                <w:rFonts w:ascii="Arial" w:hAnsi="Arial" w:cs="Arial"/>
                <w:sz w:val="18"/>
                <w:szCs w:val="18"/>
              </w:rPr>
              <w:t>№57</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8316C2" w:rsidRDefault="00133880" w:rsidP="00133880">
            <w:pPr>
              <w:ind w:firstLine="0"/>
              <w:rPr>
                <w:rFonts w:ascii="Arial" w:hAnsi="Arial" w:cs="Arial"/>
                <w:sz w:val="18"/>
                <w:szCs w:val="18"/>
              </w:rPr>
            </w:pPr>
            <w:r w:rsidRPr="008316C2">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8316C2"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8316C2" w:rsidRDefault="00133880" w:rsidP="00133880">
            <w:pPr>
              <w:ind w:firstLine="0"/>
              <w:jc w:val="center"/>
              <w:rPr>
                <w:rFonts w:ascii="Arial" w:hAnsi="Arial" w:cs="Arial"/>
                <w:sz w:val="18"/>
                <w:szCs w:val="18"/>
              </w:rPr>
            </w:pPr>
            <w:r w:rsidRPr="008316C2">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№2</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№16</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№58</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№3</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№17</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№59</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F06689">
        <w:trPr>
          <w:trHeight w:val="227"/>
        </w:trPr>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№4</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№18</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F06689" w:rsidRDefault="00133880" w:rsidP="00133880">
            <w:pPr>
              <w:ind w:firstLine="0"/>
              <w:jc w:val="right"/>
              <w:rPr>
                <w:rFonts w:ascii="Arial" w:hAnsi="Arial" w:cs="Arial"/>
                <w:sz w:val="18"/>
                <w:szCs w:val="18"/>
              </w:rPr>
            </w:pPr>
            <w:r w:rsidRPr="00F06689">
              <w:rPr>
                <w:rFonts w:ascii="Arial" w:hAnsi="Arial" w:cs="Arial"/>
                <w:sz w:val="18"/>
                <w:szCs w:val="18"/>
              </w:rPr>
              <w:t>№60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F06689" w:rsidRDefault="00133880" w:rsidP="00133880">
            <w:pPr>
              <w:ind w:firstLine="0"/>
              <w:rPr>
                <w:rFonts w:ascii="Arial" w:hAnsi="Arial" w:cs="Arial"/>
                <w:sz w:val="18"/>
                <w:szCs w:val="18"/>
              </w:rPr>
            </w:pPr>
            <w:r w:rsidRPr="00F06689">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F06689"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F06689" w:rsidRDefault="00133880" w:rsidP="00133880">
            <w:pPr>
              <w:ind w:firstLine="0"/>
              <w:jc w:val="center"/>
              <w:rPr>
                <w:rFonts w:ascii="Arial" w:hAnsi="Arial" w:cs="Arial"/>
                <w:sz w:val="18"/>
                <w:szCs w:val="18"/>
              </w:rPr>
            </w:pPr>
            <w:r w:rsidRPr="00F06689">
              <w:rPr>
                <w:rFonts w:ascii="Arial" w:hAnsi="Arial" w:cs="Arial"/>
                <w:sz w:val="18"/>
                <w:szCs w:val="18"/>
              </w:rPr>
              <w:t>v</w:t>
            </w:r>
          </w:p>
        </w:tc>
      </w:tr>
      <w:tr w:rsidR="00133880" w:rsidRPr="00295FE4">
        <w:trPr>
          <w:trHeight w:val="135"/>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476" w:type="dxa"/>
            <w:tcBorders>
              <w:top w:val="nil"/>
              <w:left w:val="nil"/>
              <w:bottom w:val="nil"/>
              <w:right w:val="nil"/>
            </w:tcBorders>
            <w:shd w:val="clear" w:color="auto" w:fill="auto"/>
            <w:noWrap/>
            <w:vAlign w:val="bottom"/>
          </w:tcPr>
          <w:p w:rsidR="00133880" w:rsidRPr="00295FE4" w:rsidRDefault="00295FE4" w:rsidP="00133880">
            <w:pPr>
              <w:ind w:firstLine="0"/>
              <w:rPr>
                <w:rFonts w:ascii="Arial" w:hAnsi="Arial" w:cs="Arial"/>
                <w:sz w:val="18"/>
                <w:szCs w:val="18"/>
              </w:rPr>
            </w:pPr>
            <w:r>
              <w:rPr>
                <w:rFonts w:ascii="Arial" w:hAnsi="Arial" w:cs="Arial"/>
                <w:sz w:val="18"/>
                <w:szCs w:val="18"/>
              </w:rPr>
              <w:t>………………..</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p>
        </w:tc>
        <w:tc>
          <w:tcPr>
            <w:tcW w:w="1121"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r>
      <w:tr w:rsidR="00133880" w:rsidRPr="00295FE4">
        <w:trPr>
          <w:trHeight w:val="227"/>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№13</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№27</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№69</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r>
      <w:tr w:rsidR="00133880" w:rsidRPr="007C7CD8">
        <w:trPr>
          <w:trHeight w:val="135"/>
        </w:trPr>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47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3"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654"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85"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471"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1293"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C7CD8" w:rsidRDefault="00133880" w:rsidP="00133880">
            <w:pPr>
              <w:ind w:firstLine="0"/>
              <w:jc w:val="right"/>
              <w:rPr>
                <w:rFonts w:ascii="Arial" w:hAnsi="Arial" w:cs="Arial"/>
                <w:sz w:val="10"/>
                <w:szCs w:val="10"/>
              </w:rPr>
            </w:pPr>
          </w:p>
        </w:tc>
        <w:tc>
          <w:tcPr>
            <w:tcW w:w="1121" w:type="dxa"/>
            <w:gridSpan w:val="2"/>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c>
          <w:tcPr>
            <w:tcW w:w="344" w:type="dxa"/>
            <w:tcBorders>
              <w:top w:val="nil"/>
              <w:left w:val="nil"/>
              <w:bottom w:val="nil"/>
              <w:right w:val="nil"/>
            </w:tcBorders>
            <w:shd w:val="clear" w:color="auto" w:fill="auto"/>
            <w:noWrap/>
            <w:vAlign w:val="bottom"/>
          </w:tcPr>
          <w:p w:rsidR="00133880" w:rsidRPr="007C7CD8" w:rsidRDefault="00133880" w:rsidP="00133880">
            <w:pPr>
              <w:ind w:firstLine="0"/>
              <w:rPr>
                <w:rFonts w:ascii="Arial" w:hAnsi="Arial" w:cs="Arial"/>
                <w:sz w:val="10"/>
                <w:szCs w:val="10"/>
              </w:rPr>
            </w:pPr>
          </w:p>
        </w:tc>
      </w:tr>
      <w:tr w:rsidR="00133880" w:rsidRPr="00295FE4">
        <w:trPr>
          <w:trHeight w:val="227"/>
        </w:trPr>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№14</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654"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№28</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1293" w:type="dxa"/>
            <w:gridSpan w:val="2"/>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295FE4" w:rsidRDefault="00133880" w:rsidP="00133880">
            <w:pPr>
              <w:ind w:firstLine="0"/>
              <w:jc w:val="right"/>
              <w:rPr>
                <w:rFonts w:ascii="Arial" w:hAnsi="Arial" w:cs="Arial"/>
                <w:sz w:val="18"/>
                <w:szCs w:val="18"/>
              </w:rPr>
            </w:pPr>
            <w:r w:rsidRPr="00295FE4">
              <w:rPr>
                <w:rFonts w:ascii="Arial" w:hAnsi="Arial" w:cs="Arial"/>
                <w:sz w:val="18"/>
                <w:szCs w:val="18"/>
              </w:rPr>
              <w:t>№70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295FE4" w:rsidRDefault="00133880" w:rsidP="00133880">
            <w:pPr>
              <w:ind w:firstLine="0"/>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295FE4" w:rsidRDefault="00133880" w:rsidP="00133880">
            <w:pPr>
              <w:ind w:firstLine="0"/>
              <w:rPr>
                <w:rFonts w:ascii="Arial" w:hAnsi="Arial" w:cs="Arial"/>
                <w:sz w:val="18"/>
                <w:szCs w:val="18"/>
              </w:rPr>
            </w:pPr>
          </w:p>
        </w:tc>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3880" w:rsidRPr="00295FE4" w:rsidRDefault="00133880" w:rsidP="00133880">
            <w:pPr>
              <w:ind w:firstLine="0"/>
              <w:jc w:val="center"/>
              <w:rPr>
                <w:rFonts w:ascii="Arial" w:hAnsi="Arial" w:cs="Arial"/>
                <w:sz w:val="18"/>
                <w:szCs w:val="18"/>
              </w:rPr>
            </w:pPr>
            <w:r w:rsidRPr="00295FE4">
              <w:rPr>
                <w:rFonts w:ascii="Arial" w:hAnsi="Arial" w:cs="Arial"/>
                <w:sz w:val="18"/>
                <w:szCs w:val="18"/>
              </w:rPr>
              <w:t>v</w:t>
            </w:r>
          </w:p>
        </w:tc>
      </w:tr>
      <w:tr w:rsidR="00133880" w:rsidRPr="00BE1587">
        <w:trPr>
          <w:trHeight w:val="147"/>
        </w:trPr>
        <w:tc>
          <w:tcPr>
            <w:tcW w:w="654"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47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343"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654"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185"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471"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1293" w:type="dxa"/>
            <w:gridSpan w:val="2"/>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720" w:type="dxa"/>
            <w:tcBorders>
              <w:top w:val="nil"/>
              <w:left w:val="nil"/>
              <w:bottom w:val="nil"/>
              <w:right w:val="nil"/>
            </w:tcBorders>
            <w:shd w:val="clear" w:color="auto" w:fill="auto"/>
            <w:noWrap/>
            <w:vAlign w:val="bottom"/>
          </w:tcPr>
          <w:p w:rsidR="00133880" w:rsidRPr="00BE1587" w:rsidRDefault="00133880" w:rsidP="00133880">
            <w:pPr>
              <w:ind w:firstLine="0"/>
              <w:jc w:val="right"/>
              <w:rPr>
                <w:rFonts w:ascii="Arial" w:hAnsi="Arial" w:cs="Arial"/>
                <w:sz w:val="14"/>
                <w:szCs w:val="14"/>
              </w:rPr>
            </w:pPr>
          </w:p>
        </w:tc>
        <w:tc>
          <w:tcPr>
            <w:tcW w:w="1121" w:type="dxa"/>
            <w:gridSpan w:val="2"/>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c>
          <w:tcPr>
            <w:tcW w:w="344" w:type="dxa"/>
            <w:tcBorders>
              <w:top w:val="nil"/>
              <w:left w:val="nil"/>
              <w:bottom w:val="nil"/>
              <w:right w:val="nil"/>
            </w:tcBorders>
            <w:shd w:val="clear" w:color="auto" w:fill="auto"/>
            <w:noWrap/>
            <w:vAlign w:val="bottom"/>
          </w:tcPr>
          <w:p w:rsidR="00133880" w:rsidRPr="00BE1587" w:rsidRDefault="00133880" w:rsidP="00133880">
            <w:pPr>
              <w:ind w:firstLine="0"/>
              <w:rPr>
                <w:rFonts w:ascii="Arial" w:hAnsi="Arial" w:cs="Arial"/>
                <w:sz w:val="14"/>
                <w:szCs w:val="14"/>
              </w:rPr>
            </w:pPr>
          </w:p>
        </w:tc>
      </w:tr>
      <w:tr w:rsidR="00133880">
        <w:trPr>
          <w:gridAfter w:val="3"/>
          <w:wAfter w:w="1161" w:type="dxa"/>
          <w:trHeight w:val="255"/>
        </w:trPr>
        <w:tc>
          <w:tcPr>
            <w:tcW w:w="3599" w:type="dxa"/>
            <w:gridSpan w:val="6"/>
            <w:tcBorders>
              <w:top w:val="nil"/>
              <w:left w:val="nil"/>
              <w:bottom w:val="nil"/>
              <w:right w:val="nil"/>
            </w:tcBorders>
            <w:shd w:val="clear" w:color="auto" w:fill="auto"/>
            <w:noWrap/>
            <w:vAlign w:val="bottom"/>
          </w:tcPr>
          <w:p w:rsidR="00133880" w:rsidRPr="007C7CD8" w:rsidRDefault="00133880" w:rsidP="00133880">
            <w:pPr>
              <w:jc w:val="center"/>
              <w:rPr>
                <w:rFonts w:ascii="Arial" w:hAnsi="Arial" w:cs="Arial"/>
                <w:b/>
                <w:sz w:val="20"/>
                <w:szCs w:val="20"/>
              </w:rPr>
            </w:pPr>
            <w:r w:rsidRPr="007C7CD8">
              <w:rPr>
                <w:rFonts w:ascii="Arial" w:hAnsi="Arial" w:cs="Arial"/>
                <w:b/>
                <w:sz w:val="20"/>
                <w:szCs w:val="20"/>
                <w:highlight w:val="lightGray"/>
              </w:rPr>
              <w:t>Формировать документ</w:t>
            </w:r>
          </w:p>
        </w:tc>
        <w:tc>
          <w:tcPr>
            <w:tcW w:w="2282" w:type="dxa"/>
            <w:gridSpan w:val="5"/>
            <w:tcBorders>
              <w:top w:val="nil"/>
              <w:left w:val="nil"/>
              <w:bottom w:val="nil"/>
              <w:right w:val="nil"/>
            </w:tcBorders>
            <w:shd w:val="clear" w:color="auto" w:fill="auto"/>
            <w:noWrap/>
            <w:vAlign w:val="bottom"/>
          </w:tcPr>
          <w:p w:rsidR="00133880" w:rsidRDefault="00133880" w:rsidP="00133880">
            <w:pPr>
              <w:jc w:val="right"/>
              <w:rPr>
                <w:rFonts w:ascii="Arial" w:hAnsi="Arial" w:cs="Arial"/>
                <w:sz w:val="20"/>
                <w:szCs w:val="20"/>
              </w:rPr>
            </w:pPr>
          </w:p>
        </w:tc>
        <w:tc>
          <w:tcPr>
            <w:tcW w:w="2399" w:type="dxa"/>
            <w:gridSpan w:val="3"/>
            <w:tcBorders>
              <w:top w:val="nil"/>
              <w:left w:val="nil"/>
              <w:bottom w:val="nil"/>
              <w:right w:val="nil"/>
            </w:tcBorders>
            <w:shd w:val="clear" w:color="auto" w:fill="auto"/>
            <w:noWrap/>
            <w:vAlign w:val="bottom"/>
          </w:tcPr>
          <w:p w:rsidR="00133880" w:rsidRPr="007C7CD8" w:rsidRDefault="00133880" w:rsidP="00133880">
            <w:pPr>
              <w:jc w:val="center"/>
              <w:rPr>
                <w:rFonts w:ascii="Arial" w:hAnsi="Arial" w:cs="Arial"/>
                <w:b/>
                <w:sz w:val="20"/>
                <w:szCs w:val="20"/>
              </w:rPr>
            </w:pPr>
            <w:r w:rsidRPr="007C7CD8">
              <w:rPr>
                <w:rFonts w:ascii="Arial" w:hAnsi="Arial" w:cs="Arial"/>
                <w:b/>
                <w:sz w:val="20"/>
                <w:szCs w:val="20"/>
                <w:highlight w:val="lightGray"/>
              </w:rPr>
              <w:t>Выделить все</w:t>
            </w:r>
          </w:p>
        </w:tc>
      </w:tr>
    </w:tbl>
    <w:p w:rsidR="00133880" w:rsidRDefault="00133880" w:rsidP="00133880">
      <w:pPr>
        <w:ind w:left="708"/>
      </w:pPr>
    </w:p>
    <w:p w:rsidR="00133880" w:rsidRDefault="00133880" w:rsidP="00616FFA">
      <w:pPr>
        <w:numPr>
          <w:ilvl w:val="1"/>
          <w:numId w:val="18"/>
        </w:numPr>
        <w:tabs>
          <w:tab w:val="num" w:pos="720"/>
        </w:tabs>
        <w:ind w:firstLine="0"/>
      </w:pPr>
      <w:r>
        <w:t xml:space="preserve">На первоначальном этапе (при накоплении информации по подъездному пути </w:t>
      </w:r>
      <w:proofErr w:type="gramStart"/>
      <w:r>
        <w:t>в  ИДС</w:t>
      </w:r>
      <w:proofErr w:type="gramEnd"/>
      <w:r>
        <w:t xml:space="preserve">), когда невозможно будет организовать создание документов прибытия при отправлении поезда, предусмотреть </w:t>
      </w:r>
      <w:proofErr w:type="spellStart"/>
      <w:r>
        <w:t>повагонный</w:t>
      </w:r>
      <w:proofErr w:type="spellEnd"/>
      <w:r>
        <w:t xml:space="preserve"> ввод прибывшего поезда по номерам локомотивов, вагонов. </w:t>
      </w:r>
    </w:p>
    <w:p w:rsidR="00133880" w:rsidRDefault="00133880" w:rsidP="00133880">
      <w:pPr>
        <w:ind w:left="708"/>
      </w:pPr>
    </w:p>
    <w:tbl>
      <w:tblPr>
        <w:tblW w:w="9540" w:type="dxa"/>
        <w:tblInd w:w="108" w:type="dxa"/>
        <w:tblLayout w:type="fixed"/>
        <w:tblLook w:val="0000" w:firstRow="0" w:lastRow="0" w:firstColumn="0" w:lastColumn="0" w:noHBand="0" w:noVBand="0"/>
      </w:tblPr>
      <w:tblGrid>
        <w:gridCol w:w="720"/>
        <w:gridCol w:w="966"/>
        <w:gridCol w:w="236"/>
        <w:gridCol w:w="418"/>
        <w:gridCol w:w="360"/>
        <w:gridCol w:w="954"/>
        <w:gridCol w:w="236"/>
        <w:gridCol w:w="790"/>
        <w:gridCol w:w="900"/>
        <w:gridCol w:w="236"/>
        <w:gridCol w:w="664"/>
        <w:gridCol w:w="540"/>
        <w:gridCol w:w="484"/>
        <w:gridCol w:w="236"/>
        <w:gridCol w:w="720"/>
        <w:gridCol w:w="1080"/>
      </w:tblGrid>
      <w:tr w:rsidR="00133880">
        <w:trPr>
          <w:trHeight w:val="300"/>
        </w:trPr>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Отправление с:</w:t>
            </w:r>
          </w:p>
        </w:tc>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p>
        </w:tc>
        <w:tc>
          <w:tcPr>
            <w:tcW w:w="234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Назначение:</w:t>
            </w:r>
          </w:p>
        </w:tc>
        <w:tc>
          <w:tcPr>
            <w:tcW w:w="2520" w:type="dxa"/>
            <w:gridSpan w:val="4"/>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p>
        </w:tc>
      </w:tr>
      <w:tr w:rsidR="00133880" w:rsidRPr="007F0EB8">
        <w:trPr>
          <w:trHeight w:val="101"/>
        </w:trPr>
        <w:tc>
          <w:tcPr>
            <w:tcW w:w="9540" w:type="dxa"/>
            <w:gridSpan w:val="16"/>
            <w:tcBorders>
              <w:top w:val="nil"/>
              <w:left w:val="nil"/>
              <w:bottom w:val="nil"/>
              <w:right w:val="nil"/>
            </w:tcBorders>
            <w:shd w:val="clear" w:color="auto" w:fill="auto"/>
            <w:vAlign w:val="center"/>
          </w:tcPr>
          <w:p w:rsidR="00133880" w:rsidRPr="007F0EB8" w:rsidRDefault="00133880" w:rsidP="00133880">
            <w:pPr>
              <w:ind w:firstLine="0"/>
              <w:jc w:val="center"/>
              <w:rPr>
                <w:rFonts w:ascii="Arial" w:hAnsi="Arial" w:cs="Arial"/>
                <w:b/>
                <w:bCs/>
                <w:sz w:val="10"/>
                <w:szCs w:val="10"/>
              </w:rPr>
            </w:pPr>
          </w:p>
        </w:tc>
      </w:tr>
      <w:tr w:rsidR="00133880">
        <w:trPr>
          <w:trHeight w:val="300"/>
        </w:trPr>
        <w:tc>
          <w:tcPr>
            <w:tcW w:w="9540" w:type="dxa"/>
            <w:gridSpan w:val="16"/>
            <w:tcBorders>
              <w:top w:val="nil"/>
              <w:left w:val="nil"/>
              <w:bottom w:val="nil"/>
              <w:right w:val="nil"/>
            </w:tcBorders>
            <w:shd w:val="clear" w:color="auto" w:fill="auto"/>
            <w:vAlign w:val="center"/>
          </w:tcPr>
          <w:p w:rsidR="00133880" w:rsidRDefault="00133880" w:rsidP="00133880">
            <w:pPr>
              <w:ind w:firstLine="0"/>
              <w:jc w:val="center"/>
              <w:rPr>
                <w:rFonts w:ascii="Arial" w:hAnsi="Arial" w:cs="Arial"/>
                <w:b/>
                <w:bCs/>
                <w:sz w:val="22"/>
                <w:szCs w:val="22"/>
              </w:rPr>
            </w:pPr>
            <w:r>
              <w:rPr>
                <w:rFonts w:ascii="Arial" w:hAnsi="Arial" w:cs="Arial"/>
                <w:b/>
                <w:bCs/>
                <w:sz w:val="22"/>
                <w:szCs w:val="22"/>
              </w:rPr>
              <w:t>Группа вагонов для передвижения (ПРИБЫТИЕ НА СТАНЦИЮ)</w:t>
            </w:r>
          </w:p>
        </w:tc>
      </w:tr>
      <w:tr w:rsidR="00133880" w:rsidRPr="007F0EB8">
        <w:trPr>
          <w:trHeight w:val="87"/>
        </w:trPr>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6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78"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5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9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66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24"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8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r>
      <w:tr w:rsidR="00133880" w:rsidRPr="00295FE4">
        <w:trPr>
          <w:trHeight w:val="227"/>
        </w:trPr>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№15</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664"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№43</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№57</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r>
      <w:tr w:rsidR="00133880" w:rsidRPr="008316C2">
        <w:trPr>
          <w:trHeight w:val="113"/>
        </w:trPr>
        <w:tc>
          <w:tcPr>
            <w:tcW w:w="72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6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0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66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8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r>
      <w:tr w:rsidR="00133880" w:rsidRPr="00295FE4">
        <w:trPr>
          <w:trHeight w:val="227"/>
        </w:trPr>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№2</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№16</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№30</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№44</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133880" w:rsidRPr="00295FE4" w:rsidRDefault="00133880"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133880" w:rsidRPr="00295FE4" w:rsidRDefault="00133880" w:rsidP="00D05199">
            <w:pPr>
              <w:tabs>
                <w:tab w:val="left" w:pos="0"/>
              </w:tabs>
              <w:ind w:firstLine="0"/>
              <w:jc w:val="left"/>
              <w:rPr>
                <w:rFonts w:ascii="Arial" w:hAnsi="Arial" w:cs="Arial"/>
                <w:sz w:val="18"/>
                <w:szCs w:val="18"/>
              </w:rPr>
            </w:pPr>
            <w:r w:rsidRPr="00295FE4">
              <w:rPr>
                <w:rFonts w:ascii="Arial" w:hAnsi="Arial" w:cs="Arial"/>
                <w:sz w:val="18"/>
                <w:szCs w:val="18"/>
              </w:rPr>
              <w:t>№58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133880" w:rsidRPr="00295FE4" w:rsidRDefault="00133880" w:rsidP="00133880">
            <w:pPr>
              <w:jc w:val="left"/>
              <w:rPr>
                <w:rFonts w:ascii="Arial" w:hAnsi="Arial" w:cs="Arial"/>
                <w:sz w:val="18"/>
                <w:szCs w:val="18"/>
              </w:rPr>
            </w:pPr>
            <w:r w:rsidRPr="00295FE4">
              <w:rPr>
                <w:rFonts w:ascii="Arial" w:hAnsi="Arial" w:cs="Arial"/>
                <w:sz w:val="18"/>
                <w:szCs w:val="18"/>
              </w:rPr>
              <w:t> </w:t>
            </w:r>
          </w:p>
        </w:tc>
      </w:tr>
      <w:tr w:rsidR="00133880" w:rsidRPr="008316C2">
        <w:trPr>
          <w:trHeight w:val="113"/>
        </w:trPr>
        <w:tc>
          <w:tcPr>
            <w:tcW w:w="720"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96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664"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133880" w:rsidRPr="008316C2" w:rsidRDefault="00133880"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133880" w:rsidRPr="008316C2" w:rsidRDefault="00133880" w:rsidP="00D05199">
            <w:pPr>
              <w:tabs>
                <w:tab w:val="left" w:pos="0"/>
              </w:tabs>
              <w:ind w:firstLine="0"/>
              <w:jc w:val="left"/>
              <w:rPr>
                <w:rFonts w:ascii="Arial" w:hAnsi="Arial" w:cs="Arial"/>
                <w:sz w:val="4"/>
                <w:szCs w:val="4"/>
              </w:rPr>
            </w:pPr>
          </w:p>
        </w:tc>
        <w:tc>
          <w:tcPr>
            <w:tcW w:w="1080" w:type="dxa"/>
            <w:tcBorders>
              <w:top w:val="nil"/>
              <w:left w:val="nil"/>
              <w:bottom w:val="single" w:sz="4" w:space="0" w:color="auto"/>
              <w:right w:val="nil"/>
            </w:tcBorders>
            <w:shd w:val="clear" w:color="auto" w:fill="auto"/>
            <w:noWrap/>
          </w:tcPr>
          <w:p w:rsidR="00133880" w:rsidRPr="008316C2" w:rsidRDefault="00133880" w:rsidP="00133880">
            <w:pPr>
              <w:jc w:val="left"/>
              <w:rPr>
                <w:rFonts w:ascii="Arial" w:hAnsi="Arial" w:cs="Arial"/>
                <w:sz w:val="4"/>
                <w:szCs w:val="4"/>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№3</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№17</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№45</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295FE4" w:rsidRPr="00295FE4">
        <w:trPr>
          <w:trHeight w:val="113"/>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66" w:type="dxa"/>
            <w:tcBorders>
              <w:left w:val="nil"/>
              <w:bottom w:val="nil"/>
              <w:right w:val="nil"/>
            </w:tcBorders>
            <w:shd w:val="clear" w:color="auto" w:fill="auto"/>
            <w:noWrap/>
          </w:tcPr>
          <w:p w:rsidR="00295FE4" w:rsidRPr="00295FE4" w:rsidRDefault="00295FE4" w:rsidP="00295FE4">
            <w:pPr>
              <w:ind w:firstLine="0"/>
              <w:jc w:val="left"/>
              <w:rPr>
                <w:rFonts w:ascii="Arial" w:hAnsi="Arial" w:cs="Arial"/>
                <w:sz w:val="18"/>
                <w:szCs w:val="18"/>
              </w:rPr>
            </w:pPr>
            <w:r>
              <w:rPr>
                <w:rFonts w:ascii="Arial" w:hAnsi="Arial" w:cs="Arial"/>
                <w:sz w:val="18"/>
                <w:szCs w:val="18"/>
              </w:rPr>
              <w:t>..........</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54"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90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1024"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1080" w:type="dxa"/>
            <w:tcBorders>
              <w:top w:val="nil"/>
              <w:left w:val="nil"/>
              <w:bottom w:val="single" w:sz="4" w:space="0" w:color="auto"/>
              <w:right w:val="nil"/>
            </w:tcBorders>
            <w:shd w:val="clear" w:color="auto" w:fill="auto"/>
            <w:noWrap/>
          </w:tcPr>
          <w:p w:rsidR="00295FE4" w:rsidRPr="00295FE4" w:rsidRDefault="00295FE4" w:rsidP="00133880">
            <w:pPr>
              <w:jc w:val="left"/>
              <w:rPr>
                <w:rFonts w:ascii="Arial" w:hAnsi="Arial" w:cs="Arial"/>
                <w:sz w:val="18"/>
                <w:szCs w:val="18"/>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№13</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№27</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8316C2">
            <w:pPr>
              <w:tabs>
                <w:tab w:val="left" w:pos="0"/>
              </w:tabs>
              <w:ind w:firstLine="0"/>
              <w:jc w:val="left"/>
              <w:rPr>
                <w:rFonts w:ascii="Arial" w:hAnsi="Arial" w:cs="Arial"/>
                <w:sz w:val="18"/>
                <w:szCs w:val="18"/>
              </w:rPr>
            </w:pP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№41</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№55</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№69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8316C2" w:rsidRPr="008316C2">
        <w:trPr>
          <w:trHeight w:val="113"/>
        </w:trPr>
        <w:tc>
          <w:tcPr>
            <w:tcW w:w="72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78" w:type="dxa"/>
            <w:gridSpan w:val="2"/>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9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664"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1024" w:type="dxa"/>
            <w:gridSpan w:val="2"/>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236" w:type="dxa"/>
            <w:tcBorders>
              <w:top w:val="nil"/>
              <w:left w:val="nil"/>
              <w:bottom w:val="nil"/>
              <w:right w:val="nil"/>
            </w:tcBorders>
            <w:shd w:val="clear" w:color="auto" w:fill="auto"/>
            <w:noWrap/>
          </w:tcPr>
          <w:p w:rsidR="008316C2" w:rsidRPr="008316C2" w:rsidRDefault="008316C2" w:rsidP="00133880">
            <w:pPr>
              <w:jc w:val="left"/>
              <w:rPr>
                <w:rFonts w:ascii="Arial" w:hAnsi="Arial" w:cs="Arial"/>
                <w:sz w:val="4"/>
                <w:szCs w:val="4"/>
              </w:rPr>
            </w:pPr>
          </w:p>
        </w:tc>
        <w:tc>
          <w:tcPr>
            <w:tcW w:w="720" w:type="dxa"/>
            <w:tcBorders>
              <w:top w:val="nil"/>
              <w:left w:val="nil"/>
              <w:bottom w:val="nil"/>
              <w:right w:val="nil"/>
            </w:tcBorders>
            <w:shd w:val="clear" w:color="auto" w:fill="auto"/>
            <w:noWrap/>
          </w:tcPr>
          <w:p w:rsidR="008316C2" w:rsidRPr="008316C2" w:rsidRDefault="008316C2" w:rsidP="00D05199">
            <w:pPr>
              <w:tabs>
                <w:tab w:val="left" w:pos="0"/>
              </w:tabs>
              <w:ind w:firstLine="0"/>
              <w:jc w:val="left"/>
              <w:rPr>
                <w:rFonts w:ascii="Arial" w:hAnsi="Arial" w:cs="Arial"/>
                <w:sz w:val="4"/>
                <w:szCs w:val="4"/>
              </w:rPr>
            </w:pPr>
          </w:p>
        </w:tc>
        <w:tc>
          <w:tcPr>
            <w:tcW w:w="1080" w:type="dxa"/>
            <w:tcBorders>
              <w:top w:val="nil"/>
              <w:left w:val="nil"/>
              <w:bottom w:val="single" w:sz="4" w:space="0" w:color="auto"/>
              <w:right w:val="nil"/>
            </w:tcBorders>
            <w:shd w:val="clear" w:color="auto" w:fill="auto"/>
            <w:noWrap/>
          </w:tcPr>
          <w:p w:rsidR="008316C2" w:rsidRPr="008316C2" w:rsidRDefault="008316C2" w:rsidP="00133880">
            <w:pPr>
              <w:jc w:val="left"/>
              <w:rPr>
                <w:rFonts w:ascii="Arial" w:hAnsi="Arial" w:cs="Arial"/>
                <w:sz w:val="4"/>
                <w:szCs w:val="4"/>
              </w:rPr>
            </w:pPr>
          </w:p>
        </w:tc>
      </w:tr>
      <w:tr w:rsidR="00295FE4" w:rsidRPr="00295FE4">
        <w:trPr>
          <w:trHeight w:val="227"/>
        </w:trPr>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№14</w:t>
            </w:r>
          </w:p>
        </w:tc>
        <w:tc>
          <w:tcPr>
            <w:tcW w:w="966"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78" w:type="dxa"/>
            <w:gridSpan w:val="2"/>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№28</w:t>
            </w:r>
          </w:p>
        </w:tc>
        <w:tc>
          <w:tcPr>
            <w:tcW w:w="954"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9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№42</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p>
        </w:tc>
        <w:tc>
          <w:tcPr>
            <w:tcW w:w="664"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№56</w:t>
            </w: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 </w:t>
            </w:r>
          </w:p>
        </w:tc>
        <w:tc>
          <w:tcPr>
            <w:tcW w:w="236" w:type="dxa"/>
            <w:tcBorders>
              <w:top w:val="nil"/>
              <w:left w:val="nil"/>
              <w:bottom w:val="nil"/>
              <w:right w:val="nil"/>
            </w:tcBorders>
            <w:shd w:val="clear" w:color="auto" w:fill="auto"/>
            <w:noWrap/>
          </w:tcPr>
          <w:p w:rsidR="00295FE4" w:rsidRPr="00295FE4" w:rsidRDefault="00295FE4" w:rsidP="00133880">
            <w:pPr>
              <w:jc w:val="left"/>
              <w:rPr>
                <w:rFonts w:ascii="Arial" w:hAnsi="Arial" w:cs="Arial"/>
                <w:sz w:val="18"/>
                <w:szCs w:val="18"/>
              </w:rPr>
            </w:pPr>
          </w:p>
        </w:tc>
        <w:tc>
          <w:tcPr>
            <w:tcW w:w="720" w:type="dxa"/>
            <w:tcBorders>
              <w:top w:val="nil"/>
              <w:left w:val="nil"/>
              <w:bottom w:val="nil"/>
              <w:right w:val="nil"/>
            </w:tcBorders>
            <w:shd w:val="clear" w:color="auto" w:fill="auto"/>
            <w:noWrap/>
          </w:tcPr>
          <w:p w:rsidR="00295FE4" w:rsidRPr="00295FE4" w:rsidRDefault="00295FE4" w:rsidP="00D05199">
            <w:pPr>
              <w:tabs>
                <w:tab w:val="left" w:pos="0"/>
              </w:tabs>
              <w:ind w:firstLine="0"/>
              <w:jc w:val="left"/>
              <w:rPr>
                <w:rFonts w:ascii="Arial" w:hAnsi="Arial" w:cs="Arial"/>
                <w:sz w:val="18"/>
                <w:szCs w:val="18"/>
              </w:rPr>
            </w:pPr>
            <w:r w:rsidRPr="00295FE4">
              <w:rPr>
                <w:rFonts w:ascii="Arial" w:hAnsi="Arial" w:cs="Arial"/>
                <w:sz w:val="18"/>
                <w:szCs w:val="18"/>
              </w:rPr>
              <w:t>№70</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95FE4" w:rsidRPr="00295FE4" w:rsidRDefault="00295FE4" w:rsidP="00133880">
            <w:pPr>
              <w:jc w:val="left"/>
              <w:rPr>
                <w:rFonts w:ascii="Arial" w:hAnsi="Arial" w:cs="Arial"/>
                <w:sz w:val="18"/>
                <w:szCs w:val="18"/>
              </w:rPr>
            </w:pPr>
            <w:r w:rsidRPr="00295FE4">
              <w:rPr>
                <w:rFonts w:ascii="Arial" w:hAnsi="Arial" w:cs="Arial"/>
                <w:sz w:val="18"/>
                <w:szCs w:val="18"/>
              </w:rPr>
              <w:t> </w:t>
            </w:r>
          </w:p>
        </w:tc>
      </w:tr>
      <w:tr w:rsidR="008316C2" w:rsidRPr="008316C2">
        <w:trPr>
          <w:trHeight w:val="108"/>
        </w:trPr>
        <w:tc>
          <w:tcPr>
            <w:tcW w:w="72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6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54"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9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90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1024" w:type="dxa"/>
            <w:gridSpan w:val="2"/>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c>
          <w:tcPr>
            <w:tcW w:w="1080" w:type="dxa"/>
            <w:tcBorders>
              <w:top w:val="nil"/>
              <w:left w:val="nil"/>
              <w:bottom w:val="nil"/>
              <w:right w:val="nil"/>
            </w:tcBorders>
            <w:shd w:val="clear" w:color="auto" w:fill="auto"/>
            <w:noWrap/>
            <w:vAlign w:val="bottom"/>
          </w:tcPr>
          <w:p w:rsidR="008316C2" w:rsidRPr="008316C2" w:rsidRDefault="008316C2" w:rsidP="00133880">
            <w:pPr>
              <w:rPr>
                <w:rFonts w:ascii="Arial" w:hAnsi="Arial" w:cs="Arial"/>
                <w:sz w:val="4"/>
                <w:szCs w:val="4"/>
              </w:rPr>
            </w:pPr>
          </w:p>
        </w:tc>
      </w:tr>
      <w:tr w:rsidR="008316C2">
        <w:trPr>
          <w:trHeight w:val="255"/>
        </w:trPr>
        <w:tc>
          <w:tcPr>
            <w:tcW w:w="72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96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778" w:type="dxa"/>
            <w:gridSpan w:val="2"/>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3116" w:type="dxa"/>
            <w:gridSpan w:val="5"/>
            <w:tcBorders>
              <w:top w:val="single" w:sz="4" w:space="0" w:color="auto"/>
              <w:left w:val="single" w:sz="4" w:space="0" w:color="auto"/>
              <w:bottom w:val="single" w:sz="4" w:space="0" w:color="auto"/>
              <w:right w:val="single" w:sz="4" w:space="0" w:color="auto"/>
            </w:tcBorders>
            <w:shd w:val="clear" w:color="auto" w:fill="C0C0C0"/>
            <w:vAlign w:val="center"/>
          </w:tcPr>
          <w:p w:rsidR="008316C2" w:rsidRDefault="008316C2" w:rsidP="00133880">
            <w:pPr>
              <w:jc w:val="center"/>
              <w:rPr>
                <w:rFonts w:ascii="Arial" w:hAnsi="Arial" w:cs="Arial"/>
                <w:sz w:val="20"/>
                <w:szCs w:val="20"/>
              </w:rPr>
            </w:pPr>
            <w:r>
              <w:rPr>
                <w:rFonts w:ascii="Arial" w:hAnsi="Arial" w:cs="Arial"/>
                <w:sz w:val="20"/>
                <w:szCs w:val="20"/>
              </w:rPr>
              <w:t xml:space="preserve">Формировать документ </w:t>
            </w:r>
          </w:p>
        </w:tc>
        <w:tc>
          <w:tcPr>
            <w:tcW w:w="664"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1024" w:type="dxa"/>
            <w:gridSpan w:val="2"/>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72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c>
          <w:tcPr>
            <w:tcW w:w="1080" w:type="dxa"/>
            <w:tcBorders>
              <w:top w:val="nil"/>
              <w:left w:val="nil"/>
              <w:bottom w:val="nil"/>
              <w:right w:val="nil"/>
            </w:tcBorders>
            <w:shd w:val="clear" w:color="auto" w:fill="auto"/>
            <w:noWrap/>
            <w:vAlign w:val="bottom"/>
          </w:tcPr>
          <w:p w:rsidR="008316C2" w:rsidRDefault="008316C2" w:rsidP="00133880">
            <w:pPr>
              <w:rPr>
                <w:rFonts w:ascii="Arial" w:hAnsi="Arial" w:cs="Arial"/>
                <w:sz w:val="20"/>
                <w:szCs w:val="20"/>
              </w:rPr>
            </w:pPr>
          </w:p>
        </w:tc>
      </w:tr>
    </w:tbl>
    <w:p w:rsidR="00133880" w:rsidRDefault="00133880" w:rsidP="00133880">
      <w:pPr>
        <w:ind w:left="708"/>
      </w:pPr>
    </w:p>
    <w:p w:rsidR="00133880" w:rsidRDefault="00133880" w:rsidP="00133880">
      <w:pPr>
        <w:ind w:firstLine="708"/>
      </w:pPr>
      <w:r>
        <w:t xml:space="preserve">При ручном вводе номеров вагонов обязательно контролировать правильность ввода номера вагона, состоящего из 8 цифр и имеющего право выхода на сеть железных дорог, а при вводе номеров локомотивов контролировать их наличие в собственности </w:t>
      </w:r>
      <w:r w:rsidR="00A60F9E">
        <w:t>предприятия</w:t>
      </w:r>
      <w:r>
        <w:t xml:space="preserve">. </w:t>
      </w:r>
    </w:p>
    <w:p w:rsidR="00133880" w:rsidRDefault="00133880" w:rsidP="00133880"/>
    <w:p w:rsidR="00133880" w:rsidRDefault="00133880" w:rsidP="00243697">
      <w:pPr>
        <w:numPr>
          <w:ilvl w:val="1"/>
          <w:numId w:val="18"/>
        </w:numPr>
        <w:tabs>
          <w:tab w:val="num" w:pos="720"/>
        </w:tabs>
        <w:ind w:firstLine="0"/>
      </w:pPr>
      <w:r>
        <w:lastRenderedPageBreak/>
        <w:t xml:space="preserve">Фактическое прибытие </w:t>
      </w:r>
      <w:proofErr w:type="spellStart"/>
      <w:r>
        <w:t>повагонного</w:t>
      </w:r>
      <w:proofErr w:type="spellEnd"/>
      <w:r>
        <w:t xml:space="preserve"> состава поезда в большем (меньшем) количестве, чем отправлено группой вагонов с «документом движения – прибытие»:</w:t>
      </w:r>
    </w:p>
    <w:p w:rsidR="00133880" w:rsidRDefault="00133880" w:rsidP="007A0F09">
      <w:pPr>
        <w:numPr>
          <w:ilvl w:val="0"/>
          <w:numId w:val="86"/>
        </w:numPr>
        <w:tabs>
          <w:tab w:val="clear" w:pos="2149"/>
          <w:tab w:val="num" w:pos="1080"/>
        </w:tabs>
        <w:spacing w:before="120"/>
        <w:ind w:left="1077" w:hanging="357"/>
      </w:pPr>
      <w:r>
        <w:t>по телефону выяснить причину у приемосдатчика станции отправления (создания «</w:t>
      </w:r>
      <w:r w:rsidRPr="00B95150">
        <w:rPr>
          <w:b/>
        </w:rPr>
        <w:t>документа движения – прибытие</w:t>
      </w:r>
      <w:r>
        <w:t>»), на станции отправления исправить «</w:t>
      </w:r>
      <w:r w:rsidRPr="00B95150">
        <w:rPr>
          <w:b/>
        </w:rPr>
        <w:t>документ движения – отправление</w:t>
      </w:r>
      <w:r>
        <w:t>» с исправлением «документа движения – прибытие»;</w:t>
      </w:r>
    </w:p>
    <w:p w:rsidR="00133880" w:rsidRDefault="00133880" w:rsidP="007A0F09">
      <w:pPr>
        <w:numPr>
          <w:ilvl w:val="0"/>
          <w:numId w:val="86"/>
        </w:numPr>
        <w:tabs>
          <w:tab w:val="clear" w:pos="2149"/>
          <w:tab w:val="num" w:pos="1080"/>
        </w:tabs>
        <w:ind w:left="1080"/>
      </w:pPr>
      <w:r>
        <w:t>на СТАНЦИИ повторить работу с п.1.2.</w:t>
      </w:r>
    </w:p>
    <w:p w:rsidR="00233490" w:rsidRPr="007A0F09" w:rsidRDefault="00233490" w:rsidP="00133880"/>
    <w:p w:rsidR="00195FDF" w:rsidRPr="007A0F09" w:rsidRDefault="00195FDF" w:rsidP="00133880"/>
    <w:p w:rsidR="00133880" w:rsidRPr="00751081" w:rsidRDefault="00751081" w:rsidP="00751081">
      <w:pPr>
        <w:pStyle w:val="312"/>
        <w:jc w:val="left"/>
        <w:rPr>
          <w:b/>
        </w:rPr>
      </w:pPr>
      <w:bookmarkStart w:id="221" w:name="_Toc165959664"/>
      <w:r w:rsidRPr="00751081">
        <w:rPr>
          <w:b/>
        </w:rPr>
        <w:t xml:space="preserve">10.8.2. </w:t>
      </w:r>
      <w:proofErr w:type="gramStart"/>
      <w:r w:rsidR="00133880" w:rsidRPr="00751081">
        <w:rPr>
          <w:b/>
        </w:rPr>
        <w:t>Отправление  поезда</w:t>
      </w:r>
      <w:proofErr w:type="gramEnd"/>
      <w:r w:rsidR="00133880" w:rsidRPr="00751081">
        <w:rPr>
          <w:b/>
        </w:rPr>
        <w:t xml:space="preserve"> со станции – транзит с перераб</w:t>
      </w:r>
      <w:r w:rsidRPr="00751081">
        <w:rPr>
          <w:b/>
        </w:rPr>
        <w:t>откой</w:t>
      </w:r>
      <w:bookmarkEnd w:id="221"/>
    </w:p>
    <w:p w:rsidR="00133880" w:rsidRDefault="00133880" w:rsidP="00133880">
      <w:pPr>
        <w:ind w:left="360"/>
      </w:pPr>
    </w:p>
    <w:p w:rsidR="00133880" w:rsidRDefault="00133880" w:rsidP="00243697">
      <w:pPr>
        <w:numPr>
          <w:ilvl w:val="1"/>
          <w:numId w:val="18"/>
        </w:numPr>
        <w:tabs>
          <w:tab w:val="num" w:pos="720"/>
        </w:tabs>
        <w:ind w:firstLine="0"/>
      </w:pPr>
      <w:r>
        <w:t>Приемосдатчик должен списать с натуры подготавливаемый к отправлению со СТАНЦИИ состав, создать группу вагонов для отправления с указанием пункта назначения:</w:t>
      </w:r>
    </w:p>
    <w:p w:rsidR="00B95150" w:rsidRDefault="00B95150" w:rsidP="007A0F09">
      <w:pPr>
        <w:numPr>
          <w:ilvl w:val="0"/>
          <w:numId w:val="84"/>
        </w:numPr>
        <w:tabs>
          <w:tab w:val="clear" w:pos="2149"/>
          <w:tab w:val="num" w:pos="1080"/>
        </w:tabs>
        <w:spacing w:before="120"/>
        <w:ind w:left="1077" w:hanging="357"/>
      </w:pPr>
      <w:r>
        <w:t>вести вручную номера вагонов по списанному натурному листу (см. форму п.1.</w:t>
      </w:r>
      <w:r w:rsidRPr="002D1A01">
        <w:t>3</w:t>
      </w:r>
      <w:r>
        <w:t>.);</w:t>
      </w:r>
    </w:p>
    <w:p w:rsidR="00133880" w:rsidRDefault="00B95150" w:rsidP="007A0F09">
      <w:pPr>
        <w:numPr>
          <w:ilvl w:val="0"/>
          <w:numId w:val="84"/>
        </w:numPr>
        <w:tabs>
          <w:tab w:val="clear" w:pos="2149"/>
          <w:tab w:val="num" w:pos="1080"/>
        </w:tabs>
        <w:ind w:left="1080"/>
      </w:pPr>
      <w:r>
        <w:t xml:space="preserve">сформировать по списанному натурному листу из вагонов, находящихся на данный момент на СТАНЦИИ </w:t>
      </w:r>
      <w:r w:rsidRPr="00DE3D9E">
        <w:t xml:space="preserve">(при создании группы ПС обязательно проверять наличие отправляемого вагона на СТАНЦИИ, в противном </w:t>
      </w:r>
      <w:proofErr w:type="gramStart"/>
      <w:r w:rsidRPr="00DE3D9E">
        <w:t>случае  вагон</w:t>
      </w:r>
      <w:proofErr w:type="gramEnd"/>
      <w:r w:rsidRPr="00DE3D9E">
        <w:t xml:space="preserve"> не может быть отправлен со станции. На первом этапе ВОЗМОЖНО отправление вагона со СТАНЦИИ при его отсутствии на СТАНЦИИ, но при условии, что на момент отправления его не будет ни на одной из станций</w:t>
      </w:r>
      <w:r>
        <w:t xml:space="preserve"> или</w:t>
      </w:r>
      <w:r w:rsidRPr="00DE3D9E">
        <w:t xml:space="preserve"> перегоне)</w:t>
      </w:r>
      <w:r w:rsidRPr="00B95150">
        <w:t>.</w:t>
      </w:r>
    </w:p>
    <w:p w:rsidR="00133880" w:rsidRDefault="00133880" w:rsidP="00133880">
      <w:pPr>
        <w:ind w:left="708"/>
      </w:pPr>
    </w:p>
    <w:p w:rsidR="00133880" w:rsidRDefault="00133880" w:rsidP="00255FA2">
      <w:pPr>
        <w:ind w:firstLine="720"/>
      </w:pPr>
      <w:r>
        <w:t xml:space="preserve">В результате будет создан «документ движения - </w:t>
      </w:r>
      <w:proofErr w:type="gramStart"/>
      <w:r>
        <w:t>отправление»  и</w:t>
      </w:r>
      <w:proofErr w:type="gramEnd"/>
      <w:r>
        <w:t xml:space="preserve"> группа вагонов данного документа. </w:t>
      </w:r>
    </w:p>
    <w:p w:rsidR="00133880" w:rsidRDefault="00133880" w:rsidP="00133880">
      <w:pPr>
        <w:ind w:left="708"/>
      </w:pPr>
    </w:p>
    <w:p w:rsidR="00133880" w:rsidRDefault="00133880" w:rsidP="00255FA2">
      <w:pPr>
        <w:numPr>
          <w:ilvl w:val="1"/>
          <w:numId w:val="18"/>
        </w:numPr>
        <w:tabs>
          <w:tab w:val="num" w:pos="720"/>
        </w:tabs>
        <w:ind w:firstLine="0"/>
      </w:pPr>
      <w:r>
        <w:t xml:space="preserve">ДСП в момент отправления поезда со СТАНЦИИ необходимо из списка документов, созданных приемосдатчиком и не имеющих подтверждения, подтвердить «документ движения - отправление», </w:t>
      </w:r>
      <w:proofErr w:type="gramStart"/>
      <w:r>
        <w:t>ввести  номер</w:t>
      </w:r>
      <w:proofErr w:type="gramEnd"/>
      <w:r>
        <w:t xml:space="preserve"> поезда; дату и время его отправления; перегон, по которому будет осуществляться движение; при необходимости изменить станцию назначения.</w:t>
      </w:r>
    </w:p>
    <w:p w:rsidR="00133880" w:rsidRDefault="00133880" w:rsidP="00133880">
      <w:pPr>
        <w:pStyle w:val="a7"/>
        <w:ind w:left="1260"/>
      </w:pPr>
    </w:p>
    <w:tbl>
      <w:tblPr>
        <w:tblW w:w="10923" w:type="dxa"/>
        <w:tblInd w:w="98" w:type="dxa"/>
        <w:tblLook w:val="0000" w:firstRow="0" w:lastRow="0" w:firstColumn="0" w:lastColumn="0" w:noHBand="0" w:noVBand="0"/>
      </w:tblPr>
      <w:tblGrid>
        <w:gridCol w:w="2170"/>
        <w:gridCol w:w="1239"/>
        <w:gridCol w:w="598"/>
        <w:gridCol w:w="383"/>
        <w:gridCol w:w="399"/>
        <w:gridCol w:w="600"/>
        <w:gridCol w:w="835"/>
        <w:gridCol w:w="99"/>
        <w:gridCol w:w="289"/>
        <w:gridCol w:w="74"/>
        <w:gridCol w:w="127"/>
        <w:gridCol w:w="299"/>
        <w:gridCol w:w="657"/>
        <w:gridCol w:w="261"/>
        <w:gridCol w:w="300"/>
        <w:gridCol w:w="430"/>
        <w:gridCol w:w="70"/>
        <w:gridCol w:w="62"/>
        <w:gridCol w:w="229"/>
        <w:gridCol w:w="296"/>
        <w:gridCol w:w="421"/>
        <w:gridCol w:w="114"/>
        <w:gridCol w:w="138"/>
        <w:gridCol w:w="729"/>
        <w:gridCol w:w="104"/>
      </w:tblGrid>
      <w:tr w:rsidR="00910BCD">
        <w:trPr>
          <w:gridAfter w:val="2"/>
          <w:wAfter w:w="833" w:type="dxa"/>
          <w:trHeight w:val="255"/>
        </w:trPr>
        <w:tc>
          <w:tcPr>
            <w:tcW w:w="2170" w:type="dxa"/>
            <w:tcBorders>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Станция:</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left w:val="single" w:sz="4" w:space="0" w:color="auto"/>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99" w:type="dxa"/>
            <w:gridSpan w:val="2"/>
            <w:tcBorders>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12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00" w:type="dxa"/>
            <w:gridSpan w:val="3"/>
            <w:tcBorders>
              <w:left w:val="single" w:sz="4" w:space="0" w:color="auto"/>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718" w:type="dxa"/>
            <w:gridSpan w:val="5"/>
            <w:tcBorders>
              <w:left w:val="nil"/>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12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55"/>
        </w:trPr>
        <w:tc>
          <w:tcPr>
            <w:tcW w:w="2170" w:type="dxa"/>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1223" w:type="dxa"/>
            <w:gridSpan w:val="3"/>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157" w:type="dxa"/>
            <w:gridSpan w:val="4"/>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55"/>
        </w:trPr>
        <w:tc>
          <w:tcPr>
            <w:tcW w:w="2170" w:type="dxa"/>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223" w:type="dxa"/>
            <w:gridSpan w:val="3"/>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157" w:type="dxa"/>
            <w:gridSpan w:val="4"/>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top w:val="nil"/>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315"/>
        </w:trPr>
        <w:tc>
          <w:tcPr>
            <w:tcW w:w="10819" w:type="dxa"/>
            <w:gridSpan w:val="24"/>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Отправление поезда со станции</w:t>
            </w:r>
          </w:p>
        </w:tc>
      </w:tr>
      <w:tr w:rsidR="00910BCD">
        <w:trPr>
          <w:gridAfter w:val="1"/>
          <w:wAfter w:w="104" w:type="dxa"/>
          <w:trHeight w:val="255"/>
        </w:trPr>
        <w:tc>
          <w:tcPr>
            <w:tcW w:w="217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981"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9" w:type="dxa"/>
            <w:gridSpan w:val="2"/>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835"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1545" w:type="dxa"/>
            <w:gridSpan w:val="6"/>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78" w:type="dxa"/>
            <w:gridSpan w:val="5"/>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81" w:type="dxa"/>
            <w:gridSpan w:val="3"/>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trHeight w:val="255"/>
        </w:trPr>
        <w:tc>
          <w:tcPr>
            <w:tcW w:w="2170" w:type="dxa"/>
            <w:tcBorders>
              <w:top w:val="nil"/>
              <w:bottom w:val="nil"/>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Номер поезда:</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981" w:type="dxa"/>
            <w:gridSpan w:val="2"/>
            <w:tcBorders>
              <w:top w:val="nil"/>
              <w:left w:val="nil"/>
              <w:bottom w:val="nil"/>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193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Ст.назначения</w:t>
            </w:r>
          </w:p>
        </w:tc>
        <w:tc>
          <w:tcPr>
            <w:tcW w:w="490" w:type="dxa"/>
            <w:gridSpan w:val="3"/>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5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500" w:type="dxa"/>
            <w:gridSpan w:val="2"/>
            <w:tcBorders>
              <w:top w:val="single" w:sz="4" w:space="0" w:color="auto"/>
              <w:left w:val="nil"/>
              <w:bottom w:val="single" w:sz="4" w:space="0" w:color="auto"/>
              <w:right w:val="single" w:sz="4" w:space="0" w:color="auto"/>
            </w:tcBorders>
            <w:shd w:val="clear" w:color="auto" w:fill="auto"/>
            <w:noWrap/>
            <w:vAlign w:val="bottom"/>
          </w:tcPr>
          <w:p w:rsidR="00910BCD" w:rsidRDefault="00910BCD" w:rsidP="00D05199">
            <w:pPr>
              <w:ind w:firstLine="0"/>
              <w:jc w:val="center"/>
              <w:rPr>
                <w:rFonts w:ascii="Arial" w:hAnsi="Arial" w:cs="Arial"/>
                <w:sz w:val="20"/>
                <w:szCs w:val="20"/>
              </w:rPr>
            </w:pPr>
            <w:r>
              <w:rPr>
                <w:rFonts w:ascii="Arial" w:hAnsi="Arial" w:cs="Arial"/>
                <w:sz w:val="20"/>
                <w:szCs w:val="20"/>
              </w:rPr>
              <w:t>▼</w:t>
            </w:r>
          </w:p>
        </w:tc>
        <w:tc>
          <w:tcPr>
            <w:tcW w:w="2093" w:type="dxa"/>
            <w:gridSpan w:val="8"/>
            <w:tcBorders>
              <w:top w:val="nil"/>
              <w:left w:val="single" w:sz="4" w:space="0" w:color="auto"/>
              <w:bottom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rsidRPr="001D601B">
        <w:trPr>
          <w:trHeight w:val="77"/>
        </w:trPr>
        <w:tc>
          <w:tcPr>
            <w:tcW w:w="2170" w:type="dxa"/>
            <w:tcBorders>
              <w:top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c>
          <w:tcPr>
            <w:tcW w:w="1239" w:type="dxa"/>
            <w:tcBorders>
              <w:top w:val="nil"/>
              <w:left w:val="nil"/>
              <w:bottom w:val="single" w:sz="4" w:space="0" w:color="auto"/>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81" w:type="dxa"/>
            <w:gridSpan w:val="2"/>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99" w:type="dxa"/>
            <w:gridSpan w:val="2"/>
            <w:tcBorders>
              <w:top w:val="single" w:sz="4" w:space="0" w:color="auto"/>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934" w:type="dxa"/>
            <w:gridSpan w:val="2"/>
            <w:tcBorders>
              <w:top w:val="single" w:sz="4" w:space="0" w:color="auto"/>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2007" w:type="dxa"/>
            <w:gridSpan w:val="7"/>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00" w:type="dxa"/>
            <w:gridSpan w:val="2"/>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122" w:type="dxa"/>
            <w:gridSpan w:val="5"/>
            <w:tcBorders>
              <w:top w:val="nil"/>
              <w:left w:val="nil"/>
              <w:right w:val="nil"/>
            </w:tcBorders>
            <w:shd w:val="clear" w:color="auto" w:fill="auto"/>
            <w:noWrap/>
            <w:vAlign w:val="bottom"/>
          </w:tcPr>
          <w:p w:rsidR="00133880" w:rsidRPr="001D601B" w:rsidRDefault="00133880" w:rsidP="00D05199">
            <w:pPr>
              <w:ind w:firstLine="0"/>
              <w:jc w:val="center"/>
              <w:rPr>
                <w:rFonts w:ascii="Arial" w:hAnsi="Arial" w:cs="Arial"/>
                <w:sz w:val="10"/>
                <w:szCs w:val="10"/>
              </w:rPr>
            </w:pPr>
          </w:p>
        </w:tc>
        <w:tc>
          <w:tcPr>
            <w:tcW w:w="971" w:type="dxa"/>
            <w:gridSpan w:val="3"/>
            <w:tcBorders>
              <w:top w:val="nil"/>
              <w:left w:val="nil"/>
              <w:bottom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r>
      <w:tr w:rsidR="00910BCD">
        <w:trPr>
          <w:trHeight w:val="255"/>
        </w:trPr>
        <w:tc>
          <w:tcPr>
            <w:tcW w:w="2170" w:type="dxa"/>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roofErr w:type="spellStart"/>
            <w:r>
              <w:rPr>
                <w:rFonts w:ascii="Arial" w:hAnsi="Arial" w:cs="Arial"/>
                <w:sz w:val="20"/>
                <w:szCs w:val="20"/>
              </w:rPr>
              <w:t>Дата,вр</w:t>
            </w:r>
            <w:r w:rsidR="00D05199">
              <w:rPr>
                <w:rFonts w:ascii="Arial" w:hAnsi="Arial" w:cs="Arial"/>
                <w:sz w:val="20"/>
                <w:szCs w:val="20"/>
              </w:rPr>
              <w:t>.</w:t>
            </w:r>
            <w:r>
              <w:rPr>
                <w:rFonts w:ascii="Arial" w:hAnsi="Arial" w:cs="Arial"/>
                <w:sz w:val="20"/>
                <w:szCs w:val="20"/>
              </w:rPr>
              <w:t>отправл</w:t>
            </w:r>
            <w:proofErr w:type="spellEnd"/>
            <w:r>
              <w:rPr>
                <w:rFonts w:ascii="Arial" w:hAnsi="Arial" w:cs="Arial"/>
                <w:sz w:val="20"/>
                <w:szCs w:val="20"/>
              </w:rPr>
              <w: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38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3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Перегон</w:t>
            </w:r>
          </w:p>
        </w:tc>
        <w:tc>
          <w:tcPr>
            <w:tcW w:w="490"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5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00"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2093" w:type="dxa"/>
            <w:gridSpan w:val="8"/>
            <w:tcBorders>
              <w:top w:val="nil"/>
              <w:left w:val="single" w:sz="4" w:space="0" w:color="auto"/>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rsidRPr="001D601B">
        <w:trPr>
          <w:gridAfter w:val="1"/>
          <w:wAfter w:w="104" w:type="dxa"/>
          <w:trHeight w:val="77"/>
        </w:trPr>
        <w:tc>
          <w:tcPr>
            <w:tcW w:w="2170" w:type="dxa"/>
            <w:tcBorders>
              <w:top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c>
          <w:tcPr>
            <w:tcW w:w="1239" w:type="dxa"/>
            <w:tcBorders>
              <w:top w:val="nil"/>
              <w:left w:val="nil"/>
              <w:bottom w:val="single" w:sz="4" w:space="0" w:color="auto"/>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98"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383" w:type="dxa"/>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834" w:type="dxa"/>
            <w:gridSpan w:val="3"/>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462" w:type="dxa"/>
            <w:gridSpan w:val="3"/>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1644" w:type="dxa"/>
            <w:gridSpan w:val="5"/>
            <w:tcBorders>
              <w:top w:val="nil"/>
              <w:left w:val="nil"/>
              <w:bottom w:val="nil"/>
              <w:right w:val="nil"/>
            </w:tcBorders>
            <w:shd w:val="clear" w:color="auto" w:fill="auto"/>
            <w:noWrap/>
            <w:vAlign w:val="bottom"/>
          </w:tcPr>
          <w:p w:rsidR="00133880" w:rsidRPr="001D601B" w:rsidRDefault="00133880" w:rsidP="00D05199">
            <w:pPr>
              <w:ind w:firstLine="0"/>
              <w:rPr>
                <w:rFonts w:ascii="Arial" w:hAnsi="Arial" w:cs="Arial"/>
                <w:sz w:val="10"/>
                <w:szCs w:val="10"/>
              </w:rPr>
            </w:pPr>
          </w:p>
        </w:tc>
        <w:tc>
          <w:tcPr>
            <w:tcW w:w="562" w:type="dxa"/>
            <w:gridSpan w:val="3"/>
            <w:tcBorders>
              <w:top w:val="nil"/>
              <w:left w:val="nil"/>
              <w:bottom w:val="nil"/>
              <w:right w:val="nil"/>
            </w:tcBorders>
            <w:shd w:val="clear" w:color="auto" w:fill="auto"/>
            <w:noWrap/>
            <w:vAlign w:val="bottom"/>
          </w:tcPr>
          <w:p w:rsidR="00133880" w:rsidRPr="001D601B" w:rsidRDefault="00133880" w:rsidP="00D05199">
            <w:pPr>
              <w:ind w:firstLine="0"/>
              <w:jc w:val="center"/>
              <w:rPr>
                <w:rFonts w:ascii="Arial" w:hAnsi="Arial" w:cs="Arial"/>
                <w:sz w:val="10"/>
                <w:szCs w:val="10"/>
              </w:rPr>
            </w:pPr>
          </w:p>
        </w:tc>
        <w:tc>
          <w:tcPr>
            <w:tcW w:w="1927" w:type="dxa"/>
            <w:gridSpan w:val="6"/>
            <w:tcBorders>
              <w:top w:val="nil"/>
              <w:left w:val="nil"/>
              <w:bottom w:val="nil"/>
            </w:tcBorders>
            <w:shd w:val="clear" w:color="auto" w:fill="auto"/>
            <w:noWrap/>
            <w:vAlign w:val="bottom"/>
          </w:tcPr>
          <w:p w:rsidR="00133880" w:rsidRPr="001D601B" w:rsidRDefault="00133880" w:rsidP="00D05199">
            <w:pPr>
              <w:ind w:firstLine="0"/>
              <w:rPr>
                <w:rFonts w:ascii="Arial" w:hAnsi="Arial" w:cs="Arial"/>
                <w:sz w:val="10"/>
                <w:szCs w:val="10"/>
              </w:rPr>
            </w:pPr>
            <w:r w:rsidRPr="001D601B">
              <w:rPr>
                <w:rFonts w:ascii="Arial" w:hAnsi="Arial" w:cs="Arial"/>
                <w:sz w:val="10"/>
                <w:szCs w:val="10"/>
              </w:rPr>
              <w:t> </w:t>
            </w:r>
          </w:p>
        </w:tc>
      </w:tr>
      <w:tr w:rsidR="00910BCD">
        <w:trPr>
          <w:gridAfter w:val="1"/>
          <w:wAfter w:w="104" w:type="dxa"/>
          <w:trHeight w:val="255"/>
        </w:trPr>
        <w:tc>
          <w:tcPr>
            <w:tcW w:w="2170" w:type="dxa"/>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38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834"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62" w:type="dxa"/>
            <w:gridSpan w:val="3"/>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644" w:type="dxa"/>
            <w:gridSpan w:val="5"/>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562" w:type="dxa"/>
            <w:gridSpan w:val="3"/>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1927" w:type="dxa"/>
            <w:gridSpan w:val="6"/>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113"/>
        </w:trPr>
        <w:tc>
          <w:tcPr>
            <w:tcW w:w="2170" w:type="dxa"/>
            <w:tcBorders>
              <w:top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1239" w:type="dxa"/>
            <w:tcBorders>
              <w:top w:val="nil"/>
              <w:left w:val="nil"/>
              <w:bottom w:val="single" w:sz="4" w:space="0" w:color="auto"/>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598" w:type="dxa"/>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383" w:type="dxa"/>
            <w:tcBorders>
              <w:top w:val="nil"/>
              <w:left w:val="nil"/>
              <w:bottom w:val="nil"/>
              <w:right w:val="nil"/>
            </w:tcBorders>
            <w:shd w:val="clear" w:color="auto" w:fill="auto"/>
            <w:noWrap/>
            <w:vAlign w:val="bottom"/>
          </w:tcPr>
          <w:p w:rsidR="00910BCD" w:rsidRPr="00910BCD" w:rsidRDefault="00910BCD" w:rsidP="00AB43EB">
            <w:pPr>
              <w:ind w:firstLine="0"/>
              <w:rPr>
                <w:rFonts w:ascii="Arial" w:hAnsi="Arial" w:cs="Arial"/>
                <w:sz w:val="10"/>
                <w:szCs w:val="10"/>
              </w:rPr>
            </w:pPr>
            <w:r w:rsidRPr="00910BCD">
              <w:rPr>
                <w:rFonts w:ascii="Arial" w:hAnsi="Arial" w:cs="Arial"/>
                <w:sz w:val="10"/>
                <w:szCs w:val="10"/>
              </w:rPr>
              <w:t> </w:t>
            </w:r>
          </w:p>
        </w:tc>
        <w:tc>
          <w:tcPr>
            <w:tcW w:w="1834" w:type="dxa"/>
            <w:gridSpan w:val="3"/>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462" w:type="dxa"/>
            <w:gridSpan w:val="3"/>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1644" w:type="dxa"/>
            <w:gridSpan w:val="5"/>
            <w:tcBorders>
              <w:top w:val="nil"/>
              <w:left w:val="nil"/>
              <w:bottom w:val="nil"/>
              <w:right w:val="nil"/>
            </w:tcBorders>
            <w:shd w:val="clear" w:color="auto" w:fill="auto"/>
            <w:noWrap/>
            <w:vAlign w:val="bottom"/>
          </w:tcPr>
          <w:p w:rsidR="00910BCD" w:rsidRPr="00910BCD" w:rsidRDefault="00910BCD" w:rsidP="00D05199">
            <w:pPr>
              <w:ind w:firstLine="0"/>
              <w:rPr>
                <w:rFonts w:ascii="Arial" w:hAnsi="Arial" w:cs="Arial"/>
                <w:sz w:val="10"/>
                <w:szCs w:val="10"/>
              </w:rPr>
            </w:pPr>
          </w:p>
        </w:tc>
        <w:tc>
          <w:tcPr>
            <w:tcW w:w="562" w:type="dxa"/>
            <w:gridSpan w:val="3"/>
            <w:tcBorders>
              <w:top w:val="nil"/>
              <w:left w:val="nil"/>
              <w:bottom w:val="nil"/>
              <w:right w:val="nil"/>
            </w:tcBorders>
            <w:shd w:val="clear" w:color="auto" w:fill="auto"/>
            <w:noWrap/>
            <w:vAlign w:val="bottom"/>
          </w:tcPr>
          <w:p w:rsidR="00910BCD" w:rsidRPr="00910BCD" w:rsidRDefault="00910BCD" w:rsidP="00D05199">
            <w:pPr>
              <w:ind w:firstLine="0"/>
              <w:jc w:val="center"/>
              <w:rPr>
                <w:rFonts w:ascii="Arial" w:hAnsi="Arial" w:cs="Arial"/>
                <w:sz w:val="10"/>
                <w:szCs w:val="10"/>
              </w:rPr>
            </w:pPr>
          </w:p>
        </w:tc>
        <w:tc>
          <w:tcPr>
            <w:tcW w:w="1927" w:type="dxa"/>
            <w:gridSpan w:val="6"/>
            <w:tcBorders>
              <w:top w:val="nil"/>
              <w:left w:val="nil"/>
              <w:bottom w:val="nil"/>
            </w:tcBorders>
            <w:shd w:val="clear" w:color="auto" w:fill="auto"/>
            <w:noWrap/>
            <w:vAlign w:val="bottom"/>
          </w:tcPr>
          <w:p w:rsidR="00910BCD" w:rsidRPr="00910BCD" w:rsidRDefault="00910BCD" w:rsidP="00D05199">
            <w:pPr>
              <w:ind w:firstLine="0"/>
              <w:rPr>
                <w:rFonts w:ascii="Arial" w:hAnsi="Arial" w:cs="Arial"/>
                <w:sz w:val="10"/>
                <w:szCs w:val="10"/>
              </w:rPr>
            </w:pPr>
            <w:r w:rsidRPr="00910BCD">
              <w:rPr>
                <w:rFonts w:ascii="Arial" w:hAnsi="Arial" w:cs="Arial"/>
                <w:sz w:val="10"/>
                <w:szCs w:val="10"/>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20"/>
                <w:szCs w:val="20"/>
              </w:rPr>
            </w:pPr>
            <w:r w:rsidRPr="001761C8">
              <w:rPr>
                <w:rFonts w:ascii="Arial" w:hAnsi="Arial" w:cs="Arial"/>
                <w:sz w:val="20"/>
                <w:szCs w:val="20"/>
              </w:rPr>
              <w:t>Номер локомотива:</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1▼</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910BCD">
            <w:pPr>
              <w:ind w:firstLine="0"/>
              <w:rPr>
                <w:rFonts w:ascii="Arial" w:hAnsi="Arial" w:cs="Arial"/>
                <w:sz w:val="18"/>
                <w:szCs w:val="18"/>
              </w:rPr>
            </w:pPr>
          </w:p>
        </w:tc>
        <w:tc>
          <w:tcPr>
            <w:tcW w:w="562" w:type="dxa"/>
            <w:gridSpan w:val="3"/>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927" w:type="dxa"/>
            <w:gridSpan w:val="6"/>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right="-408" w:firstLine="0"/>
              <w:rPr>
                <w:rFonts w:ascii="Arial" w:hAnsi="Arial" w:cs="Arial"/>
                <w:sz w:val="18"/>
                <w:szCs w:val="18"/>
              </w:rPr>
            </w:pPr>
            <w:r w:rsidRPr="001761C8">
              <w:rPr>
                <w:rFonts w:ascii="Arial" w:hAnsi="Arial" w:cs="Arial"/>
                <w:sz w:val="18"/>
                <w:szCs w:val="18"/>
              </w:rPr>
              <w:t>2▼</w:t>
            </w:r>
          </w:p>
        </w:tc>
        <w:tc>
          <w:tcPr>
            <w:tcW w:w="782"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97"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26"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918" w:type="dxa"/>
            <w:gridSpan w:val="2"/>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91"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698" w:type="dxa"/>
            <w:gridSpan w:val="5"/>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3▼</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4▼</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bottom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rsidRPr="001761C8">
        <w:trPr>
          <w:gridAfter w:val="1"/>
          <w:wAfter w:w="104" w:type="dxa"/>
          <w:trHeight w:val="227"/>
        </w:trPr>
        <w:tc>
          <w:tcPr>
            <w:tcW w:w="2170" w:type="dxa"/>
            <w:tcBorders>
              <w:top w:val="nil"/>
              <w:bottom w:val="nil"/>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c>
          <w:tcPr>
            <w:tcW w:w="598" w:type="dxa"/>
            <w:tcBorders>
              <w:top w:val="nil"/>
              <w:left w:val="nil"/>
              <w:bottom w:val="single" w:sz="4" w:space="0" w:color="auto"/>
              <w:right w:val="single" w:sz="4" w:space="0" w:color="auto"/>
            </w:tcBorders>
            <w:shd w:val="clear" w:color="auto" w:fill="auto"/>
            <w:noWrap/>
            <w:vAlign w:val="bottom"/>
          </w:tcPr>
          <w:p w:rsidR="00910BCD" w:rsidRPr="001761C8" w:rsidRDefault="00910BCD" w:rsidP="00910BCD">
            <w:pPr>
              <w:ind w:firstLine="0"/>
              <w:rPr>
                <w:rFonts w:ascii="Arial" w:hAnsi="Arial" w:cs="Arial"/>
                <w:sz w:val="18"/>
                <w:szCs w:val="18"/>
              </w:rPr>
            </w:pPr>
            <w:r w:rsidRPr="001761C8">
              <w:rPr>
                <w:rFonts w:ascii="Arial" w:hAnsi="Arial" w:cs="Arial"/>
                <w:sz w:val="18"/>
                <w:szCs w:val="18"/>
              </w:rPr>
              <w:t>5▼</w:t>
            </w:r>
          </w:p>
        </w:tc>
        <w:tc>
          <w:tcPr>
            <w:tcW w:w="383" w:type="dxa"/>
            <w:tcBorders>
              <w:top w:val="nil"/>
              <w:left w:val="nil"/>
              <w:bottom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834" w:type="dxa"/>
            <w:gridSpan w:val="3"/>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462" w:type="dxa"/>
            <w:gridSpan w:val="3"/>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644" w:type="dxa"/>
            <w:gridSpan w:val="5"/>
            <w:tcBorders>
              <w:top w:val="nil"/>
              <w:left w:val="nil"/>
              <w:right w:val="nil"/>
            </w:tcBorders>
            <w:shd w:val="clear" w:color="auto" w:fill="auto"/>
            <w:noWrap/>
            <w:vAlign w:val="bottom"/>
          </w:tcPr>
          <w:p w:rsidR="00910BCD" w:rsidRPr="001761C8" w:rsidRDefault="00910BCD" w:rsidP="00D05199">
            <w:pPr>
              <w:ind w:firstLine="0"/>
              <w:rPr>
                <w:rFonts w:ascii="Arial" w:hAnsi="Arial" w:cs="Arial"/>
                <w:sz w:val="18"/>
                <w:szCs w:val="18"/>
              </w:rPr>
            </w:pPr>
          </w:p>
        </w:tc>
        <w:tc>
          <w:tcPr>
            <w:tcW w:w="1087" w:type="dxa"/>
            <w:gridSpan w:val="5"/>
            <w:tcBorders>
              <w:top w:val="nil"/>
              <w:left w:val="nil"/>
              <w:right w:val="nil"/>
            </w:tcBorders>
            <w:shd w:val="clear" w:color="auto" w:fill="auto"/>
            <w:noWrap/>
            <w:vAlign w:val="bottom"/>
          </w:tcPr>
          <w:p w:rsidR="00910BCD" w:rsidRPr="001761C8" w:rsidRDefault="00910BCD" w:rsidP="00D05199">
            <w:pPr>
              <w:ind w:firstLine="0"/>
              <w:jc w:val="center"/>
              <w:rPr>
                <w:rFonts w:ascii="Arial" w:hAnsi="Arial" w:cs="Arial"/>
                <w:sz w:val="18"/>
                <w:szCs w:val="18"/>
              </w:rPr>
            </w:pPr>
          </w:p>
        </w:tc>
        <w:tc>
          <w:tcPr>
            <w:tcW w:w="1402" w:type="dxa"/>
            <w:gridSpan w:val="4"/>
            <w:tcBorders>
              <w:top w:val="nil"/>
              <w:left w:val="nil"/>
              <w:bottom w:val="nil"/>
            </w:tcBorders>
            <w:shd w:val="clear" w:color="auto" w:fill="auto"/>
            <w:noWrap/>
            <w:vAlign w:val="bottom"/>
          </w:tcPr>
          <w:p w:rsidR="00910BCD" w:rsidRPr="001761C8" w:rsidRDefault="00910BCD" w:rsidP="00D05199">
            <w:pPr>
              <w:ind w:firstLine="0"/>
              <w:rPr>
                <w:rFonts w:ascii="Arial" w:hAnsi="Arial" w:cs="Arial"/>
                <w:sz w:val="18"/>
                <w:szCs w:val="18"/>
              </w:rPr>
            </w:pPr>
            <w:r w:rsidRPr="001761C8">
              <w:rPr>
                <w:rFonts w:ascii="Arial" w:hAnsi="Arial" w:cs="Arial"/>
                <w:sz w:val="18"/>
                <w:szCs w:val="18"/>
              </w:rPr>
              <w:t> </w:t>
            </w:r>
          </w:p>
        </w:tc>
      </w:tr>
      <w:tr w:rsidR="00910BCD">
        <w:trPr>
          <w:gridAfter w:val="1"/>
          <w:wAfter w:w="104" w:type="dxa"/>
          <w:trHeight w:val="255"/>
        </w:trPr>
        <w:tc>
          <w:tcPr>
            <w:tcW w:w="2170" w:type="dxa"/>
            <w:tcBorders>
              <w:top w:val="nil"/>
              <w:right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81" w:type="dxa"/>
            <w:gridSpan w:val="2"/>
            <w:tcBorders>
              <w:top w:val="nil"/>
              <w:left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99" w:type="dxa"/>
            <w:gridSpan w:val="2"/>
            <w:tcBorders>
              <w:top w:val="nil"/>
              <w:left w:val="nil"/>
            </w:tcBorders>
            <w:shd w:val="clear" w:color="auto" w:fill="auto"/>
            <w:noWrap/>
            <w:vAlign w:val="bottom"/>
          </w:tcPr>
          <w:p w:rsidR="00910BCD" w:rsidRDefault="00910BCD" w:rsidP="00D05199">
            <w:pPr>
              <w:ind w:firstLine="0"/>
              <w:rPr>
                <w:rFonts w:ascii="Arial" w:hAnsi="Arial" w:cs="Arial"/>
                <w:sz w:val="20"/>
                <w:szCs w:val="20"/>
              </w:rPr>
            </w:pPr>
          </w:p>
        </w:tc>
        <w:tc>
          <w:tcPr>
            <w:tcW w:w="4449" w:type="dxa"/>
            <w:gridSpan w:val="15"/>
            <w:shd w:val="clear" w:color="auto" w:fill="C0C0C0"/>
            <w:noWrap/>
            <w:vAlign w:val="bottom"/>
          </w:tcPr>
          <w:p w:rsidR="00910BCD" w:rsidRDefault="00910BCD" w:rsidP="00D05199">
            <w:pPr>
              <w:ind w:firstLine="0"/>
              <w:jc w:val="center"/>
              <w:rPr>
                <w:rFonts w:ascii="Arial" w:hAnsi="Arial" w:cs="Arial"/>
                <w:color w:val="FF0000"/>
                <w:sz w:val="20"/>
                <w:szCs w:val="20"/>
              </w:rPr>
            </w:pPr>
            <w:r>
              <w:rPr>
                <w:rFonts w:ascii="Arial" w:hAnsi="Arial" w:cs="Arial"/>
                <w:color w:val="FF0000"/>
                <w:sz w:val="20"/>
                <w:szCs w:val="20"/>
              </w:rPr>
              <w:t>Подтвердить отправление поезда</w:t>
            </w:r>
          </w:p>
        </w:tc>
        <w:tc>
          <w:tcPr>
            <w:tcW w:w="981" w:type="dxa"/>
            <w:gridSpan w:val="3"/>
            <w:tcBorders>
              <w:top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trPr>
          <w:gridAfter w:val="1"/>
          <w:wAfter w:w="104" w:type="dxa"/>
          <w:trHeight w:val="270"/>
        </w:trPr>
        <w:tc>
          <w:tcPr>
            <w:tcW w:w="2170" w:type="dxa"/>
            <w:tcBorders>
              <w:top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239" w:type="dxa"/>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81" w:type="dxa"/>
            <w:gridSpan w:val="2"/>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99" w:type="dxa"/>
            <w:gridSpan w:val="2"/>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223" w:type="dxa"/>
            <w:gridSpan w:val="3"/>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157" w:type="dxa"/>
            <w:gridSpan w:val="4"/>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991" w:type="dxa"/>
            <w:gridSpan w:val="3"/>
            <w:tcBorders>
              <w:top w:val="nil"/>
              <w:left w:val="nil"/>
              <w:righ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c>
          <w:tcPr>
            <w:tcW w:w="1078" w:type="dxa"/>
            <w:gridSpan w:val="5"/>
            <w:tcBorders>
              <w:top w:val="nil"/>
              <w:left w:val="nil"/>
              <w:right w:val="nil"/>
            </w:tcBorders>
            <w:shd w:val="clear" w:color="auto" w:fill="auto"/>
            <w:noWrap/>
            <w:vAlign w:val="bottom"/>
          </w:tcPr>
          <w:p w:rsidR="00910BCD" w:rsidRDefault="00910BCD" w:rsidP="00133880">
            <w:pPr>
              <w:jc w:val="center"/>
              <w:rPr>
                <w:rFonts w:ascii="Arial" w:hAnsi="Arial" w:cs="Arial"/>
                <w:sz w:val="20"/>
                <w:szCs w:val="20"/>
              </w:rPr>
            </w:pPr>
            <w:r>
              <w:rPr>
                <w:rFonts w:ascii="Arial" w:hAnsi="Arial" w:cs="Arial"/>
                <w:sz w:val="20"/>
                <w:szCs w:val="20"/>
              </w:rPr>
              <w:t> </w:t>
            </w:r>
          </w:p>
        </w:tc>
        <w:tc>
          <w:tcPr>
            <w:tcW w:w="981" w:type="dxa"/>
            <w:gridSpan w:val="3"/>
            <w:tcBorders>
              <w:top w:val="nil"/>
              <w:left w:val="nil"/>
            </w:tcBorders>
            <w:shd w:val="clear" w:color="auto" w:fill="auto"/>
            <w:noWrap/>
            <w:vAlign w:val="bottom"/>
          </w:tcPr>
          <w:p w:rsidR="00910BCD" w:rsidRDefault="00910BCD" w:rsidP="00133880">
            <w:pPr>
              <w:rPr>
                <w:rFonts w:ascii="Arial" w:hAnsi="Arial" w:cs="Arial"/>
                <w:sz w:val="20"/>
                <w:szCs w:val="20"/>
              </w:rPr>
            </w:pPr>
            <w:r>
              <w:rPr>
                <w:rFonts w:ascii="Arial" w:hAnsi="Arial" w:cs="Arial"/>
                <w:sz w:val="20"/>
                <w:szCs w:val="20"/>
              </w:rPr>
              <w:t> </w:t>
            </w:r>
          </w:p>
        </w:tc>
      </w:tr>
    </w:tbl>
    <w:p w:rsidR="00133880" w:rsidRDefault="00133880" w:rsidP="00243697">
      <w:pPr>
        <w:pStyle w:val="a7"/>
        <w:ind w:firstLine="720"/>
        <w:jc w:val="both"/>
      </w:pPr>
      <w:r>
        <w:t>В поле вводе «Номер поезда» д</w:t>
      </w:r>
      <w:r w:rsidRPr="00BE1587">
        <w:t>ля ст. Сортировочная</w:t>
      </w:r>
      <w:r>
        <w:t xml:space="preserve"> (ст.</w:t>
      </w:r>
      <w:r w:rsidR="00486802">
        <w:t>?..</w:t>
      </w:r>
      <w:r>
        <w:t>)</w:t>
      </w:r>
      <w:r w:rsidRPr="00BE1587">
        <w:t xml:space="preserve"> </w:t>
      </w:r>
      <w:r>
        <w:t xml:space="preserve">занести </w:t>
      </w:r>
      <w:r w:rsidRPr="00BE1587">
        <w:t xml:space="preserve">номер </w:t>
      </w:r>
      <w:r>
        <w:t>поезда с учетом</w:t>
      </w:r>
      <w:r w:rsidRPr="00BE1587">
        <w:t xml:space="preserve"> </w:t>
      </w:r>
      <w:proofErr w:type="gramStart"/>
      <w:r w:rsidRPr="00BE1587">
        <w:t>интервал</w:t>
      </w:r>
      <w:r>
        <w:t>а</w:t>
      </w:r>
      <w:r w:rsidRPr="00BE1587">
        <w:t xml:space="preserve">  времени</w:t>
      </w:r>
      <w:proofErr w:type="gramEnd"/>
      <w:r>
        <w:t xml:space="preserve"> </w:t>
      </w:r>
      <w:r w:rsidRPr="00BE1587">
        <w:t xml:space="preserve"> отправления</w:t>
      </w:r>
      <w:r>
        <w:t xml:space="preserve"> поезда</w:t>
      </w:r>
      <w:r w:rsidRPr="00BE1587">
        <w:t xml:space="preserve">, для остальных </w:t>
      </w:r>
      <w:r>
        <w:t xml:space="preserve">станций номер поезда определяется, как </w:t>
      </w:r>
      <w:r w:rsidRPr="00BE1587">
        <w:t xml:space="preserve"> </w:t>
      </w:r>
      <w:r>
        <w:t xml:space="preserve">максимальное значение отправленного номера поезда,  увеличенное на </w:t>
      </w:r>
      <w:r w:rsidRPr="00BE1587">
        <w:t>1. Нумерация поездов по каждой станции начинается с 1 с 0 часов календарных суток</w:t>
      </w:r>
      <w:r>
        <w:t>.</w:t>
      </w:r>
    </w:p>
    <w:p w:rsidR="00133880" w:rsidRDefault="00133880" w:rsidP="00243697">
      <w:pPr>
        <w:pStyle w:val="a7"/>
        <w:ind w:firstLine="720"/>
      </w:pPr>
      <w:r>
        <w:lastRenderedPageBreak/>
        <w:t>Предоставить пользователю возможность заполнить поле:</w:t>
      </w:r>
    </w:p>
    <w:p w:rsidR="00133880" w:rsidRDefault="00133880" w:rsidP="007A0F09">
      <w:pPr>
        <w:pStyle w:val="a7"/>
        <w:numPr>
          <w:ilvl w:val="0"/>
          <w:numId w:val="82"/>
        </w:numPr>
        <w:tabs>
          <w:tab w:val="clear" w:pos="1429"/>
          <w:tab w:val="num" w:pos="1080"/>
        </w:tabs>
        <w:spacing w:after="0"/>
        <w:ind w:left="1080"/>
      </w:pPr>
      <w:r>
        <w:t>«</w:t>
      </w:r>
      <w:r w:rsidRPr="00243697">
        <w:rPr>
          <w:b/>
        </w:rPr>
        <w:t>Номер пути</w:t>
      </w:r>
      <w:r>
        <w:t xml:space="preserve">» - </w:t>
      </w:r>
      <w:r w:rsidRPr="00696EF8">
        <w:t>по</w:t>
      </w:r>
      <w:r>
        <w:t xml:space="preserve"> </w:t>
      </w:r>
      <w:r w:rsidRPr="00696EF8">
        <w:t>списк</w:t>
      </w:r>
      <w:r>
        <w:t>у</w:t>
      </w:r>
      <w:r w:rsidRPr="00696EF8">
        <w:t xml:space="preserve"> путей рабочей станции</w:t>
      </w:r>
      <w:r>
        <w:t>;</w:t>
      </w:r>
    </w:p>
    <w:p w:rsidR="00133880" w:rsidRDefault="00133880" w:rsidP="007A0F09">
      <w:pPr>
        <w:pStyle w:val="a7"/>
        <w:numPr>
          <w:ilvl w:val="0"/>
          <w:numId w:val="82"/>
        </w:numPr>
        <w:tabs>
          <w:tab w:val="clear" w:pos="1429"/>
          <w:tab w:val="num" w:pos="1080"/>
        </w:tabs>
        <w:spacing w:after="0"/>
        <w:ind w:left="1080"/>
      </w:pPr>
      <w:r>
        <w:t>«</w:t>
      </w:r>
      <w:r w:rsidRPr="00243697">
        <w:rPr>
          <w:b/>
        </w:rPr>
        <w:t>Станция назначения</w:t>
      </w:r>
      <w:r>
        <w:t xml:space="preserve">» - по </w:t>
      </w:r>
      <w:r w:rsidRPr="00591CA3">
        <w:t>списк</w:t>
      </w:r>
      <w:r>
        <w:t>у</w:t>
      </w:r>
      <w:r w:rsidRPr="00591CA3">
        <w:t xml:space="preserve"> примыкающих к рабочей станции станций</w:t>
      </w:r>
      <w:r>
        <w:t>;</w:t>
      </w:r>
    </w:p>
    <w:p w:rsidR="002767FE" w:rsidRPr="002767FE" w:rsidRDefault="00133880" w:rsidP="007A0F09">
      <w:pPr>
        <w:pStyle w:val="a7"/>
        <w:numPr>
          <w:ilvl w:val="0"/>
          <w:numId w:val="82"/>
        </w:numPr>
        <w:tabs>
          <w:tab w:val="clear" w:pos="1429"/>
          <w:tab w:val="num" w:pos="1080"/>
        </w:tabs>
        <w:spacing w:after="0"/>
        <w:ind w:left="1080"/>
      </w:pPr>
      <w:r>
        <w:t>«</w:t>
      </w:r>
      <w:r w:rsidRPr="00243697">
        <w:rPr>
          <w:b/>
        </w:rPr>
        <w:t>Перегон</w:t>
      </w:r>
      <w:r>
        <w:t xml:space="preserve">» - по </w:t>
      </w:r>
      <w:r w:rsidRPr="00591CA3">
        <w:t>списк</w:t>
      </w:r>
      <w:r>
        <w:t>у</w:t>
      </w:r>
      <w:r w:rsidRPr="00591CA3">
        <w:t xml:space="preserve"> перегонов </w:t>
      </w:r>
      <w:r>
        <w:t>между рабочей станцией и</w:t>
      </w:r>
      <w:r w:rsidRPr="00591CA3">
        <w:t xml:space="preserve"> станци</w:t>
      </w:r>
      <w:r>
        <w:t>ей</w:t>
      </w:r>
      <w:r w:rsidRPr="00591CA3">
        <w:t xml:space="preserve"> назначения.  В поле ввода занести перегон, который закреплен за движением между станциями. Выбор только в случае движения не по своему перегону (ремонт перегона, т.д.)</w:t>
      </w:r>
    </w:p>
    <w:p w:rsidR="00133880" w:rsidRDefault="00133880" w:rsidP="007A0F09">
      <w:pPr>
        <w:pStyle w:val="a7"/>
        <w:numPr>
          <w:ilvl w:val="0"/>
          <w:numId w:val="82"/>
        </w:numPr>
        <w:tabs>
          <w:tab w:val="clear" w:pos="1429"/>
          <w:tab w:val="num" w:pos="1080"/>
        </w:tabs>
        <w:ind w:left="1077" w:hanging="357"/>
      </w:pPr>
      <w:r>
        <w:t>«</w:t>
      </w:r>
      <w:r w:rsidRPr="00243697">
        <w:rPr>
          <w:b/>
        </w:rPr>
        <w:t>Номер локомотива</w:t>
      </w:r>
      <w:r>
        <w:t>» -  по списку локомотивов, обслуживающих рабочую станцию.</w:t>
      </w:r>
    </w:p>
    <w:p w:rsidR="00133880" w:rsidRPr="00DE3D9E" w:rsidRDefault="00133880" w:rsidP="00133880">
      <w:pPr>
        <w:ind w:firstLine="708"/>
      </w:pPr>
      <w:r>
        <w:t xml:space="preserve">При отправлении поезда со СТАНЦИИ подтвердить «документ движения – </w:t>
      </w:r>
      <w:proofErr w:type="gramStart"/>
      <w:r>
        <w:t>отправление»  и</w:t>
      </w:r>
      <w:proofErr w:type="gramEnd"/>
      <w:r>
        <w:t xml:space="preserve"> создать «документ движения – прибытие» поезда на станцию назначения. </w:t>
      </w:r>
    </w:p>
    <w:p w:rsidR="00133880" w:rsidRDefault="00133880" w:rsidP="00133880"/>
    <w:p w:rsidR="00133880" w:rsidRPr="00751081" w:rsidRDefault="00751081" w:rsidP="00751081">
      <w:pPr>
        <w:pStyle w:val="312"/>
        <w:jc w:val="left"/>
        <w:rPr>
          <w:b/>
        </w:rPr>
      </w:pPr>
      <w:bookmarkStart w:id="222" w:name="_Toc165959665"/>
      <w:r w:rsidRPr="00751081">
        <w:rPr>
          <w:b/>
        </w:rPr>
        <w:t xml:space="preserve">10.8.3. </w:t>
      </w:r>
      <w:r w:rsidR="00133880" w:rsidRPr="00751081">
        <w:rPr>
          <w:b/>
        </w:rPr>
        <w:t>Прибытие, отправление транзитного поезда без переработки</w:t>
      </w:r>
      <w:bookmarkEnd w:id="222"/>
    </w:p>
    <w:p w:rsidR="00133880" w:rsidRDefault="00133880" w:rsidP="00133880">
      <w:pPr>
        <w:ind w:left="360"/>
      </w:pPr>
    </w:p>
    <w:tbl>
      <w:tblPr>
        <w:tblW w:w="10050" w:type="dxa"/>
        <w:tblInd w:w="103" w:type="dxa"/>
        <w:tblLook w:val="0000" w:firstRow="0" w:lastRow="0" w:firstColumn="0" w:lastColumn="0" w:noHBand="0" w:noVBand="0"/>
      </w:tblPr>
      <w:tblGrid>
        <w:gridCol w:w="1940"/>
        <w:gridCol w:w="877"/>
        <w:gridCol w:w="414"/>
        <w:gridCol w:w="272"/>
        <w:gridCol w:w="1051"/>
        <w:gridCol w:w="851"/>
        <w:gridCol w:w="109"/>
        <w:gridCol w:w="611"/>
        <w:gridCol w:w="328"/>
        <w:gridCol w:w="272"/>
        <w:gridCol w:w="1920"/>
        <w:gridCol w:w="960"/>
        <w:gridCol w:w="17"/>
        <w:gridCol w:w="411"/>
        <w:gridCol w:w="17"/>
      </w:tblGrid>
      <w:tr w:rsidR="00910BCD">
        <w:trPr>
          <w:gridAfter w:val="1"/>
          <w:wAfter w:w="17" w:type="dxa"/>
          <w:trHeight w:val="255"/>
        </w:trPr>
        <w:tc>
          <w:tcPr>
            <w:tcW w:w="1940" w:type="dxa"/>
            <w:tcBorders>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Станция:</w:t>
            </w:r>
          </w:p>
        </w:tc>
        <w:tc>
          <w:tcPr>
            <w:tcW w:w="1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lef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1051" w:type="dxa"/>
            <w:tcBorders>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Дата:</w:t>
            </w:r>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328" w:type="dxa"/>
            <w:tcBorders>
              <w:top w:val="nil"/>
              <w:left w:val="single" w:sz="4" w:space="0" w:color="auto"/>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920" w:type="dxa"/>
            <w:tcBorders>
              <w:left w:val="nil"/>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Пользователь:</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428" w:type="dxa"/>
            <w:gridSpan w:val="2"/>
            <w:tcBorders>
              <w:lef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r>
      <w:tr w:rsidR="00910BCD">
        <w:trPr>
          <w:gridAfter w:val="1"/>
          <w:wAfter w:w="17" w:type="dxa"/>
          <w:trHeight w:val="255"/>
        </w:trPr>
        <w:tc>
          <w:tcPr>
            <w:tcW w:w="1940" w:type="dxa"/>
            <w:tcBorders>
              <w:top w:val="nil"/>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877" w:type="dxa"/>
            <w:tcBorders>
              <w:top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414" w:type="dxa"/>
            <w:tcBorders>
              <w:top w:val="single" w:sz="4" w:space="0" w:color="auto"/>
            </w:tcBorders>
            <w:shd w:val="clear" w:color="auto" w:fill="auto"/>
            <w:noWrap/>
            <w:vAlign w:val="bottom"/>
          </w:tcPr>
          <w:p w:rsidR="00910BCD" w:rsidRDefault="00910BCD" w:rsidP="00D05199">
            <w:pPr>
              <w:ind w:firstLine="0"/>
              <w:rPr>
                <w:rFonts w:ascii="Arial" w:hAnsi="Arial" w:cs="Arial"/>
                <w:sz w:val="20"/>
                <w:szCs w:val="20"/>
              </w:rPr>
            </w:pPr>
          </w:p>
        </w:tc>
        <w:tc>
          <w:tcPr>
            <w:tcW w:w="272" w:type="dxa"/>
            <w:tcBorders>
              <w:top w:val="nil"/>
            </w:tcBorders>
            <w:shd w:val="clear" w:color="auto" w:fill="auto"/>
            <w:noWrap/>
            <w:vAlign w:val="bottom"/>
          </w:tcPr>
          <w:p w:rsidR="00910BCD" w:rsidRDefault="00910BCD" w:rsidP="00D05199">
            <w:pPr>
              <w:ind w:firstLine="0"/>
              <w:rPr>
                <w:rFonts w:ascii="Arial" w:hAnsi="Arial" w:cs="Arial"/>
                <w:sz w:val="20"/>
                <w:szCs w:val="20"/>
              </w:rPr>
            </w:pPr>
          </w:p>
        </w:tc>
        <w:tc>
          <w:tcPr>
            <w:tcW w:w="1051" w:type="dxa"/>
            <w:tcBorders>
              <w:top w:val="nil"/>
              <w:right w:val="single" w:sz="4" w:space="0" w:color="auto"/>
            </w:tcBorders>
            <w:shd w:val="clear" w:color="auto" w:fill="auto"/>
            <w:noWrap/>
            <w:vAlign w:val="bottom"/>
          </w:tcPr>
          <w:p w:rsidR="00910BCD" w:rsidRDefault="00910BCD" w:rsidP="00D05199">
            <w:pPr>
              <w:ind w:firstLine="0"/>
              <w:rPr>
                <w:rFonts w:ascii="Arial" w:hAnsi="Arial" w:cs="Arial"/>
                <w:b/>
                <w:bCs/>
                <w:sz w:val="20"/>
                <w:szCs w:val="20"/>
              </w:rPr>
            </w:pPr>
            <w:r>
              <w:rPr>
                <w:rFonts w:ascii="Arial" w:hAnsi="Arial" w:cs="Arial"/>
                <w:b/>
                <w:bCs/>
                <w:sz w:val="20"/>
                <w:szCs w:val="20"/>
              </w:rPr>
              <w:t>Смена:</w:t>
            </w:r>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10BCD" w:rsidRDefault="00910BCD" w:rsidP="00D05199">
            <w:pPr>
              <w:ind w:firstLine="0"/>
              <w:rPr>
                <w:rFonts w:ascii="Arial" w:hAnsi="Arial" w:cs="Arial"/>
                <w:sz w:val="20"/>
                <w:szCs w:val="20"/>
              </w:rPr>
            </w:pPr>
            <w:r>
              <w:rPr>
                <w:rFonts w:ascii="Arial" w:hAnsi="Arial" w:cs="Arial"/>
                <w:sz w:val="20"/>
                <w:szCs w:val="20"/>
              </w:rPr>
              <w:t> </w:t>
            </w:r>
          </w:p>
        </w:tc>
        <w:tc>
          <w:tcPr>
            <w:tcW w:w="328" w:type="dxa"/>
            <w:tcBorders>
              <w:top w:val="nil"/>
              <w:left w:val="single" w:sz="4" w:space="0" w:color="auto"/>
              <w:bottom w:val="nil"/>
              <w:right w:val="nil"/>
            </w:tcBorders>
            <w:shd w:val="clear" w:color="auto" w:fill="auto"/>
            <w:noWrap/>
            <w:vAlign w:val="bottom"/>
          </w:tcPr>
          <w:p w:rsidR="00910BCD" w:rsidRDefault="00910BCD"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1920" w:type="dxa"/>
            <w:tcBorders>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c>
          <w:tcPr>
            <w:tcW w:w="428" w:type="dxa"/>
            <w:gridSpan w:val="2"/>
            <w:tcBorders>
              <w:left w:val="nil"/>
              <w:bottom w:val="nil"/>
              <w:right w:val="nil"/>
            </w:tcBorders>
            <w:shd w:val="clear" w:color="auto" w:fill="auto"/>
            <w:noWrap/>
            <w:vAlign w:val="bottom"/>
          </w:tcPr>
          <w:p w:rsidR="00910BCD" w:rsidRDefault="00910BCD" w:rsidP="00D05199">
            <w:pPr>
              <w:ind w:firstLine="0"/>
              <w:rPr>
                <w:rFonts w:ascii="Arial" w:hAnsi="Arial" w:cs="Arial"/>
                <w:sz w:val="20"/>
                <w:szCs w:val="20"/>
              </w:rPr>
            </w:pPr>
          </w:p>
        </w:tc>
      </w:tr>
      <w:tr w:rsidR="00133880">
        <w:trPr>
          <w:gridAfter w:val="1"/>
          <w:wAfter w:w="17" w:type="dxa"/>
          <w:trHeight w:val="105"/>
        </w:trPr>
        <w:tc>
          <w:tcPr>
            <w:tcW w:w="1940" w:type="dxa"/>
            <w:tcBorders>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051" w:type="dxa"/>
            <w:tcBorders>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gridSpan w:val="2"/>
            <w:tcBorders>
              <w:top w:val="single" w:sz="4" w:space="0" w:color="auto"/>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611" w:type="dxa"/>
            <w:tcBorders>
              <w:top w:val="single" w:sz="4" w:space="0" w:color="auto"/>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r>
      <w:tr w:rsidR="00133880">
        <w:trPr>
          <w:gridAfter w:val="5"/>
          <w:wAfter w:w="3325" w:type="dxa"/>
          <w:trHeight w:val="315"/>
        </w:trPr>
        <w:tc>
          <w:tcPr>
            <w:tcW w:w="6453" w:type="dxa"/>
            <w:gridSpan w:val="9"/>
            <w:tcBorders>
              <w:top w:val="nil"/>
              <w:left w:val="nil"/>
              <w:bottom w:val="nil"/>
              <w:right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Прибытие транзитного поезда на станцию</w:t>
            </w:r>
          </w:p>
        </w:tc>
        <w:tc>
          <w:tcPr>
            <w:tcW w:w="272" w:type="dxa"/>
            <w:tcBorders>
              <w:top w:val="nil"/>
              <w:left w:val="nil"/>
              <w:bottom w:val="nil"/>
              <w:right w:val="nil"/>
            </w:tcBorders>
            <w:shd w:val="clear" w:color="auto" w:fill="auto"/>
            <w:noWrap/>
            <w:vAlign w:val="center"/>
          </w:tcPr>
          <w:p w:rsidR="00133880" w:rsidRDefault="00133880" w:rsidP="00D05199">
            <w:pPr>
              <w:ind w:firstLine="0"/>
              <w:jc w:val="center"/>
              <w:rPr>
                <w:rFonts w:ascii="Arial" w:hAnsi="Arial" w:cs="Arial"/>
              </w:rPr>
            </w:pPr>
          </w:p>
        </w:tc>
      </w:tr>
      <w:tr w:rsidR="00133880">
        <w:trPr>
          <w:trHeight w:val="255"/>
        </w:trPr>
        <w:tc>
          <w:tcPr>
            <w:tcW w:w="194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77"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r>
      <w:tr w:rsidR="00133880">
        <w:trPr>
          <w:trHeight w:val="255"/>
        </w:trPr>
        <w:tc>
          <w:tcPr>
            <w:tcW w:w="1940" w:type="dxa"/>
            <w:vMerge w:val="restart"/>
            <w:tcBorders>
              <w:top w:val="nil"/>
              <w:bottom w:val="single" w:sz="4" w:space="0" w:color="auto"/>
              <w:right w:val="single" w:sz="4" w:space="0" w:color="auto"/>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Номер поезда:</w:t>
            </w:r>
            <w:r>
              <w:rPr>
                <w:rFonts w:ascii="Arial" w:hAnsi="Arial" w:cs="Arial"/>
                <w:sz w:val="20"/>
                <w:szCs w:val="20"/>
              </w:rPr>
              <w:br/>
              <w:t>дата отправления</w:t>
            </w:r>
            <w:r>
              <w:rPr>
                <w:rFonts w:ascii="Arial" w:hAnsi="Arial" w:cs="Arial"/>
                <w:sz w:val="20"/>
                <w:szCs w:val="20"/>
              </w:rPr>
              <w:br/>
              <w:t xml:space="preserve">станция </w:t>
            </w:r>
            <w:proofErr w:type="spellStart"/>
            <w:r>
              <w:rPr>
                <w:rFonts w:ascii="Arial" w:hAnsi="Arial" w:cs="Arial"/>
                <w:sz w:val="20"/>
                <w:szCs w:val="20"/>
              </w:rPr>
              <w:t>отправл</w:t>
            </w:r>
            <w:proofErr w:type="spellEnd"/>
            <w:r>
              <w:rPr>
                <w:rFonts w:ascii="Arial" w:hAnsi="Arial" w:cs="Arial"/>
                <w:sz w:val="20"/>
                <w:szCs w:val="20"/>
              </w:rPr>
              <w:t>.</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18"/>
                <w:szCs w:val="18"/>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color w:val="FF0000"/>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vMerge w:val="restart"/>
            <w:tcBorders>
              <w:top w:val="nil"/>
              <w:left w:val="nil"/>
              <w:bottom w:val="nil"/>
              <w:right w:val="nil"/>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Номер поезда:</w:t>
            </w:r>
            <w:r>
              <w:rPr>
                <w:rFonts w:ascii="Arial" w:hAnsi="Arial" w:cs="Arial"/>
                <w:sz w:val="20"/>
                <w:szCs w:val="20"/>
              </w:rPr>
              <w:br/>
              <w:t>дата прибытия</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18"/>
                <w:szCs w:val="18"/>
              </w:rPr>
            </w:pP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r>
      <w:tr w:rsidR="00133880">
        <w:trPr>
          <w:trHeight w:val="255"/>
        </w:trPr>
        <w:tc>
          <w:tcPr>
            <w:tcW w:w="1940" w:type="dxa"/>
            <w:vMerge/>
            <w:tcBorders>
              <w:top w:val="nil"/>
              <w:bottom w:val="single" w:sz="4" w:space="0" w:color="auto"/>
              <w:right w:val="nil"/>
            </w:tcBorders>
            <w:vAlign w:val="center"/>
          </w:tcPr>
          <w:p w:rsidR="00133880" w:rsidRDefault="00133880" w:rsidP="00D05199">
            <w:pPr>
              <w:ind w:firstLine="0"/>
              <w:rPr>
                <w:rFonts w:ascii="Arial" w:hAnsi="Arial" w:cs="Arial"/>
                <w:sz w:val="20"/>
                <w:szCs w:val="20"/>
              </w:rPr>
            </w:pPr>
          </w:p>
        </w:tc>
        <w:tc>
          <w:tcPr>
            <w:tcW w:w="877"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vMerge/>
            <w:tcBorders>
              <w:top w:val="nil"/>
              <w:left w:val="nil"/>
              <w:bottom w:val="nil"/>
              <w:right w:val="nil"/>
            </w:tcBorders>
            <w:vAlign w:val="center"/>
          </w:tcPr>
          <w:p w:rsidR="00133880" w:rsidRDefault="00133880" w:rsidP="00D05199">
            <w:pPr>
              <w:ind w:firstLine="0"/>
              <w:rPr>
                <w:rFonts w:ascii="Arial" w:hAnsi="Arial" w:cs="Arial"/>
                <w:sz w:val="20"/>
                <w:szCs w:val="20"/>
              </w:rPr>
            </w:pPr>
          </w:p>
        </w:tc>
        <w:tc>
          <w:tcPr>
            <w:tcW w:w="977"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r>
      <w:tr w:rsidR="00133880">
        <w:trPr>
          <w:trHeight w:val="270"/>
        </w:trPr>
        <w:tc>
          <w:tcPr>
            <w:tcW w:w="1940" w:type="dxa"/>
            <w:vMerge/>
            <w:tcBorders>
              <w:top w:val="nil"/>
              <w:bottom w:val="single" w:sz="4" w:space="0" w:color="auto"/>
              <w:right w:val="nil"/>
            </w:tcBorders>
            <w:vAlign w:val="center"/>
          </w:tcPr>
          <w:p w:rsidR="00133880" w:rsidRDefault="00133880" w:rsidP="00D05199">
            <w:pPr>
              <w:ind w:firstLine="0"/>
              <w:rPr>
                <w:rFonts w:ascii="Arial" w:hAnsi="Arial" w:cs="Arial"/>
                <w:sz w:val="20"/>
                <w:szCs w:val="20"/>
              </w:rPr>
            </w:pPr>
          </w:p>
        </w:tc>
        <w:tc>
          <w:tcPr>
            <w:tcW w:w="877"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4"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272"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051"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851"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720"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color w:val="FF0000"/>
                <w:sz w:val="20"/>
                <w:szCs w:val="20"/>
              </w:rPr>
            </w:pPr>
            <w:r>
              <w:rPr>
                <w:rFonts w:ascii="Arial" w:hAnsi="Arial" w:cs="Arial"/>
                <w:color w:val="FF0000"/>
                <w:sz w:val="20"/>
                <w:szCs w:val="20"/>
              </w:rPr>
              <w:t> </w:t>
            </w:r>
          </w:p>
        </w:tc>
        <w:tc>
          <w:tcPr>
            <w:tcW w:w="328" w:type="dxa"/>
            <w:tcBorders>
              <w:top w:val="nil"/>
              <w:left w:val="nil"/>
              <w:bottom w:val="single" w:sz="8" w:space="0" w:color="auto"/>
              <w:right w:val="nil"/>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 </w:t>
            </w:r>
          </w:p>
        </w:tc>
        <w:tc>
          <w:tcPr>
            <w:tcW w:w="272" w:type="dxa"/>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20" w:type="dxa"/>
            <w:tcBorders>
              <w:top w:val="nil"/>
              <w:left w:val="nil"/>
              <w:bottom w:val="single" w:sz="8" w:space="0" w:color="auto"/>
              <w:right w:val="nil"/>
            </w:tcBorders>
            <w:shd w:val="clear" w:color="auto" w:fill="auto"/>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77"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28" w:type="dxa"/>
            <w:gridSpan w:val="2"/>
            <w:tcBorders>
              <w:top w:val="nil"/>
              <w:left w:val="nil"/>
              <w:bottom w:val="single" w:sz="8" w:space="0" w:color="auto"/>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F06689">
        <w:trPr>
          <w:trHeight w:val="75"/>
        </w:trPr>
        <w:tc>
          <w:tcPr>
            <w:tcW w:w="1940" w:type="dxa"/>
            <w:tcBorders>
              <w:top w:val="single" w:sz="4" w:space="0" w:color="auto"/>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r w:rsidRPr="00F06689">
              <w:rPr>
                <w:rFonts w:ascii="Arial" w:hAnsi="Arial" w:cs="Arial"/>
                <w:sz w:val="10"/>
                <w:szCs w:val="10"/>
              </w:rPr>
              <w:t> </w:t>
            </w:r>
          </w:p>
        </w:tc>
        <w:tc>
          <w:tcPr>
            <w:tcW w:w="877" w:type="dxa"/>
            <w:tcBorders>
              <w:top w:val="nil"/>
              <w:left w:val="nil"/>
              <w:bottom w:val="single" w:sz="4" w:space="0" w:color="auto"/>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414"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272"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1051"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851"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720"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328" w:type="dxa"/>
            <w:tcBorders>
              <w:top w:val="nil"/>
              <w:left w:val="nil"/>
              <w:bottom w:val="nil"/>
              <w:right w:val="nil"/>
            </w:tcBorders>
            <w:shd w:val="clear" w:color="auto" w:fill="auto"/>
            <w:noWrap/>
            <w:vAlign w:val="bottom"/>
          </w:tcPr>
          <w:p w:rsidR="00133880" w:rsidRPr="00F06689" w:rsidRDefault="00133880" w:rsidP="00D05199">
            <w:pPr>
              <w:ind w:firstLine="0"/>
              <w:jc w:val="center"/>
              <w:rPr>
                <w:rFonts w:ascii="Arial" w:hAnsi="Arial" w:cs="Arial"/>
                <w:sz w:val="10"/>
                <w:szCs w:val="10"/>
              </w:rPr>
            </w:pPr>
          </w:p>
        </w:tc>
        <w:tc>
          <w:tcPr>
            <w:tcW w:w="272"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1920" w:type="dxa"/>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977"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c>
          <w:tcPr>
            <w:tcW w:w="428" w:type="dxa"/>
            <w:gridSpan w:val="2"/>
            <w:tcBorders>
              <w:top w:val="nil"/>
              <w:left w:val="nil"/>
              <w:bottom w:val="nil"/>
              <w:right w:val="nil"/>
            </w:tcBorders>
            <w:shd w:val="clear" w:color="auto" w:fill="auto"/>
            <w:noWrap/>
            <w:vAlign w:val="bottom"/>
          </w:tcPr>
          <w:p w:rsidR="00133880" w:rsidRPr="00F06689" w:rsidRDefault="00133880" w:rsidP="00D05199">
            <w:pPr>
              <w:ind w:firstLine="0"/>
              <w:rPr>
                <w:rFonts w:ascii="Arial" w:hAnsi="Arial" w:cs="Arial"/>
                <w:sz w:val="10"/>
                <w:szCs w:val="10"/>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Дата, </w:t>
            </w:r>
            <w:proofErr w:type="spellStart"/>
            <w:r w:rsidRPr="001761C8">
              <w:rPr>
                <w:rFonts w:ascii="Arial" w:hAnsi="Arial" w:cs="Arial"/>
                <w:sz w:val="18"/>
                <w:szCs w:val="18"/>
              </w:rPr>
              <w:t>вр.прибыт</w:t>
            </w:r>
            <w:proofErr w:type="spellEnd"/>
            <w:r w:rsidRPr="001761C8">
              <w:rPr>
                <w:rFonts w:ascii="Arial" w:hAnsi="Arial" w:cs="Arial"/>
                <w:sz w:val="18"/>
                <w:szCs w:val="18"/>
              </w:rPr>
              <w:t>.:</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02"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Номер </w:t>
            </w:r>
            <w:proofErr w:type="spellStart"/>
            <w:r w:rsidRPr="001761C8">
              <w:rPr>
                <w:rFonts w:ascii="Arial" w:hAnsi="Arial" w:cs="Arial"/>
                <w:sz w:val="18"/>
                <w:szCs w:val="18"/>
              </w:rPr>
              <w:t>локом-ва</w:t>
            </w:r>
            <w:proofErr w:type="spellEnd"/>
            <w:r w:rsidRPr="001761C8">
              <w:rPr>
                <w:rFonts w:ascii="Arial" w:hAnsi="Arial" w:cs="Arial"/>
                <w:sz w:val="18"/>
                <w:szCs w:val="18"/>
              </w:rPr>
              <w:t>:</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1</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xml:space="preserve">Дата, время </w:t>
            </w:r>
            <w:proofErr w:type="spellStart"/>
            <w:r w:rsidRPr="001761C8">
              <w:rPr>
                <w:rFonts w:ascii="Arial" w:hAnsi="Arial" w:cs="Arial"/>
                <w:sz w:val="18"/>
                <w:szCs w:val="18"/>
              </w:rPr>
              <w:t>отпр</w:t>
            </w:r>
            <w:proofErr w:type="spellEnd"/>
            <w:r w:rsidRPr="001761C8">
              <w:rPr>
                <w:rFonts w:ascii="Arial" w:hAnsi="Arial" w:cs="Arial"/>
                <w:sz w:val="18"/>
                <w:szCs w:val="18"/>
              </w:rPr>
              <w:t>.</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877" w:type="dxa"/>
            <w:tcBorders>
              <w:top w:val="nil"/>
              <w:left w:val="nil"/>
              <w:bottom w:val="single" w:sz="4" w:space="0" w:color="auto"/>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14"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2</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977"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28" w:type="dxa"/>
            <w:gridSpan w:val="2"/>
            <w:tcBorders>
              <w:top w:val="nil"/>
              <w:left w:val="nil"/>
              <w:bottom w:val="nil"/>
              <w:right w:val="nil"/>
            </w:tcBorders>
            <w:shd w:val="clear" w:color="auto" w:fill="auto"/>
            <w:noWrap/>
            <w:vAlign w:val="bottom"/>
          </w:tcPr>
          <w:p w:rsidR="00133880" w:rsidRPr="001761C8" w:rsidRDefault="00133880" w:rsidP="00D05199">
            <w:pPr>
              <w:ind w:firstLine="0"/>
              <w:jc w:val="center"/>
              <w:rPr>
                <w:rFonts w:ascii="Arial" w:hAnsi="Arial" w:cs="Arial"/>
                <w:sz w:val="18"/>
                <w:szCs w:val="18"/>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Номер пути:</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3</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Ст.назначения</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877" w:type="dxa"/>
            <w:tcBorders>
              <w:top w:val="nil"/>
              <w:left w:val="nil"/>
              <w:bottom w:val="single" w:sz="4" w:space="0" w:color="auto"/>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14"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4</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977" w:type="dxa"/>
            <w:gridSpan w:val="2"/>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428" w:type="dxa"/>
            <w:gridSpan w:val="2"/>
            <w:tcBorders>
              <w:top w:val="nil"/>
              <w:left w:val="nil"/>
              <w:bottom w:val="nil"/>
              <w:right w:val="nil"/>
            </w:tcBorders>
            <w:shd w:val="clear" w:color="auto" w:fill="auto"/>
            <w:noWrap/>
            <w:vAlign w:val="bottom"/>
          </w:tcPr>
          <w:p w:rsidR="00133880" w:rsidRPr="001761C8" w:rsidRDefault="00133880" w:rsidP="00D05199">
            <w:pPr>
              <w:ind w:firstLine="0"/>
              <w:jc w:val="center"/>
              <w:rPr>
                <w:rFonts w:ascii="Arial" w:hAnsi="Arial" w:cs="Arial"/>
                <w:sz w:val="18"/>
                <w:szCs w:val="18"/>
              </w:rPr>
            </w:pPr>
          </w:p>
        </w:tc>
      </w:tr>
      <w:tr w:rsidR="00133880">
        <w:trPr>
          <w:trHeight w:val="227"/>
        </w:trPr>
        <w:tc>
          <w:tcPr>
            <w:tcW w:w="1940" w:type="dxa"/>
            <w:tcBorders>
              <w:top w:val="nil"/>
              <w:bottom w:val="nil"/>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Направление:</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0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851"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720" w:type="dxa"/>
            <w:gridSpan w:val="2"/>
            <w:tcBorders>
              <w:top w:val="nil"/>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 </w:t>
            </w:r>
          </w:p>
        </w:tc>
        <w:tc>
          <w:tcPr>
            <w:tcW w:w="328" w:type="dxa"/>
            <w:tcBorders>
              <w:top w:val="nil"/>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5</w:t>
            </w:r>
          </w:p>
        </w:tc>
        <w:tc>
          <w:tcPr>
            <w:tcW w:w="272"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p>
        </w:tc>
        <w:tc>
          <w:tcPr>
            <w:tcW w:w="1920" w:type="dxa"/>
            <w:tcBorders>
              <w:top w:val="nil"/>
              <w:left w:val="nil"/>
              <w:bottom w:val="nil"/>
              <w:right w:val="nil"/>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Перегон</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D05199">
            <w:pPr>
              <w:ind w:firstLine="0"/>
              <w:rPr>
                <w:rFonts w:ascii="Arial" w:hAnsi="Arial" w:cs="Arial"/>
                <w:sz w:val="18"/>
                <w:szCs w:val="18"/>
              </w:rPr>
            </w:pPr>
            <w:r w:rsidRPr="001761C8">
              <w:rPr>
                <w:rFonts w:ascii="Arial" w:hAnsi="Arial" w:cs="Arial"/>
                <w:sz w:val="18"/>
                <w:szCs w:val="18"/>
              </w:rPr>
              <w:t> </w:t>
            </w:r>
          </w:p>
        </w:tc>
        <w:tc>
          <w:tcPr>
            <w:tcW w:w="428"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Pr="001761C8" w:rsidRDefault="00133880" w:rsidP="00D05199">
            <w:pPr>
              <w:ind w:firstLine="0"/>
              <w:jc w:val="center"/>
              <w:rPr>
                <w:rFonts w:ascii="Arial" w:hAnsi="Arial" w:cs="Arial"/>
                <w:sz w:val="18"/>
                <w:szCs w:val="18"/>
              </w:rPr>
            </w:pPr>
            <w:r w:rsidRPr="001761C8">
              <w:rPr>
                <w:rFonts w:ascii="Arial" w:hAnsi="Arial" w:cs="Arial"/>
                <w:sz w:val="18"/>
                <w:szCs w:val="18"/>
              </w:rPr>
              <w:t>▼</w:t>
            </w:r>
          </w:p>
        </w:tc>
      </w:tr>
      <w:tr w:rsidR="00133880">
        <w:trPr>
          <w:trHeight w:val="227"/>
        </w:trPr>
        <w:tc>
          <w:tcPr>
            <w:tcW w:w="194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877"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14"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272"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85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328"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920" w:type="dxa"/>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77" w:type="dxa"/>
            <w:gridSpan w:val="2"/>
            <w:tcBorders>
              <w:top w:val="nil"/>
              <w:left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428" w:type="dxa"/>
            <w:gridSpan w:val="2"/>
            <w:tcBorders>
              <w:top w:val="nil"/>
              <w:left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r>
      <w:tr w:rsidR="00133880">
        <w:trPr>
          <w:trHeight w:val="255"/>
        </w:trPr>
        <w:tc>
          <w:tcPr>
            <w:tcW w:w="194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513" w:type="dxa"/>
            <w:gridSpan w:val="8"/>
            <w:tcBorders>
              <w:top w:val="nil"/>
              <w:left w:val="nil"/>
              <w:bottom w:val="nil"/>
            </w:tcBorders>
            <w:shd w:val="clear" w:color="auto" w:fill="auto"/>
            <w:noWrap/>
            <w:vAlign w:val="bottom"/>
          </w:tcPr>
          <w:p w:rsidR="00133880" w:rsidRDefault="00133880" w:rsidP="00D05199">
            <w:pPr>
              <w:ind w:firstLine="0"/>
              <w:jc w:val="center"/>
              <w:rPr>
                <w:rFonts w:ascii="Arial" w:hAnsi="Arial" w:cs="Arial"/>
                <w:color w:val="FF0000"/>
                <w:sz w:val="20"/>
                <w:szCs w:val="20"/>
              </w:rPr>
            </w:pPr>
            <w:r w:rsidRPr="001719F0">
              <w:rPr>
                <w:rFonts w:ascii="Arial" w:hAnsi="Arial" w:cs="Arial"/>
                <w:color w:val="FF0000"/>
                <w:sz w:val="20"/>
                <w:szCs w:val="20"/>
                <w:highlight w:val="lightGray"/>
              </w:rPr>
              <w:t>Подтвердить прибытие поезда</w:t>
            </w:r>
          </w:p>
        </w:tc>
        <w:tc>
          <w:tcPr>
            <w:tcW w:w="3597" w:type="dxa"/>
            <w:gridSpan w:val="6"/>
            <w:tcBorders>
              <w:top w:val="nil"/>
              <w:bottom w:val="nil"/>
              <w:right w:val="nil"/>
            </w:tcBorders>
            <w:shd w:val="clear" w:color="auto" w:fill="auto"/>
            <w:noWrap/>
            <w:vAlign w:val="bottom"/>
          </w:tcPr>
          <w:p w:rsidR="00133880" w:rsidRPr="00C41927" w:rsidRDefault="00133880" w:rsidP="00D05199">
            <w:pPr>
              <w:ind w:firstLine="0"/>
              <w:rPr>
                <w:rFonts w:ascii="Arial" w:hAnsi="Arial" w:cs="Arial"/>
                <w:sz w:val="20"/>
                <w:szCs w:val="20"/>
                <w:highlight w:val="lightGray"/>
              </w:rPr>
            </w:pPr>
            <w:r w:rsidRPr="00C41927">
              <w:rPr>
                <w:rFonts w:ascii="Arial" w:hAnsi="Arial" w:cs="Arial"/>
                <w:sz w:val="20"/>
                <w:szCs w:val="20"/>
                <w:highlight w:val="lightGray"/>
              </w:rPr>
              <w:t>Подтвердить отправление поезда</w:t>
            </w:r>
          </w:p>
        </w:tc>
      </w:tr>
    </w:tbl>
    <w:p w:rsidR="00133880" w:rsidRDefault="00133880" w:rsidP="00133880">
      <w:pPr>
        <w:ind w:left="360"/>
      </w:pPr>
    </w:p>
    <w:p w:rsidR="00133880" w:rsidRPr="00751081" w:rsidRDefault="00751081" w:rsidP="00751081">
      <w:pPr>
        <w:pStyle w:val="312"/>
        <w:jc w:val="left"/>
        <w:rPr>
          <w:b/>
        </w:rPr>
      </w:pPr>
      <w:bookmarkStart w:id="223" w:name="_Toc165959666"/>
      <w:r w:rsidRPr="00751081">
        <w:rPr>
          <w:b/>
        </w:rPr>
        <w:t xml:space="preserve">10.8.4. </w:t>
      </w:r>
      <w:r w:rsidR="00133880" w:rsidRPr="00751081">
        <w:rPr>
          <w:b/>
        </w:rPr>
        <w:t xml:space="preserve">Отправление вагонов с пути станции на грузовой </w:t>
      </w:r>
      <w:r w:rsidRPr="00751081">
        <w:rPr>
          <w:b/>
        </w:rPr>
        <w:t>фронт</w:t>
      </w:r>
      <w:bookmarkEnd w:id="223"/>
    </w:p>
    <w:p w:rsidR="00133880" w:rsidRPr="001141C6" w:rsidRDefault="00133880" w:rsidP="00133880">
      <w:pPr>
        <w:ind w:left="360"/>
        <w:rPr>
          <w:b/>
        </w:rPr>
      </w:pPr>
    </w:p>
    <w:p w:rsidR="00133880" w:rsidRDefault="00133880" w:rsidP="00CB20AB">
      <w:pPr>
        <w:numPr>
          <w:ilvl w:val="1"/>
          <w:numId w:val="18"/>
        </w:numPr>
        <w:tabs>
          <w:tab w:val="num" w:pos="720"/>
        </w:tabs>
        <w:ind w:firstLine="0"/>
      </w:pPr>
      <w:r>
        <w:t>Приемосдатчик должен списать с натуры подготавливаемый к отправлению на грузовой фронт СТАНЦИИ состав, создать группу вагонов для отправления с указанием пути постановки:</w:t>
      </w:r>
    </w:p>
    <w:p w:rsidR="00133880" w:rsidRPr="00CB20AB" w:rsidRDefault="00133880" w:rsidP="007A0F09">
      <w:pPr>
        <w:numPr>
          <w:ilvl w:val="0"/>
          <w:numId w:val="83"/>
        </w:numPr>
        <w:tabs>
          <w:tab w:val="clear" w:pos="2149"/>
          <w:tab w:val="num" w:pos="1080"/>
        </w:tabs>
        <w:spacing w:before="120"/>
        <w:ind w:left="1077" w:hanging="357"/>
      </w:pPr>
      <w:r>
        <w:t>ввести вручную номера вагонов по списанному натурным номерам вагонов (см. форму п.1.4.);</w:t>
      </w:r>
    </w:p>
    <w:p w:rsidR="00133880" w:rsidRDefault="00133880" w:rsidP="007A0F09">
      <w:pPr>
        <w:numPr>
          <w:ilvl w:val="0"/>
          <w:numId w:val="83"/>
        </w:numPr>
        <w:tabs>
          <w:tab w:val="clear" w:pos="2149"/>
          <w:tab w:val="num" w:pos="1080"/>
        </w:tabs>
        <w:spacing w:after="120"/>
        <w:ind w:left="1077" w:hanging="357"/>
      </w:pPr>
      <w:r>
        <w:t>сформировать по списанным номерам вагонов из вагонов, находящихся на данный момент на СТАНЦИИ</w:t>
      </w:r>
      <w:r w:rsidRPr="00DE3D9E">
        <w:t>.</w:t>
      </w:r>
    </w:p>
    <w:p w:rsidR="00133880" w:rsidRPr="002767FE" w:rsidRDefault="00133880" w:rsidP="00CB20AB">
      <w:pPr>
        <w:ind w:firstLine="720"/>
      </w:pPr>
      <w:r>
        <w:t xml:space="preserve">В результате будет создан «документ движения - </w:t>
      </w:r>
      <w:proofErr w:type="gramStart"/>
      <w:r>
        <w:t>отправление»  и</w:t>
      </w:r>
      <w:proofErr w:type="gramEnd"/>
      <w:r>
        <w:t xml:space="preserve"> группа вагонов данного документа.</w:t>
      </w:r>
    </w:p>
    <w:p w:rsidR="002767FE" w:rsidRPr="002767FE" w:rsidRDefault="002767FE" w:rsidP="00CB20AB">
      <w:pPr>
        <w:ind w:firstLine="720"/>
      </w:pPr>
    </w:p>
    <w:p w:rsidR="00133880" w:rsidRDefault="00133880" w:rsidP="002767FE">
      <w:pPr>
        <w:numPr>
          <w:ilvl w:val="1"/>
          <w:numId w:val="18"/>
        </w:numPr>
        <w:tabs>
          <w:tab w:val="num" w:pos="720"/>
        </w:tabs>
        <w:ind w:firstLine="0"/>
      </w:pPr>
      <w:r>
        <w:t xml:space="preserve">ДСП в момент отправления вагонов на грузовой фронт необходимо из списка документов, созданных приемосдатчиком и не имеющих подтверждения, подтвердить «документ движения – отправление на фронт», </w:t>
      </w:r>
      <w:proofErr w:type="gramStart"/>
      <w:r>
        <w:t>ввести  дату</w:t>
      </w:r>
      <w:proofErr w:type="gramEnd"/>
      <w:r>
        <w:t xml:space="preserve"> и время отправления; при необходимости изменить путь постановки. </w:t>
      </w:r>
    </w:p>
    <w:p w:rsidR="00133880" w:rsidRPr="00DE3D9E" w:rsidRDefault="00133880" w:rsidP="00133880">
      <w:pPr>
        <w:ind w:firstLine="708"/>
      </w:pPr>
      <w:r>
        <w:t xml:space="preserve">При отправлении группы вагонов с путей </w:t>
      </w:r>
      <w:proofErr w:type="gramStart"/>
      <w:r>
        <w:t>СТАНЦИИ  на</w:t>
      </w:r>
      <w:proofErr w:type="gramEnd"/>
      <w:r>
        <w:t xml:space="preserve"> грузовой фронт подтвердить «документ движения – отправление на фронт»  и создать «документ движения – прибытие на фронт». </w:t>
      </w:r>
    </w:p>
    <w:p w:rsidR="00133880" w:rsidRDefault="00133880" w:rsidP="00133880">
      <w:pPr>
        <w:ind w:left="360"/>
      </w:pPr>
    </w:p>
    <w:tbl>
      <w:tblPr>
        <w:tblW w:w="9726" w:type="dxa"/>
        <w:tblInd w:w="98" w:type="dxa"/>
        <w:tblLook w:val="0000" w:firstRow="0" w:lastRow="0" w:firstColumn="0" w:lastColumn="0" w:noHBand="0" w:noVBand="0"/>
      </w:tblPr>
      <w:tblGrid>
        <w:gridCol w:w="3100"/>
        <w:gridCol w:w="180"/>
        <w:gridCol w:w="180"/>
        <w:gridCol w:w="991"/>
        <w:gridCol w:w="419"/>
        <w:gridCol w:w="720"/>
        <w:gridCol w:w="900"/>
        <w:gridCol w:w="884"/>
        <w:gridCol w:w="1021"/>
        <w:gridCol w:w="75"/>
        <w:gridCol w:w="984"/>
        <w:gridCol w:w="166"/>
        <w:gridCol w:w="106"/>
      </w:tblGrid>
      <w:tr w:rsidR="00F06689">
        <w:trPr>
          <w:gridAfter w:val="1"/>
          <w:wAfter w:w="106" w:type="dxa"/>
          <w:trHeight w:val="255"/>
        </w:trPr>
        <w:tc>
          <w:tcPr>
            <w:tcW w:w="3100" w:type="dxa"/>
            <w:tcBorders>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lastRenderedPageBreak/>
              <w:t>Станция:</w:t>
            </w:r>
          </w:p>
        </w:tc>
        <w:tc>
          <w:tcPr>
            <w:tcW w:w="13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1139"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80" w:type="dxa"/>
            <w:gridSpan w:val="3"/>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11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360"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139"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900" w:type="dxa"/>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05"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1141C6">
        <w:trPr>
          <w:trHeight w:val="77"/>
        </w:trPr>
        <w:tc>
          <w:tcPr>
            <w:tcW w:w="3100" w:type="dxa"/>
            <w:tcBorders>
              <w:top w:val="nil"/>
              <w:right w:val="nil"/>
            </w:tcBorders>
            <w:shd w:val="clear" w:color="auto" w:fill="auto"/>
            <w:noWrap/>
            <w:vAlign w:val="bottom"/>
          </w:tcPr>
          <w:p w:rsidR="00133880" w:rsidRPr="001141C6" w:rsidRDefault="00133880" w:rsidP="00D05199">
            <w:pPr>
              <w:ind w:firstLine="0"/>
              <w:rPr>
                <w:rFonts w:ascii="Arial" w:hAnsi="Arial" w:cs="Arial"/>
                <w:sz w:val="10"/>
                <w:szCs w:val="10"/>
              </w:rPr>
            </w:pPr>
            <w:r w:rsidRPr="001141C6">
              <w:rPr>
                <w:rFonts w:ascii="Arial" w:hAnsi="Arial" w:cs="Arial"/>
                <w:sz w:val="10"/>
                <w:szCs w:val="10"/>
              </w:rPr>
              <w:t> </w:t>
            </w:r>
          </w:p>
        </w:tc>
        <w:tc>
          <w:tcPr>
            <w:tcW w:w="360"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991" w:type="dxa"/>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139"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b/>
                <w:bCs/>
                <w:sz w:val="10"/>
                <w:szCs w:val="10"/>
              </w:rPr>
            </w:pPr>
          </w:p>
        </w:tc>
        <w:tc>
          <w:tcPr>
            <w:tcW w:w="900" w:type="dxa"/>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905" w:type="dxa"/>
            <w:gridSpan w:val="2"/>
            <w:tcBorders>
              <w:top w:val="nil"/>
              <w:left w:val="nil"/>
              <w:right w:val="nil"/>
            </w:tcBorders>
            <w:shd w:val="clear" w:color="auto" w:fill="auto"/>
            <w:noWrap/>
            <w:vAlign w:val="bottom"/>
          </w:tcPr>
          <w:p w:rsidR="00133880" w:rsidRPr="001141C6" w:rsidRDefault="00133880" w:rsidP="00D05199">
            <w:pPr>
              <w:ind w:firstLine="0"/>
              <w:rPr>
                <w:rFonts w:ascii="Arial" w:hAnsi="Arial" w:cs="Arial"/>
                <w:sz w:val="10"/>
                <w:szCs w:val="10"/>
              </w:rPr>
            </w:pPr>
          </w:p>
        </w:tc>
        <w:tc>
          <w:tcPr>
            <w:tcW w:w="1059" w:type="dxa"/>
            <w:gridSpan w:val="2"/>
            <w:tcBorders>
              <w:top w:val="nil"/>
              <w:left w:val="nil"/>
              <w:right w:val="nil"/>
            </w:tcBorders>
            <w:shd w:val="clear" w:color="auto" w:fill="auto"/>
            <w:noWrap/>
            <w:vAlign w:val="bottom"/>
          </w:tcPr>
          <w:p w:rsidR="00133880" w:rsidRPr="001141C6" w:rsidRDefault="00133880" w:rsidP="00D05199">
            <w:pPr>
              <w:ind w:firstLine="0"/>
              <w:jc w:val="center"/>
              <w:rPr>
                <w:rFonts w:ascii="Arial" w:hAnsi="Arial" w:cs="Arial"/>
                <w:sz w:val="10"/>
                <w:szCs w:val="10"/>
              </w:rPr>
            </w:pPr>
          </w:p>
        </w:tc>
        <w:tc>
          <w:tcPr>
            <w:tcW w:w="272" w:type="dxa"/>
            <w:gridSpan w:val="2"/>
            <w:tcBorders>
              <w:top w:val="nil"/>
              <w:left w:val="nil"/>
            </w:tcBorders>
            <w:shd w:val="clear" w:color="auto" w:fill="auto"/>
            <w:noWrap/>
            <w:vAlign w:val="bottom"/>
          </w:tcPr>
          <w:p w:rsidR="00133880" w:rsidRPr="001141C6" w:rsidRDefault="00133880" w:rsidP="00D05199">
            <w:pPr>
              <w:ind w:firstLine="0"/>
              <w:rPr>
                <w:rFonts w:ascii="Arial" w:hAnsi="Arial" w:cs="Arial"/>
                <w:sz w:val="10"/>
                <w:szCs w:val="10"/>
              </w:rPr>
            </w:pPr>
            <w:r w:rsidRPr="001141C6">
              <w:rPr>
                <w:rFonts w:ascii="Arial" w:hAnsi="Arial" w:cs="Arial"/>
                <w:sz w:val="10"/>
                <w:szCs w:val="10"/>
              </w:rPr>
              <w:t> </w:t>
            </w:r>
          </w:p>
        </w:tc>
      </w:tr>
      <w:tr w:rsidR="00133880">
        <w:trPr>
          <w:gridAfter w:val="1"/>
          <w:wAfter w:w="106" w:type="dxa"/>
          <w:trHeight w:val="315"/>
        </w:trPr>
        <w:tc>
          <w:tcPr>
            <w:tcW w:w="9620" w:type="dxa"/>
            <w:gridSpan w:val="12"/>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Постановка вагонов на грузовой фронт (отправление)</w:t>
            </w:r>
          </w:p>
        </w:tc>
      </w:tr>
      <w:tr w:rsidR="00133880">
        <w:trPr>
          <w:trHeight w:val="255"/>
        </w:trPr>
        <w:tc>
          <w:tcPr>
            <w:tcW w:w="3280" w:type="dxa"/>
            <w:gridSpan w:val="2"/>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171" w:type="dxa"/>
            <w:gridSpan w:val="2"/>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9"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280"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снятия вагонов:</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D05199">
        <w:trPr>
          <w:trHeight w:val="113"/>
        </w:trPr>
        <w:tc>
          <w:tcPr>
            <w:tcW w:w="3280" w:type="dxa"/>
            <w:gridSpan w:val="2"/>
            <w:tcBorders>
              <w:top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133880" w:rsidRPr="00D05199" w:rsidRDefault="00133880"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r>
      <w:tr w:rsidR="00133880">
        <w:trPr>
          <w:trHeight w:val="255"/>
        </w:trPr>
        <w:tc>
          <w:tcPr>
            <w:tcW w:w="3280"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постановки вагонов:</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2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78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2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59" w:type="dxa"/>
            <w:gridSpan w:val="2"/>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272" w:type="dxa"/>
            <w:gridSpan w:val="2"/>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rsidRPr="00D05199">
        <w:trPr>
          <w:trHeight w:val="113"/>
        </w:trPr>
        <w:tc>
          <w:tcPr>
            <w:tcW w:w="3280" w:type="dxa"/>
            <w:gridSpan w:val="2"/>
            <w:tcBorders>
              <w:top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133880" w:rsidRPr="00D05199" w:rsidRDefault="00133880"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133880" w:rsidRPr="00D05199" w:rsidRDefault="00133880"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133880" w:rsidRPr="00D05199" w:rsidRDefault="00133880" w:rsidP="00D05199">
            <w:pPr>
              <w:ind w:firstLine="0"/>
              <w:rPr>
                <w:rFonts w:ascii="Arial" w:hAnsi="Arial" w:cs="Arial"/>
                <w:sz w:val="10"/>
                <w:szCs w:val="10"/>
              </w:rPr>
            </w:pPr>
            <w:r w:rsidRPr="00D05199">
              <w:rPr>
                <w:rFonts w:ascii="Arial" w:hAnsi="Arial" w:cs="Arial"/>
                <w:sz w:val="10"/>
                <w:szCs w:val="10"/>
              </w:rPr>
              <w:t> </w:t>
            </w:r>
          </w:p>
        </w:tc>
      </w:tr>
      <w:tr w:rsidR="00F06689">
        <w:trPr>
          <w:trHeight w:val="255"/>
        </w:trPr>
        <w:tc>
          <w:tcPr>
            <w:tcW w:w="3280" w:type="dxa"/>
            <w:gridSpan w:val="2"/>
            <w:tcBorders>
              <w:top w:val="nil"/>
              <w:bottom w:val="nil"/>
              <w:right w:val="single" w:sz="4" w:space="0" w:color="auto"/>
            </w:tcBorders>
            <w:shd w:val="clear" w:color="auto" w:fill="auto"/>
            <w:noWrap/>
            <w:vAlign w:val="bottom"/>
          </w:tcPr>
          <w:p w:rsidR="00F06689" w:rsidRDefault="00F06689" w:rsidP="00D05199">
            <w:pPr>
              <w:ind w:firstLine="0"/>
              <w:rPr>
                <w:rFonts w:ascii="Arial" w:hAnsi="Arial" w:cs="Arial"/>
                <w:sz w:val="20"/>
                <w:szCs w:val="20"/>
              </w:rPr>
            </w:pPr>
            <w:r>
              <w:rPr>
                <w:rFonts w:ascii="Arial" w:hAnsi="Arial" w:cs="Arial"/>
                <w:sz w:val="20"/>
                <w:szCs w:val="20"/>
              </w:rPr>
              <w:t>Дата, время отправления</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F06689" w:rsidRDefault="00F06689" w:rsidP="00D05199">
            <w:pPr>
              <w:ind w:firstLine="0"/>
              <w:rPr>
                <w:rFonts w:ascii="Arial" w:hAnsi="Arial" w:cs="Arial"/>
                <w:sz w:val="20"/>
                <w:szCs w:val="20"/>
              </w:rPr>
            </w:pPr>
          </w:p>
        </w:tc>
        <w:tc>
          <w:tcPr>
            <w:tcW w:w="419" w:type="dxa"/>
            <w:tcBorders>
              <w:top w:val="single" w:sz="4" w:space="0" w:color="auto"/>
              <w:left w:val="nil"/>
              <w:bottom w:val="single" w:sz="4" w:space="0" w:color="auto"/>
              <w:right w:val="single" w:sz="4" w:space="0" w:color="auto"/>
            </w:tcBorders>
            <w:shd w:val="clear" w:color="auto" w:fill="auto"/>
            <w:noWrap/>
            <w:vAlign w:val="bottom"/>
          </w:tcPr>
          <w:p w:rsidR="00F06689" w:rsidRDefault="00F06689" w:rsidP="00D05199">
            <w:pPr>
              <w:ind w:firstLine="0"/>
              <w:jc w:val="center"/>
              <w:rPr>
                <w:rFonts w:ascii="Arial" w:hAnsi="Arial" w:cs="Arial"/>
                <w:sz w:val="20"/>
                <w:szCs w:val="20"/>
              </w:rPr>
            </w:pPr>
            <w:r>
              <w:rPr>
                <w:rFonts w:ascii="Arial" w:hAnsi="Arial" w:cs="Arial"/>
                <w:sz w:val="20"/>
                <w:szCs w:val="20"/>
              </w:rPr>
              <w:t>▼</w:t>
            </w:r>
          </w:p>
        </w:tc>
        <w:tc>
          <w:tcPr>
            <w:tcW w:w="4584" w:type="dxa"/>
            <w:gridSpan w:val="6"/>
            <w:tcBorders>
              <w:top w:val="nil"/>
              <w:left w:val="nil"/>
              <w:bottom w:val="nil"/>
              <w:right w:val="nil"/>
            </w:tcBorders>
            <w:shd w:val="clear" w:color="auto" w:fill="auto"/>
            <w:noWrap/>
            <w:vAlign w:val="bottom"/>
          </w:tcPr>
          <w:p w:rsidR="00F06689" w:rsidRDefault="00F06689" w:rsidP="00D05199">
            <w:pPr>
              <w:ind w:firstLine="0"/>
              <w:jc w:val="center"/>
              <w:rPr>
                <w:rFonts w:ascii="Arial" w:hAnsi="Arial" w:cs="Arial"/>
                <w:sz w:val="20"/>
                <w:szCs w:val="20"/>
              </w:rPr>
            </w:pPr>
            <w:r w:rsidRPr="00F06689">
              <w:rPr>
                <w:rFonts w:ascii="Arial" w:hAnsi="Arial" w:cs="Arial"/>
                <w:color w:val="FF0000"/>
                <w:sz w:val="20"/>
                <w:szCs w:val="20"/>
                <w:highlight w:val="lightGray"/>
              </w:rPr>
              <w:t>Подтвердить отправление</w:t>
            </w:r>
            <w:r>
              <w:rPr>
                <w:rFonts w:ascii="Arial" w:hAnsi="Arial" w:cs="Arial"/>
                <w:sz w:val="20"/>
                <w:szCs w:val="20"/>
              </w:rPr>
              <w:t> </w:t>
            </w:r>
          </w:p>
        </w:tc>
        <w:tc>
          <w:tcPr>
            <w:tcW w:w="272" w:type="dxa"/>
            <w:gridSpan w:val="2"/>
            <w:tcBorders>
              <w:top w:val="nil"/>
              <w:left w:val="nil"/>
              <w:bottom w:val="nil"/>
            </w:tcBorders>
            <w:shd w:val="clear" w:color="auto" w:fill="auto"/>
            <w:noWrap/>
            <w:vAlign w:val="bottom"/>
          </w:tcPr>
          <w:p w:rsidR="00F06689" w:rsidRDefault="00F06689" w:rsidP="00D05199">
            <w:pPr>
              <w:ind w:firstLine="0"/>
              <w:rPr>
                <w:rFonts w:ascii="Arial" w:hAnsi="Arial" w:cs="Arial"/>
                <w:sz w:val="20"/>
                <w:szCs w:val="20"/>
              </w:rPr>
            </w:pPr>
            <w:r>
              <w:rPr>
                <w:rFonts w:ascii="Arial" w:hAnsi="Arial" w:cs="Arial"/>
                <w:sz w:val="20"/>
                <w:szCs w:val="20"/>
              </w:rPr>
              <w:t> </w:t>
            </w:r>
          </w:p>
        </w:tc>
      </w:tr>
      <w:tr w:rsidR="00F06689" w:rsidRPr="00D05199">
        <w:trPr>
          <w:trHeight w:val="113"/>
        </w:trPr>
        <w:tc>
          <w:tcPr>
            <w:tcW w:w="3280" w:type="dxa"/>
            <w:gridSpan w:val="2"/>
            <w:tcBorders>
              <w:top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r w:rsidRPr="00D05199">
              <w:rPr>
                <w:rFonts w:ascii="Arial" w:hAnsi="Arial" w:cs="Arial"/>
                <w:sz w:val="10"/>
                <w:szCs w:val="10"/>
              </w:rPr>
              <w:t> </w:t>
            </w:r>
          </w:p>
        </w:tc>
        <w:tc>
          <w:tcPr>
            <w:tcW w:w="1171" w:type="dxa"/>
            <w:gridSpan w:val="2"/>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419"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720"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784" w:type="dxa"/>
            <w:gridSpan w:val="2"/>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021" w:type="dxa"/>
            <w:tcBorders>
              <w:top w:val="nil"/>
              <w:left w:val="nil"/>
              <w:bottom w:val="nil"/>
              <w:right w:val="nil"/>
            </w:tcBorders>
            <w:shd w:val="clear" w:color="auto" w:fill="auto"/>
            <w:noWrap/>
            <w:vAlign w:val="bottom"/>
          </w:tcPr>
          <w:p w:rsidR="00F06689" w:rsidRPr="00D05199" w:rsidRDefault="00F06689" w:rsidP="00D05199">
            <w:pPr>
              <w:ind w:firstLine="0"/>
              <w:rPr>
                <w:rFonts w:ascii="Arial" w:hAnsi="Arial" w:cs="Arial"/>
                <w:sz w:val="10"/>
                <w:szCs w:val="10"/>
              </w:rPr>
            </w:pPr>
          </w:p>
        </w:tc>
        <w:tc>
          <w:tcPr>
            <w:tcW w:w="1059" w:type="dxa"/>
            <w:gridSpan w:val="2"/>
            <w:tcBorders>
              <w:top w:val="nil"/>
              <w:left w:val="nil"/>
              <w:bottom w:val="nil"/>
              <w:right w:val="nil"/>
            </w:tcBorders>
            <w:shd w:val="clear" w:color="auto" w:fill="auto"/>
            <w:noWrap/>
            <w:vAlign w:val="bottom"/>
          </w:tcPr>
          <w:p w:rsidR="00F06689" w:rsidRPr="00D05199" w:rsidRDefault="00F06689" w:rsidP="00D05199">
            <w:pPr>
              <w:ind w:firstLine="0"/>
              <w:jc w:val="center"/>
              <w:rPr>
                <w:rFonts w:ascii="Arial" w:hAnsi="Arial" w:cs="Arial"/>
                <w:sz w:val="10"/>
                <w:szCs w:val="10"/>
              </w:rPr>
            </w:pPr>
          </w:p>
        </w:tc>
        <w:tc>
          <w:tcPr>
            <w:tcW w:w="272" w:type="dxa"/>
            <w:gridSpan w:val="2"/>
            <w:tcBorders>
              <w:top w:val="nil"/>
              <w:left w:val="nil"/>
              <w:bottom w:val="nil"/>
            </w:tcBorders>
            <w:shd w:val="clear" w:color="auto" w:fill="auto"/>
            <w:noWrap/>
            <w:vAlign w:val="bottom"/>
          </w:tcPr>
          <w:p w:rsidR="00F06689" w:rsidRPr="00D05199" w:rsidRDefault="00F06689" w:rsidP="00D05199">
            <w:pPr>
              <w:ind w:firstLine="0"/>
              <w:rPr>
                <w:rFonts w:ascii="Arial" w:hAnsi="Arial" w:cs="Arial"/>
                <w:sz w:val="10"/>
                <w:szCs w:val="10"/>
              </w:rPr>
            </w:pPr>
            <w:r w:rsidRPr="00D05199">
              <w:rPr>
                <w:rFonts w:ascii="Arial" w:hAnsi="Arial" w:cs="Arial"/>
                <w:sz w:val="10"/>
                <w:szCs w:val="10"/>
              </w:rPr>
              <w:t> </w:t>
            </w:r>
          </w:p>
        </w:tc>
      </w:tr>
    </w:tbl>
    <w:p w:rsidR="00133880" w:rsidRDefault="00133880" w:rsidP="00133880">
      <w:pPr>
        <w:ind w:left="360"/>
      </w:pPr>
    </w:p>
    <w:p w:rsidR="00133880" w:rsidRDefault="00133880" w:rsidP="002767FE">
      <w:pPr>
        <w:pStyle w:val="a7"/>
        <w:ind w:firstLine="720"/>
      </w:pPr>
      <w:r>
        <w:t>Предоставить пользователю возможность заполнить поле:</w:t>
      </w:r>
    </w:p>
    <w:p w:rsidR="00133880" w:rsidRDefault="00133880" w:rsidP="007A0F09">
      <w:pPr>
        <w:pStyle w:val="a7"/>
        <w:numPr>
          <w:ilvl w:val="0"/>
          <w:numId w:val="81"/>
        </w:numPr>
        <w:tabs>
          <w:tab w:val="clear" w:pos="1429"/>
          <w:tab w:val="num" w:pos="1080"/>
        </w:tabs>
        <w:spacing w:after="0"/>
        <w:ind w:left="1077" w:hanging="357"/>
      </w:pPr>
      <w:r>
        <w:t>«</w:t>
      </w:r>
      <w:r w:rsidRPr="002767FE">
        <w:rPr>
          <w:b/>
        </w:rPr>
        <w:t>Номер пути снятия вагонов</w:t>
      </w:r>
      <w:r>
        <w:t xml:space="preserve">» - </w:t>
      </w:r>
      <w:r w:rsidRPr="00696EF8">
        <w:t>по</w:t>
      </w:r>
      <w:r>
        <w:t xml:space="preserve"> </w:t>
      </w:r>
      <w:r w:rsidRPr="00696EF8">
        <w:t>списк</w:t>
      </w:r>
      <w:r>
        <w:t>у</w:t>
      </w:r>
      <w:r w:rsidRPr="00696EF8">
        <w:t xml:space="preserve"> путей рабочей станции</w:t>
      </w:r>
      <w:r>
        <w:t>, за исключением фронтов погрузки-выгрузки;</w:t>
      </w:r>
    </w:p>
    <w:p w:rsidR="00133880" w:rsidRDefault="00133880" w:rsidP="007A0F09">
      <w:pPr>
        <w:pStyle w:val="a7"/>
        <w:numPr>
          <w:ilvl w:val="0"/>
          <w:numId w:val="81"/>
        </w:numPr>
        <w:tabs>
          <w:tab w:val="clear" w:pos="1429"/>
          <w:tab w:val="num" w:pos="1080"/>
        </w:tabs>
        <w:spacing w:after="0"/>
        <w:ind w:left="1077" w:hanging="357"/>
      </w:pPr>
      <w:r>
        <w:t>«</w:t>
      </w:r>
      <w:r w:rsidRPr="002767FE">
        <w:rPr>
          <w:b/>
        </w:rPr>
        <w:t>Номер пути постановки вагонов</w:t>
      </w:r>
      <w:r>
        <w:t xml:space="preserve">» - </w:t>
      </w:r>
      <w:r w:rsidRPr="00696EF8">
        <w:t>по</w:t>
      </w:r>
      <w:r>
        <w:t xml:space="preserve"> </w:t>
      </w:r>
      <w:r w:rsidRPr="00696EF8">
        <w:t>списк</w:t>
      </w:r>
      <w:r>
        <w:t>у</w:t>
      </w:r>
      <w:r w:rsidRPr="00696EF8">
        <w:t xml:space="preserve"> путей рабочей станции</w:t>
      </w:r>
      <w:r>
        <w:t>, за исключ</w:t>
      </w:r>
      <w:r w:rsidR="002767FE">
        <w:t>ением фронтов погрузки-выгрузки</w:t>
      </w:r>
      <w:r w:rsidR="002767FE" w:rsidRPr="002767FE">
        <w:t>.</w:t>
      </w:r>
    </w:p>
    <w:p w:rsidR="00133880" w:rsidRDefault="00133880" w:rsidP="00133880">
      <w:pPr>
        <w:ind w:left="360"/>
      </w:pPr>
    </w:p>
    <w:p w:rsidR="00133880" w:rsidRPr="0072379F" w:rsidRDefault="0072379F" w:rsidP="0072379F">
      <w:pPr>
        <w:pStyle w:val="312"/>
        <w:jc w:val="left"/>
        <w:rPr>
          <w:b/>
          <w:lang w:val="en-US"/>
        </w:rPr>
      </w:pPr>
      <w:bookmarkStart w:id="224" w:name="_Toc165959667"/>
      <w:r w:rsidRPr="0072379F">
        <w:rPr>
          <w:b/>
          <w:lang w:val="en-US"/>
        </w:rPr>
        <w:t xml:space="preserve">10.8.5. </w:t>
      </w:r>
      <w:r w:rsidR="00133880" w:rsidRPr="0072379F">
        <w:rPr>
          <w:b/>
        </w:rPr>
        <w:t xml:space="preserve">Прибытие вагонов на грузовой </w:t>
      </w:r>
      <w:r w:rsidRPr="0072379F">
        <w:rPr>
          <w:b/>
        </w:rPr>
        <w:t>фронт</w:t>
      </w:r>
      <w:bookmarkEnd w:id="224"/>
    </w:p>
    <w:p w:rsidR="00133880" w:rsidRPr="000C2A41" w:rsidRDefault="00133880" w:rsidP="00133880">
      <w:pPr>
        <w:ind w:left="360"/>
        <w:rPr>
          <w:b/>
        </w:rPr>
      </w:pPr>
    </w:p>
    <w:p w:rsidR="00133880" w:rsidRDefault="00133880" w:rsidP="002767FE">
      <w:pPr>
        <w:numPr>
          <w:ilvl w:val="1"/>
          <w:numId w:val="18"/>
        </w:numPr>
        <w:tabs>
          <w:tab w:val="num" w:pos="720"/>
        </w:tabs>
        <w:ind w:firstLine="0"/>
      </w:pPr>
      <w:r>
        <w:t xml:space="preserve">Подтверждение ДСП «документа движения – прибытие на фронт», созданного при отправлении вагонов на грузовой </w:t>
      </w:r>
      <w:proofErr w:type="gramStart"/>
      <w:r>
        <w:t>фронт  с</w:t>
      </w:r>
      <w:proofErr w:type="gramEnd"/>
      <w:r>
        <w:t xml:space="preserve"> вводом даты и времени прибытия. </w:t>
      </w:r>
    </w:p>
    <w:p w:rsidR="00133880" w:rsidRDefault="00133880" w:rsidP="002767FE">
      <w:pPr>
        <w:ind w:firstLine="720"/>
      </w:pPr>
      <w:r>
        <w:t xml:space="preserve">Предоставить пользователю по списку неподтвержденных «документов движения» постановки на </w:t>
      </w:r>
      <w:proofErr w:type="gramStart"/>
      <w:r>
        <w:t>фронт,  выбрать</w:t>
      </w:r>
      <w:proofErr w:type="gramEnd"/>
      <w:r>
        <w:t xml:space="preserve"> нужный; в сформированный при отправлении поезда «документ движения – прибытие на фронт» занести дату и время прибытия. </w:t>
      </w:r>
    </w:p>
    <w:p w:rsidR="00133880" w:rsidRDefault="00133880" w:rsidP="00133880"/>
    <w:tbl>
      <w:tblPr>
        <w:tblW w:w="9766" w:type="dxa"/>
        <w:tblInd w:w="98" w:type="dxa"/>
        <w:tblLook w:val="0000" w:firstRow="0" w:lastRow="0" w:firstColumn="0" w:lastColumn="0" w:noHBand="0" w:noVBand="0"/>
      </w:tblPr>
      <w:tblGrid>
        <w:gridCol w:w="3100"/>
        <w:gridCol w:w="323"/>
        <w:gridCol w:w="907"/>
        <w:gridCol w:w="127"/>
        <w:gridCol w:w="288"/>
        <w:gridCol w:w="710"/>
        <w:gridCol w:w="1431"/>
        <w:gridCol w:w="960"/>
        <w:gridCol w:w="960"/>
        <w:gridCol w:w="960"/>
      </w:tblGrid>
      <w:tr w:rsidR="00133880">
        <w:trPr>
          <w:trHeight w:val="255"/>
        </w:trPr>
        <w:tc>
          <w:tcPr>
            <w:tcW w:w="3100" w:type="dxa"/>
            <w:tcBorders>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Станция:</w:t>
            </w:r>
          </w:p>
        </w:tc>
        <w:tc>
          <w:tcPr>
            <w:tcW w:w="13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Дата:</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1920" w:type="dxa"/>
            <w:gridSpan w:val="2"/>
            <w:tcBorders>
              <w:left w:val="single" w:sz="4" w:space="0" w:color="auto"/>
              <w:bottom w:val="nil"/>
              <w:right w:val="single" w:sz="4" w:space="0" w:color="auto"/>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Пользователь:</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32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3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r>
              <w:rPr>
                <w:rFonts w:ascii="Arial" w:hAnsi="Arial" w:cs="Arial"/>
                <w:b/>
                <w:bCs/>
                <w:sz w:val="20"/>
                <w:szCs w:val="20"/>
              </w:rPr>
              <w:t>Смена:</w:t>
            </w:r>
          </w:p>
        </w:tc>
        <w:tc>
          <w:tcPr>
            <w:tcW w:w="1431" w:type="dxa"/>
            <w:tcBorders>
              <w:top w:val="nil"/>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single" w:sz="4" w:space="0" w:color="auto"/>
              <w:lef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100" w:type="dxa"/>
            <w:tcBorders>
              <w:top w:val="nil"/>
              <w:bottom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323"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034"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98"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b/>
                <w:bCs/>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315"/>
        </w:trPr>
        <w:tc>
          <w:tcPr>
            <w:tcW w:w="9766" w:type="dxa"/>
            <w:gridSpan w:val="10"/>
            <w:tcBorders>
              <w:top w:val="nil"/>
              <w:bottom w:val="nil"/>
            </w:tcBorders>
            <w:shd w:val="clear" w:color="auto" w:fill="auto"/>
            <w:noWrap/>
            <w:vAlign w:val="center"/>
          </w:tcPr>
          <w:p w:rsidR="00133880" w:rsidRDefault="00133880" w:rsidP="00D05199">
            <w:pPr>
              <w:ind w:firstLine="0"/>
              <w:jc w:val="center"/>
              <w:rPr>
                <w:rFonts w:ascii="Arial" w:hAnsi="Arial" w:cs="Arial"/>
                <w:b/>
                <w:bCs/>
                <w:u w:val="single"/>
              </w:rPr>
            </w:pPr>
            <w:r>
              <w:rPr>
                <w:rFonts w:ascii="Arial" w:hAnsi="Arial" w:cs="Arial"/>
                <w:b/>
                <w:bCs/>
                <w:u w:val="single"/>
              </w:rPr>
              <w:t>Постановка вагонов на грузовой фронт (прибытие)</w:t>
            </w:r>
          </w:p>
        </w:tc>
      </w:tr>
      <w:tr w:rsidR="00133880">
        <w:trPr>
          <w:trHeight w:val="255"/>
        </w:trPr>
        <w:tc>
          <w:tcPr>
            <w:tcW w:w="3423" w:type="dxa"/>
            <w:gridSpan w:val="2"/>
            <w:tcBorders>
              <w:top w:val="nil"/>
              <w:right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133880" w:rsidRDefault="00133880" w:rsidP="00D05199">
            <w:pPr>
              <w:ind w:firstLine="0"/>
              <w:rPr>
                <w:rFonts w:ascii="Arial" w:hAnsi="Arial" w:cs="Arial"/>
                <w:sz w:val="20"/>
                <w:szCs w:val="20"/>
              </w:rPr>
            </w:pPr>
          </w:p>
        </w:tc>
        <w:tc>
          <w:tcPr>
            <w:tcW w:w="415" w:type="dxa"/>
            <w:gridSpan w:val="2"/>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71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255"/>
        </w:trPr>
        <w:tc>
          <w:tcPr>
            <w:tcW w:w="3423" w:type="dxa"/>
            <w:gridSpan w:val="2"/>
            <w:tcBorders>
              <w:top w:val="nil"/>
              <w:bottom w:val="nil"/>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Номер пути постановки вагонов:</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c>
          <w:tcPr>
            <w:tcW w:w="415" w:type="dxa"/>
            <w:gridSpan w:val="2"/>
            <w:tcBorders>
              <w:top w:val="single" w:sz="4" w:space="0" w:color="auto"/>
              <w:left w:val="nil"/>
              <w:bottom w:val="single" w:sz="4" w:space="0" w:color="auto"/>
              <w:right w:val="single" w:sz="4" w:space="0" w:color="auto"/>
            </w:tcBorders>
            <w:shd w:val="clear" w:color="auto" w:fill="auto"/>
            <w:noWrap/>
            <w:vAlign w:val="bottom"/>
          </w:tcPr>
          <w:p w:rsidR="00133880" w:rsidRDefault="00133880" w:rsidP="00D05199">
            <w:pPr>
              <w:ind w:firstLine="0"/>
              <w:jc w:val="center"/>
              <w:rPr>
                <w:rFonts w:ascii="Arial" w:hAnsi="Arial" w:cs="Arial"/>
                <w:sz w:val="20"/>
                <w:szCs w:val="20"/>
              </w:rPr>
            </w:pPr>
            <w:r>
              <w:rPr>
                <w:rFonts w:ascii="Arial" w:hAnsi="Arial" w:cs="Arial"/>
                <w:sz w:val="20"/>
                <w:szCs w:val="20"/>
              </w:rPr>
              <w:t>▼</w:t>
            </w:r>
          </w:p>
        </w:tc>
        <w:tc>
          <w:tcPr>
            <w:tcW w:w="71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1431"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rPr>
                <w:rFonts w:ascii="Arial" w:hAnsi="Arial" w:cs="Arial"/>
                <w:sz w:val="20"/>
                <w:szCs w:val="20"/>
              </w:rPr>
            </w:pPr>
          </w:p>
        </w:tc>
        <w:tc>
          <w:tcPr>
            <w:tcW w:w="960" w:type="dxa"/>
            <w:tcBorders>
              <w:top w:val="nil"/>
              <w:left w:val="nil"/>
              <w:bottom w:val="nil"/>
              <w:right w:val="nil"/>
            </w:tcBorders>
            <w:shd w:val="clear" w:color="auto" w:fill="auto"/>
            <w:noWrap/>
            <w:vAlign w:val="bottom"/>
          </w:tcPr>
          <w:p w:rsidR="00133880" w:rsidRDefault="00133880" w:rsidP="00D05199">
            <w:pPr>
              <w:ind w:firstLine="0"/>
              <w:jc w:val="center"/>
              <w:rPr>
                <w:rFonts w:ascii="Arial" w:hAnsi="Arial" w:cs="Arial"/>
                <w:sz w:val="20"/>
                <w:szCs w:val="20"/>
              </w:rPr>
            </w:pPr>
          </w:p>
        </w:tc>
        <w:tc>
          <w:tcPr>
            <w:tcW w:w="960" w:type="dxa"/>
            <w:tcBorders>
              <w:top w:val="nil"/>
              <w:left w:val="nil"/>
              <w:bottom w:val="nil"/>
            </w:tcBorders>
            <w:shd w:val="clear" w:color="auto" w:fill="auto"/>
            <w:noWrap/>
            <w:vAlign w:val="bottom"/>
          </w:tcPr>
          <w:p w:rsidR="00133880" w:rsidRDefault="00133880" w:rsidP="00D05199">
            <w:pPr>
              <w:ind w:firstLine="0"/>
              <w:rPr>
                <w:rFonts w:ascii="Arial" w:hAnsi="Arial" w:cs="Arial"/>
                <w:sz w:val="20"/>
                <w:szCs w:val="20"/>
              </w:rPr>
            </w:pPr>
            <w:r>
              <w:rPr>
                <w:rFonts w:ascii="Arial" w:hAnsi="Arial" w:cs="Arial"/>
                <w:sz w:val="20"/>
                <w:szCs w:val="20"/>
              </w:rPr>
              <w:t> </w:t>
            </w:r>
          </w:p>
        </w:tc>
      </w:tr>
      <w:tr w:rsidR="00133880">
        <w:trPr>
          <w:trHeight w:val="113"/>
        </w:trPr>
        <w:tc>
          <w:tcPr>
            <w:tcW w:w="3423" w:type="dxa"/>
            <w:gridSpan w:val="2"/>
            <w:tcBorders>
              <w:top w:val="nil"/>
              <w:bottom w:val="nil"/>
              <w:right w:val="nil"/>
            </w:tcBorders>
            <w:shd w:val="clear" w:color="auto" w:fill="auto"/>
            <w:noWrap/>
            <w:vAlign w:val="bottom"/>
          </w:tcPr>
          <w:p w:rsidR="00133880" w:rsidRPr="00D05199" w:rsidRDefault="00133880" w:rsidP="00D05199">
            <w:pPr>
              <w:ind w:firstLine="0"/>
              <w:rPr>
                <w:rFonts w:ascii="5" w:hAnsi="5" w:cs="Arial"/>
                <w:sz w:val="10"/>
                <w:szCs w:val="10"/>
              </w:rPr>
            </w:pPr>
            <w:r w:rsidRPr="00D05199">
              <w:rPr>
                <w:rFonts w:ascii="5" w:hAnsi="5" w:cs="Arial"/>
                <w:sz w:val="10"/>
                <w:szCs w:val="10"/>
              </w:rPr>
              <w:t> </w:t>
            </w:r>
          </w:p>
        </w:tc>
        <w:tc>
          <w:tcPr>
            <w:tcW w:w="907" w:type="dxa"/>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415" w:type="dxa"/>
            <w:gridSpan w:val="2"/>
            <w:tcBorders>
              <w:top w:val="nil"/>
              <w:left w:val="nil"/>
              <w:bottom w:val="single" w:sz="4" w:space="0" w:color="auto"/>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710"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1431"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960" w:type="dxa"/>
            <w:tcBorders>
              <w:top w:val="nil"/>
              <w:left w:val="nil"/>
              <w:right w:val="nil"/>
            </w:tcBorders>
            <w:shd w:val="clear" w:color="auto" w:fill="auto"/>
            <w:noWrap/>
            <w:vAlign w:val="bottom"/>
          </w:tcPr>
          <w:p w:rsidR="00133880" w:rsidRPr="00D05199" w:rsidRDefault="00133880" w:rsidP="00D05199">
            <w:pPr>
              <w:ind w:firstLine="0"/>
              <w:rPr>
                <w:rFonts w:ascii="5" w:hAnsi="5" w:cs="Arial"/>
                <w:sz w:val="10"/>
                <w:szCs w:val="10"/>
              </w:rPr>
            </w:pPr>
          </w:p>
        </w:tc>
        <w:tc>
          <w:tcPr>
            <w:tcW w:w="960" w:type="dxa"/>
            <w:tcBorders>
              <w:top w:val="nil"/>
              <w:left w:val="nil"/>
              <w:right w:val="nil"/>
            </w:tcBorders>
            <w:shd w:val="clear" w:color="auto" w:fill="auto"/>
            <w:noWrap/>
            <w:vAlign w:val="bottom"/>
          </w:tcPr>
          <w:p w:rsidR="00133880" w:rsidRPr="00D05199" w:rsidRDefault="00133880" w:rsidP="00D05199">
            <w:pPr>
              <w:ind w:firstLine="0"/>
              <w:jc w:val="center"/>
              <w:rPr>
                <w:rFonts w:ascii="5" w:hAnsi="5" w:cs="Arial"/>
                <w:sz w:val="10"/>
                <w:szCs w:val="10"/>
              </w:rPr>
            </w:pPr>
          </w:p>
        </w:tc>
        <w:tc>
          <w:tcPr>
            <w:tcW w:w="960" w:type="dxa"/>
            <w:tcBorders>
              <w:top w:val="nil"/>
              <w:left w:val="nil"/>
            </w:tcBorders>
            <w:shd w:val="clear" w:color="auto" w:fill="auto"/>
            <w:noWrap/>
            <w:vAlign w:val="bottom"/>
          </w:tcPr>
          <w:p w:rsidR="00133880" w:rsidRPr="00D05199" w:rsidRDefault="00133880" w:rsidP="00D05199">
            <w:pPr>
              <w:ind w:firstLine="0"/>
              <w:rPr>
                <w:rFonts w:ascii="5" w:hAnsi="5" w:cs="Arial"/>
                <w:sz w:val="10"/>
                <w:szCs w:val="10"/>
              </w:rPr>
            </w:pPr>
            <w:r w:rsidRPr="00D05199">
              <w:rPr>
                <w:rFonts w:ascii="5" w:hAnsi="5" w:cs="Arial"/>
                <w:sz w:val="10"/>
                <w:szCs w:val="10"/>
              </w:rPr>
              <w:t> </w:t>
            </w:r>
          </w:p>
        </w:tc>
      </w:tr>
      <w:tr w:rsidR="001761C8">
        <w:trPr>
          <w:trHeight w:val="255"/>
        </w:trPr>
        <w:tc>
          <w:tcPr>
            <w:tcW w:w="3423" w:type="dxa"/>
            <w:gridSpan w:val="2"/>
            <w:tcBorders>
              <w:top w:val="nil"/>
              <w:bottom w:val="nil"/>
              <w:right w:val="single" w:sz="4" w:space="0" w:color="auto"/>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Дата, время прибытия</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415" w:type="dxa"/>
            <w:gridSpan w:val="2"/>
            <w:tcBorders>
              <w:top w:val="single" w:sz="4" w:space="0" w:color="auto"/>
              <w:left w:val="nil"/>
              <w:bottom w:val="single" w:sz="4" w:space="0" w:color="auto"/>
              <w:right w:val="single" w:sz="4" w:space="0" w:color="auto"/>
            </w:tcBorders>
            <w:shd w:val="clear" w:color="auto" w:fill="auto"/>
            <w:noWrap/>
            <w:vAlign w:val="bottom"/>
          </w:tcPr>
          <w:p w:rsidR="001761C8" w:rsidRDefault="001761C8" w:rsidP="00D05199">
            <w:pPr>
              <w:ind w:firstLine="0"/>
              <w:jc w:val="center"/>
              <w:rPr>
                <w:rFonts w:ascii="Arial" w:hAnsi="Arial" w:cs="Arial"/>
                <w:sz w:val="20"/>
                <w:szCs w:val="20"/>
              </w:rPr>
            </w:pPr>
            <w:r>
              <w:rPr>
                <w:rFonts w:ascii="Arial" w:hAnsi="Arial" w:cs="Arial"/>
                <w:sz w:val="20"/>
                <w:szCs w:val="20"/>
              </w:rPr>
              <w:t>▼</w:t>
            </w:r>
          </w:p>
        </w:tc>
        <w:tc>
          <w:tcPr>
            <w:tcW w:w="710" w:type="dxa"/>
            <w:tcBorders>
              <w:top w:val="nil"/>
              <w:left w:val="single" w:sz="4" w:space="0" w:color="auto"/>
              <w:bottom w:val="nil"/>
              <w:right w:val="nil"/>
            </w:tcBorders>
            <w:shd w:val="clear" w:color="auto" w:fill="auto"/>
            <w:noWrap/>
            <w:vAlign w:val="bottom"/>
          </w:tcPr>
          <w:p w:rsidR="001761C8" w:rsidRDefault="001761C8" w:rsidP="00D05199">
            <w:pPr>
              <w:ind w:firstLine="0"/>
              <w:rPr>
                <w:rFonts w:ascii="Arial" w:hAnsi="Arial" w:cs="Arial"/>
                <w:sz w:val="20"/>
                <w:szCs w:val="20"/>
              </w:rPr>
            </w:pPr>
          </w:p>
        </w:tc>
        <w:tc>
          <w:tcPr>
            <w:tcW w:w="4311" w:type="dxa"/>
            <w:gridSpan w:val="4"/>
            <w:tcBorders>
              <w:top w:val="nil"/>
              <w:left w:val="nil"/>
              <w:bottom w:val="nil"/>
            </w:tcBorders>
            <w:shd w:val="clear" w:color="auto" w:fill="auto"/>
            <w:noWrap/>
            <w:vAlign w:val="bottom"/>
          </w:tcPr>
          <w:p w:rsidR="001761C8" w:rsidRDefault="001761C8" w:rsidP="00D05199">
            <w:pPr>
              <w:ind w:firstLine="0"/>
              <w:rPr>
                <w:rFonts w:ascii="Arial" w:hAnsi="Arial" w:cs="Arial"/>
                <w:sz w:val="20"/>
                <w:szCs w:val="20"/>
              </w:rPr>
            </w:pPr>
            <w:r w:rsidRPr="001761C8">
              <w:rPr>
                <w:rFonts w:ascii="Arial" w:hAnsi="Arial" w:cs="Arial"/>
                <w:color w:val="FF0000"/>
                <w:sz w:val="20"/>
                <w:szCs w:val="20"/>
                <w:highlight w:val="lightGray"/>
              </w:rPr>
              <w:t>Подтвердить прибытие</w:t>
            </w:r>
            <w:r>
              <w:rPr>
                <w:rFonts w:ascii="Arial" w:hAnsi="Arial" w:cs="Arial"/>
                <w:sz w:val="20"/>
                <w:szCs w:val="20"/>
              </w:rPr>
              <w:t> </w:t>
            </w:r>
          </w:p>
        </w:tc>
      </w:tr>
      <w:tr w:rsidR="001761C8" w:rsidRPr="00D05199">
        <w:trPr>
          <w:trHeight w:val="113"/>
        </w:trPr>
        <w:tc>
          <w:tcPr>
            <w:tcW w:w="3423" w:type="dxa"/>
            <w:gridSpan w:val="2"/>
            <w:tcBorders>
              <w:top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r w:rsidRPr="00D05199">
              <w:rPr>
                <w:rFonts w:ascii="Arial" w:hAnsi="Arial" w:cs="Arial"/>
                <w:sz w:val="10"/>
                <w:szCs w:val="10"/>
              </w:rPr>
              <w:t> </w:t>
            </w:r>
          </w:p>
        </w:tc>
        <w:tc>
          <w:tcPr>
            <w:tcW w:w="907"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415" w:type="dxa"/>
            <w:gridSpan w:val="2"/>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710"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1431" w:type="dxa"/>
            <w:tcBorders>
              <w:top w:val="nil"/>
              <w:left w:val="nil"/>
              <w:bottom w:val="nil"/>
              <w:right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960" w:type="dxa"/>
            <w:tcBorders>
              <w:top w:val="nil"/>
              <w:left w:val="nil"/>
              <w:bottom w:val="nil"/>
            </w:tcBorders>
            <w:shd w:val="clear" w:color="auto" w:fill="auto"/>
            <w:noWrap/>
            <w:vAlign w:val="bottom"/>
          </w:tcPr>
          <w:p w:rsidR="001761C8" w:rsidRPr="00D05199" w:rsidRDefault="001761C8" w:rsidP="00D05199">
            <w:pPr>
              <w:ind w:firstLine="0"/>
              <w:rPr>
                <w:rFonts w:ascii="Arial" w:hAnsi="Arial" w:cs="Arial"/>
                <w:sz w:val="10"/>
                <w:szCs w:val="10"/>
              </w:rPr>
            </w:pPr>
          </w:p>
        </w:tc>
        <w:tc>
          <w:tcPr>
            <w:tcW w:w="960" w:type="dxa"/>
            <w:shd w:val="clear" w:color="auto" w:fill="auto"/>
            <w:noWrap/>
            <w:vAlign w:val="bottom"/>
          </w:tcPr>
          <w:p w:rsidR="001761C8" w:rsidRPr="00D05199" w:rsidRDefault="001761C8" w:rsidP="00D05199">
            <w:pPr>
              <w:ind w:firstLine="0"/>
              <w:jc w:val="center"/>
              <w:rPr>
                <w:rFonts w:ascii="Arial" w:hAnsi="Arial" w:cs="Arial"/>
                <w:sz w:val="10"/>
                <w:szCs w:val="10"/>
              </w:rPr>
            </w:pPr>
          </w:p>
        </w:tc>
        <w:tc>
          <w:tcPr>
            <w:tcW w:w="960" w:type="dxa"/>
            <w:tcBorders>
              <w:top w:val="nil"/>
              <w:left w:val="nil"/>
              <w:bottom w:val="nil"/>
            </w:tcBorders>
            <w:shd w:val="clear" w:color="auto" w:fill="auto"/>
            <w:noWrap/>
            <w:vAlign w:val="bottom"/>
          </w:tcPr>
          <w:p w:rsidR="001761C8" w:rsidRPr="00D05199" w:rsidRDefault="001761C8" w:rsidP="00D05199">
            <w:pPr>
              <w:ind w:firstLine="0"/>
              <w:rPr>
                <w:rFonts w:ascii="Arial" w:hAnsi="Arial" w:cs="Arial"/>
                <w:sz w:val="10"/>
                <w:szCs w:val="10"/>
              </w:rPr>
            </w:pPr>
            <w:r w:rsidRPr="00D05199">
              <w:rPr>
                <w:rFonts w:ascii="Arial" w:hAnsi="Arial" w:cs="Arial"/>
                <w:sz w:val="10"/>
                <w:szCs w:val="10"/>
              </w:rPr>
              <w:t> </w:t>
            </w:r>
          </w:p>
        </w:tc>
      </w:tr>
      <w:tr w:rsidR="001761C8">
        <w:trPr>
          <w:trHeight w:val="270"/>
        </w:trPr>
        <w:tc>
          <w:tcPr>
            <w:tcW w:w="3423" w:type="dxa"/>
            <w:gridSpan w:val="2"/>
            <w:tcBorders>
              <w:top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07" w:type="dxa"/>
            <w:tcBorders>
              <w:top w:val="nil"/>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415" w:type="dxa"/>
            <w:gridSpan w:val="2"/>
            <w:tcBorders>
              <w:top w:val="nil"/>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710"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1431"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60" w:type="dxa"/>
            <w:tcBorders>
              <w:left w:val="nil"/>
              <w:righ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c>
          <w:tcPr>
            <w:tcW w:w="960" w:type="dxa"/>
            <w:tcBorders>
              <w:left w:val="nil"/>
              <w:right w:val="nil"/>
            </w:tcBorders>
            <w:shd w:val="clear" w:color="auto" w:fill="auto"/>
            <w:noWrap/>
            <w:vAlign w:val="bottom"/>
          </w:tcPr>
          <w:p w:rsidR="001761C8" w:rsidRDefault="001761C8" w:rsidP="00D05199">
            <w:pPr>
              <w:ind w:firstLine="0"/>
              <w:jc w:val="center"/>
              <w:rPr>
                <w:rFonts w:ascii="Arial" w:hAnsi="Arial" w:cs="Arial"/>
                <w:sz w:val="20"/>
                <w:szCs w:val="20"/>
              </w:rPr>
            </w:pPr>
            <w:r>
              <w:rPr>
                <w:rFonts w:ascii="Arial" w:hAnsi="Arial" w:cs="Arial"/>
                <w:sz w:val="20"/>
                <w:szCs w:val="20"/>
              </w:rPr>
              <w:t> </w:t>
            </w:r>
          </w:p>
        </w:tc>
        <w:tc>
          <w:tcPr>
            <w:tcW w:w="960" w:type="dxa"/>
            <w:tcBorders>
              <w:top w:val="nil"/>
              <w:left w:val="nil"/>
            </w:tcBorders>
            <w:shd w:val="clear" w:color="auto" w:fill="auto"/>
            <w:noWrap/>
            <w:vAlign w:val="bottom"/>
          </w:tcPr>
          <w:p w:rsidR="001761C8" w:rsidRDefault="001761C8" w:rsidP="00D05199">
            <w:pPr>
              <w:ind w:firstLine="0"/>
              <w:rPr>
                <w:rFonts w:ascii="Arial" w:hAnsi="Arial" w:cs="Arial"/>
                <w:sz w:val="20"/>
                <w:szCs w:val="20"/>
              </w:rPr>
            </w:pPr>
            <w:r>
              <w:rPr>
                <w:rFonts w:ascii="Arial" w:hAnsi="Arial" w:cs="Arial"/>
                <w:sz w:val="20"/>
                <w:szCs w:val="20"/>
              </w:rPr>
              <w:t> </w:t>
            </w:r>
          </w:p>
        </w:tc>
      </w:tr>
    </w:tbl>
    <w:p w:rsidR="00133880" w:rsidRDefault="00133880" w:rsidP="008E4D0D">
      <w:pPr>
        <w:numPr>
          <w:ilvl w:val="1"/>
          <w:numId w:val="18"/>
        </w:numPr>
        <w:tabs>
          <w:tab w:val="num" w:pos="720"/>
        </w:tabs>
        <w:ind w:firstLine="0"/>
      </w:pPr>
      <w:r>
        <w:t xml:space="preserve">Приемосдатчик должен подтвердить факт прибытия группы вагонов на грузовой </w:t>
      </w:r>
      <w:proofErr w:type="gramStart"/>
      <w:r>
        <w:t>фронт  (</w:t>
      </w:r>
      <w:proofErr w:type="gramEnd"/>
      <w:r>
        <w:t>по номерам вагонов) по подтвержденному «документу движения – прибытие на фронт» (см. п.1.2).</w:t>
      </w:r>
    </w:p>
    <w:p w:rsidR="00133880" w:rsidRDefault="00133880" w:rsidP="00133880"/>
    <w:p w:rsidR="0023654D" w:rsidRDefault="0023654D" w:rsidP="00263B82">
      <w:pPr>
        <w:pStyle w:val="312"/>
        <w:jc w:val="left"/>
        <w:rPr>
          <w:b/>
        </w:rPr>
      </w:pPr>
    </w:p>
    <w:p w:rsidR="00133880" w:rsidRPr="00263B82" w:rsidRDefault="00263B82" w:rsidP="00263B82">
      <w:pPr>
        <w:pStyle w:val="312"/>
        <w:jc w:val="left"/>
        <w:rPr>
          <w:b/>
        </w:rPr>
      </w:pPr>
      <w:bookmarkStart w:id="225" w:name="_Toc165959668"/>
      <w:r w:rsidRPr="00263B82">
        <w:rPr>
          <w:b/>
        </w:rPr>
        <w:t xml:space="preserve">10.8.6. </w:t>
      </w:r>
      <w:r w:rsidR="00133880" w:rsidRPr="00263B82">
        <w:rPr>
          <w:b/>
        </w:rPr>
        <w:t xml:space="preserve">Отправление вагонов с грузового </w:t>
      </w:r>
      <w:r w:rsidRPr="00263B82">
        <w:rPr>
          <w:b/>
        </w:rPr>
        <w:t>фронта на пути станции</w:t>
      </w:r>
      <w:bookmarkEnd w:id="225"/>
    </w:p>
    <w:p w:rsidR="0023654D" w:rsidRDefault="0023654D" w:rsidP="00133880">
      <w:pPr>
        <w:ind w:left="360"/>
      </w:pPr>
    </w:p>
    <w:p w:rsidR="00133880" w:rsidRDefault="008E4D0D" w:rsidP="00133880">
      <w:pPr>
        <w:ind w:left="360"/>
      </w:pPr>
      <w:r>
        <w:t xml:space="preserve">К п. </w:t>
      </w:r>
      <w:r w:rsidRPr="00263B82">
        <w:t>10.8.</w:t>
      </w:r>
      <w:r>
        <w:t>6</w:t>
      </w:r>
      <w:r w:rsidRPr="008E4D0D">
        <w:t xml:space="preserve"> </w:t>
      </w:r>
      <w:r>
        <w:t xml:space="preserve">смотрим соответственно п. </w:t>
      </w:r>
      <w:r w:rsidRPr="003814B6">
        <w:t>10.8.</w:t>
      </w:r>
      <w:r>
        <w:t>4.</w:t>
      </w:r>
    </w:p>
    <w:p w:rsidR="008E4D0D" w:rsidRPr="003158D0" w:rsidRDefault="008E4D0D" w:rsidP="00133880">
      <w:pPr>
        <w:ind w:left="360"/>
        <w:rPr>
          <w:b/>
        </w:rPr>
      </w:pPr>
    </w:p>
    <w:p w:rsidR="0023654D" w:rsidRDefault="0023654D" w:rsidP="00263B82">
      <w:pPr>
        <w:pStyle w:val="312"/>
        <w:jc w:val="left"/>
        <w:rPr>
          <w:b/>
        </w:rPr>
      </w:pPr>
    </w:p>
    <w:p w:rsidR="00133880" w:rsidRPr="00263B82" w:rsidRDefault="00263B82" w:rsidP="00263B82">
      <w:pPr>
        <w:pStyle w:val="312"/>
        <w:jc w:val="left"/>
        <w:rPr>
          <w:b/>
        </w:rPr>
      </w:pPr>
      <w:bookmarkStart w:id="226" w:name="_Toc165959669"/>
      <w:r w:rsidRPr="00263B82">
        <w:rPr>
          <w:b/>
        </w:rPr>
        <w:t xml:space="preserve">10.8.7. </w:t>
      </w:r>
      <w:r w:rsidR="00133880" w:rsidRPr="00263B82">
        <w:rPr>
          <w:b/>
        </w:rPr>
        <w:t xml:space="preserve">Прибытие вагонов на </w:t>
      </w:r>
      <w:r w:rsidRPr="00263B82">
        <w:rPr>
          <w:b/>
        </w:rPr>
        <w:t>путь станции с грузового фронта</w:t>
      </w:r>
      <w:bookmarkEnd w:id="226"/>
    </w:p>
    <w:p w:rsidR="0023654D" w:rsidRDefault="0023654D" w:rsidP="008E4D0D">
      <w:pPr>
        <w:ind w:firstLine="1080"/>
      </w:pPr>
    </w:p>
    <w:p w:rsidR="00133880" w:rsidRDefault="00FA0420" w:rsidP="008E4D0D">
      <w:pPr>
        <w:ind w:firstLine="1080"/>
      </w:pPr>
      <w:r>
        <w:t xml:space="preserve">К п. </w:t>
      </w:r>
      <w:r w:rsidR="00263B82" w:rsidRPr="00263B82">
        <w:t>10.8.</w:t>
      </w:r>
      <w:r>
        <w:t xml:space="preserve">7 </w:t>
      </w:r>
      <w:r w:rsidR="00133880">
        <w:t>см</w:t>
      </w:r>
      <w:r w:rsidR="008E4D0D">
        <w:t xml:space="preserve">отрим </w:t>
      </w:r>
      <w:r w:rsidR="00133880">
        <w:t>соответственно п.</w:t>
      </w:r>
      <w:r w:rsidR="00263B82" w:rsidRPr="003814B6">
        <w:t xml:space="preserve"> 10.8.</w:t>
      </w:r>
      <w:r w:rsidR="00133880">
        <w:t>5.</w:t>
      </w:r>
    </w:p>
    <w:p w:rsidR="00D426DC" w:rsidRPr="00663FB7" w:rsidRDefault="00D426DC" w:rsidP="00133880">
      <w:pPr>
        <w:ind w:left="708"/>
      </w:pPr>
    </w:p>
    <w:p w:rsidR="0023654D" w:rsidRDefault="0023654D" w:rsidP="003814B6">
      <w:pPr>
        <w:pStyle w:val="312"/>
        <w:jc w:val="left"/>
        <w:rPr>
          <w:b/>
        </w:rPr>
      </w:pPr>
    </w:p>
    <w:p w:rsidR="00133880" w:rsidRPr="003814B6" w:rsidRDefault="003814B6" w:rsidP="003814B6">
      <w:pPr>
        <w:pStyle w:val="312"/>
        <w:jc w:val="left"/>
        <w:rPr>
          <w:b/>
        </w:rPr>
      </w:pPr>
      <w:bookmarkStart w:id="227" w:name="_Toc165959670"/>
      <w:r w:rsidRPr="003814B6">
        <w:rPr>
          <w:b/>
        </w:rPr>
        <w:t xml:space="preserve">10.8.8. </w:t>
      </w:r>
      <w:r w:rsidR="00133880" w:rsidRPr="003814B6">
        <w:rPr>
          <w:b/>
        </w:rPr>
        <w:t xml:space="preserve">Положение по </w:t>
      </w:r>
      <w:r w:rsidRPr="003814B6">
        <w:rPr>
          <w:b/>
        </w:rPr>
        <w:t>путям станции (на начало смены)</w:t>
      </w:r>
      <w:bookmarkEnd w:id="227"/>
    </w:p>
    <w:p w:rsidR="00133880" w:rsidRDefault="00133880" w:rsidP="00133880">
      <w:pPr>
        <w:ind w:left="360"/>
        <w:rPr>
          <w:b/>
        </w:rPr>
      </w:pPr>
    </w:p>
    <w:tbl>
      <w:tblPr>
        <w:tblW w:w="9360" w:type="dxa"/>
        <w:tblInd w:w="108" w:type="dxa"/>
        <w:tblLayout w:type="fixed"/>
        <w:tblLook w:val="0000" w:firstRow="0" w:lastRow="0" w:firstColumn="0" w:lastColumn="0" w:noHBand="0" w:noVBand="0"/>
      </w:tblPr>
      <w:tblGrid>
        <w:gridCol w:w="720"/>
        <w:gridCol w:w="966"/>
        <w:gridCol w:w="236"/>
        <w:gridCol w:w="418"/>
        <w:gridCol w:w="360"/>
        <w:gridCol w:w="954"/>
        <w:gridCol w:w="236"/>
        <w:gridCol w:w="430"/>
        <w:gridCol w:w="360"/>
        <w:gridCol w:w="900"/>
        <w:gridCol w:w="236"/>
        <w:gridCol w:w="664"/>
        <w:gridCol w:w="1024"/>
        <w:gridCol w:w="236"/>
        <w:gridCol w:w="720"/>
        <w:gridCol w:w="540"/>
        <w:gridCol w:w="360"/>
      </w:tblGrid>
      <w:tr w:rsidR="00133880">
        <w:trPr>
          <w:trHeight w:val="300"/>
        </w:trPr>
        <w:tc>
          <w:tcPr>
            <w:tcW w:w="2340" w:type="dxa"/>
            <w:gridSpan w:val="4"/>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t>№ пути:</w:t>
            </w:r>
          </w:p>
        </w:tc>
        <w:tc>
          <w:tcPr>
            <w:tcW w:w="1980" w:type="dxa"/>
            <w:gridSpan w:val="4"/>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p>
        </w:tc>
        <w:tc>
          <w:tcPr>
            <w:tcW w:w="360" w:type="dxa"/>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t>▼</w:t>
            </w:r>
          </w:p>
        </w:tc>
        <w:tc>
          <w:tcPr>
            <w:tcW w:w="3060" w:type="dxa"/>
            <w:gridSpan w:val="5"/>
            <w:tcBorders>
              <w:top w:val="nil"/>
              <w:left w:val="nil"/>
              <w:bottom w:val="nil"/>
              <w:right w:val="nil"/>
            </w:tcBorders>
            <w:shd w:val="clear" w:color="auto" w:fill="auto"/>
            <w:vAlign w:val="center"/>
          </w:tcPr>
          <w:p w:rsidR="00133880" w:rsidRDefault="00133880" w:rsidP="00D05199">
            <w:pPr>
              <w:ind w:firstLine="0"/>
              <w:jc w:val="center"/>
              <w:rPr>
                <w:rFonts w:ascii="Arial" w:hAnsi="Arial" w:cs="Arial"/>
                <w:b/>
                <w:bCs/>
                <w:sz w:val="22"/>
                <w:szCs w:val="22"/>
              </w:rPr>
            </w:pPr>
            <w:r>
              <w:rPr>
                <w:rFonts w:ascii="Arial" w:hAnsi="Arial" w:cs="Arial"/>
                <w:b/>
                <w:bCs/>
                <w:sz w:val="22"/>
                <w:szCs w:val="22"/>
              </w:rPr>
              <w:t>Направление списания:</w:t>
            </w:r>
          </w:p>
        </w:tc>
        <w:tc>
          <w:tcPr>
            <w:tcW w:w="1260" w:type="dxa"/>
            <w:gridSpan w:val="2"/>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p>
        </w:tc>
        <w:tc>
          <w:tcPr>
            <w:tcW w:w="360" w:type="dxa"/>
            <w:tcBorders>
              <w:top w:val="nil"/>
              <w:left w:val="nil"/>
              <w:bottom w:val="nil"/>
              <w:right w:val="nil"/>
            </w:tcBorders>
            <w:shd w:val="clear" w:color="auto" w:fill="auto"/>
            <w:vAlign w:val="center"/>
          </w:tcPr>
          <w:p w:rsidR="00133880" w:rsidRDefault="00133880" w:rsidP="00133880">
            <w:pPr>
              <w:rPr>
                <w:rFonts w:ascii="Arial" w:hAnsi="Arial" w:cs="Arial"/>
                <w:b/>
                <w:bCs/>
                <w:sz w:val="22"/>
                <w:szCs w:val="22"/>
              </w:rPr>
            </w:pPr>
            <w:r>
              <w:rPr>
                <w:rFonts w:ascii="Arial" w:hAnsi="Arial" w:cs="Arial"/>
                <w:b/>
                <w:bCs/>
                <w:sz w:val="22"/>
                <w:szCs w:val="22"/>
              </w:rPr>
              <w:t>▼</w:t>
            </w:r>
          </w:p>
        </w:tc>
      </w:tr>
      <w:tr w:rsidR="00133880" w:rsidRPr="007F0EB8">
        <w:trPr>
          <w:trHeight w:val="101"/>
        </w:trPr>
        <w:tc>
          <w:tcPr>
            <w:tcW w:w="9360" w:type="dxa"/>
            <w:gridSpan w:val="17"/>
            <w:tcBorders>
              <w:top w:val="nil"/>
              <w:left w:val="nil"/>
              <w:bottom w:val="nil"/>
              <w:right w:val="nil"/>
            </w:tcBorders>
            <w:shd w:val="clear" w:color="auto" w:fill="auto"/>
            <w:vAlign w:val="center"/>
          </w:tcPr>
          <w:p w:rsidR="00133880" w:rsidRPr="007F0EB8" w:rsidRDefault="00133880" w:rsidP="00133880">
            <w:pPr>
              <w:jc w:val="center"/>
              <w:rPr>
                <w:rFonts w:ascii="Arial" w:hAnsi="Arial" w:cs="Arial"/>
                <w:b/>
                <w:bCs/>
                <w:sz w:val="10"/>
                <w:szCs w:val="10"/>
              </w:rPr>
            </w:pPr>
          </w:p>
        </w:tc>
      </w:tr>
      <w:tr w:rsidR="00133880">
        <w:trPr>
          <w:trHeight w:val="300"/>
        </w:trPr>
        <w:tc>
          <w:tcPr>
            <w:tcW w:w="9360" w:type="dxa"/>
            <w:gridSpan w:val="17"/>
            <w:tcBorders>
              <w:top w:val="nil"/>
              <w:left w:val="nil"/>
              <w:bottom w:val="nil"/>
              <w:right w:val="nil"/>
            </w:tcBorders>
            <w:shd w:val="clear" w:color="auto" w:fill="auto"/>
            <w:vAlign w:val="center"/>
          </w:tcPr>
          <w:p w:rsidR="00133880" w:rsidRDefault="00133880" w:rsidP="00133880">
            <w:pPr>
              <w:jc w:val="center"/>
              <w:rPr>
                <w:rFonts w:ascii="Arial" w:hAnsi="Arial" w:cs="Arial"/>
                <w:b/>
                <w:bCs/>
                <w:sz w:val="22"/>
                <w:szCs w:val="22"/>
              </w:rPr>
            </w:pPr>
            <w:r>
              <w:rPr>
                <w:rFonts w:ascii="Arial" w:hAnsi="Arial" w:cs="Arial"/>
                <w:b/>
                <w:bCs/>
                <w:sz w:val="22"/>
                <w:szCs w:val="22"/>
              </w:rPr>
              <w:t>Положение на 7:00 (19:00)</w:t>
            </w:r>
          </w:p>
        </w:tc>
      </w:tr>
      <w:tr w:rsidR="00133880" w:rsidRPr="007F0EB8">
        <w:trPr>
          <w:trHeight w:val="87"/>
        </w:trPr>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6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78"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5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90"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66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1024"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236"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720" w:type="dxa"/>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c>
          <w:tcPr>
            <w:tcW w:w="900" w:type="dxa"/>
            <w:gridSpan w:val="2"/>
            <w:tcBorders>
              <w:top w:val="nil"/>
              <w:left w:val="nil"/>
              <w:bottom w:val="nil"/>
              <w:right w:val="nil"/>
            </w:tcBorders>
            <w:shd w:val="clear" w:color="auto" w:fill="auto"/>
            <w:noWrap/>
            <w:vAlign w:val="bottom"/>
          </w:tcPr>
          <w:p w:rsidR="00133880" w:rsidRPr="007F0EB8" w:rsidRDefault="00133880" w:rsidP="00133880">
            <w:pPr>
              <w:rPr>
                <w:rFonts w:ascii="Arial" w:hAnsi="Arial" w:cs="Arial"/>
                <w:sz w:val="10"/>
                <w:szCs w:val="10"/>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№15</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№43</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№57</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30"/>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№16</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№44</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№58</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№17</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№45</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№59</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№18</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№32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№46</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№60</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1761C8">
        <w:trPr>
          <w:trHeight w:val="113"/>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4"/>
                <w:szCs w:val="4"/>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4"/>
                <w:szCs w:val="4"/>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w:t>
            </w:r>
          </w:p>
        </w:tc>
        <w:tc>
          <w:tcPr>
            <w:tcW w:w="96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5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00"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1024"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p>
        </w:tc>
        <w:tc>
          <w:tcPr>
            <w:tcW w:w="900" w:type="dxa"/>
            <w:gridSpan w:val="2"/>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r>
      <w:tr w:rsidR="00133880" w:rsidRPr="001761C8">
        <w:trPr>
          <w:trHeight w:val="227"/>
        </w:trPr>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№14</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78"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№28</w:t>
            </w:r>
          </w:p>
        </w:tc>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90" w:type="dxa"/>
            <w:gridSpan w:val="2"/>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№42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664"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№56</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c>
          <w:tcPr>
            <w:tcW w:w="236" w:type="dxa"/>
            <w:tcBorders>
              <w:top w:val="nil"/>
              <w:left w:val="nil"/>
              <w:bottom w:val="nil"/>
              <w:right w:val="nil"/>
            </w:tcBorders>
            <w:shd w:val="clear" w:color="auto" w:fill="auto"/>
            <w:noWrap/>
            <w:vAlign w:val="bottom"/>
          </w:tcPr>
          <w:p w:rsidR="00133880" w:rsidRPr="001761C8" w:rsidRDefault="00133880" w:rsidP="00133880">
            <w:pPr>
              <w:rPr>
                <w:rFonts w:ascii="Arial" w:hAnsi="Arial" w:cs="Arial"/>
                <w:sz w:val="18"/>
                <w:szCs w:val="18"/>
              </w:rPr>
            </w:pPr>
          </w:p>
        </w:tc>
        <w:tc>
          <w:tcPr>
            <w:tcW w:w="720" w:type="dxa"/>
            <w:tcBorders>
              <w:top w:val="nil"/>
              <w:left w:val="nil"/>
              <w:bottom w:val="nil"/>
              <w:right w:val="nil"/>
            </w:tcBorders>
            <w:shd w:val="clear" w:color="auto" w:fill="auto"/>
            <w:noWrap/>
            <w:vAlign w:val="bottom"/>
          </w:tcPr>
          <w:p w:rsidR="00133880" w:rsidRPr="001761C8" w:rsidRDefault="00133880" w:rsidP="00D05199">
            <w:pPr>
              <w:tabs>
                <w:tab w:val="left" w:pos="0"/>
              </w:tabs>
              <w:ind w:firstLine="0"/>
              <w:jc w:val="left"/>
              <w:rPr>
                <w:rFonts w:ascii="Arial" w:hAnsi="Arial" w:cs="Arial"/>
                <w:sz w:val="18"/>
                <w:szCs w:val="18"/>
              </w:rPr>
            </w:pPr>
            <w:r w:rsidRPr="001761C8">
              <w:rPr>
                <w:rFonts w:ascii="Arial" w:hAnsi="Arial" w:cs="Arial"/>
                <w:sz w:val="18"/>
                <w:szCs w:val="18"/>
              </w:rPr>
              <w:t>№70</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33880" w:rsidRPr="001761C8" w:rsidRDefault="00133880" w:rsidP="00133880">
            <w:pPr>
              <w:rPr>
                <w:rFonts w:ascii="Arial" w:hAnsi="Arial" w:cs="Arial"/>
                <w:sz w:val="18"/>
                <w:szCs w:val="18"/>
              </w:rPr>
            </w:pPr>
            <w:r w:rsidRPr="001761C8">
              <w:rPr>
                <w:rFonts w:ascii="Arial" w:hAnsi="Arial" w:cs="Arial"/>
                <w:sz w:val="18"/>
                <w:szCs w:val="18"/>
              </w:rPr>
              <w:t> </w:t>
            </w:r>
          </w:p>
        </w:tc>
      </w:tr>
      <w:tr w:rsidR="00133880" w:rsidRPr="00BE1587">
        <w:trPr>
          <w:trHeight w:val="108"/>
        </w:trPr>
        <w:tc>
          <w:tcPr>
            <w:tcW w:w="72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6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78"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5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90"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0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66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1024"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236"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720" w:type="dxa"/>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c>
          <w:tcPr>
            <w:tcW w:w="900" w:type="dxa"/>
            <w:gridSpan w:val="2"/>
            <w:tcBorders>
              <w:top w:val="nil"/>
              <w:left w:val="nil"/>
              <w:bottom w:val="nil"/>
              <w:right w:val="nil"/>
            </w:tcBorders>
            <w:shd w:val="clear" w:color="auto" w:fill="auto"/>
            <w:noWrap/>
            <w:vAlign w:val="bottom"/>
          </w:tcPr>
          <w:p w:rsidR="00133880" w:rsidRPr="00BE1587" w:rsidRDefault="00133880" w:rsidP="00133880">
            <w:pPr>
              <w:rPr>
                <w:rFonts w:ascii="Arial" w:hAnsi="Arial" w:cs="Arial"/>
                <w:sz w:val="14"/>
                <w:szCs w:val="14"/>
              </w:rPr>
            </w:pPr>
          </w:p>
        </w:tc>
      </w:tr>
    </w:tbl>
    <w:p w:rsidR="0023654D" w:rsidRDefault="0023654D" w:rsidP="00D11308"/>
    <w:p w:rsidR="00D11308" w:rsidRDefault="00D11308" w:rsidP="00D11308">
      <w:r w:rsidRPr="00160115">
        <w:t xml:space="preserve">Пользователь </w:t>
      </w:r>
      <w:r>
        <w:t xml:space="preserve">должен указать, на какое время произведено </w:t>
      </w:r>
      <w:proofErr w:type="gramStart"/>
      <w:r>
        <w:t>списание  номеров</w:t>
      </w:r>
      <w:proofErr w:type="gramEnd"/>
      <w:r>
        <w:t xml:space="preserve"> вагонов по путям станции, указать привязку номеров вагонов к пути станции и направление списания.</w:t>
      </w:r>
    </w:p>
    <w:p w:rsidR="00D11308" w:rsidRPr="00D11308" w:rsidRDefault="00D11308" w:rsidP="00D11308">
      <w:pPr>
        <w:ind w:left="360" w:firstLine="0"/>
        <w:jc w:val="left"/>
        <w:rPr>
          <w:b/>
          <w:sz w:val="16"/>
          <w:szCs w:val="16"/>
        </w:rPr>
      </w:pPr>
    </w:p>
    <w:p w:rsidR="00D11308" w:rsidRPr="00D11308" w:rsidRDefault="00D11308" w:rsidP="00D11308">
      <w:pPr>
        <w:ind w:left="360" w:firstLine="0"/>
        <w:jc w:val="left"/>
        <w:rPr>
          <w:b/>
          <w:sz w:val="16"/>
          <w:szCs w:val="16"/>
        </w:rPr>
      </w:pPr>
    </w:p>
    <w:p w:rsidR="00D11308" w:rsidRPr="003814B6" w:rsidRDefault="003814B6" w:rsidP="003814B6">
      <w:pPr>
        <w:pStyle w:val="312"/>
        <w:jc w:val="left"/>
        <w:rPr>
          <w:b/>
        </w:rPr>
      </w:pPr>
      <w:bookmarkStart w:id="228" w:name="_Toc165959671"/>
      <w:r w:rsidRPr="003814B6">
        <w:rPr>
          <w:b/>
        </w:rPr>
        <w:t xml:space="preserve">10.8.9. </w:t>
      </w:r>
      <w:r w:rsidR="00D11308" w:rsidRPr="003814B6">
        <w:rPr>
          <w:b/>
        </w:rPr>
        <w:t>Ввод данных ж.д.документа Ф. ГУ-29, Г</w:t>
      </w:r>
      <w:r w:rsidRPr="003814B6">
        <w:rPr>
          <w:b/>
        </w:rPr>
        <w:t>У-29– Б, СМГС (исходящие грузы)</w:t>
      </w:r>
      <w:bookmarkEnd w:id="228"/>
    </w:p>
    <w:p w:rsidR="00D11308" w:rsidRPr="00D75CEB" w:rsidRDefault="00D11308" w:rsidP="00D11308">
      <w:pPr>
        <w:ind w:left="360"/>
        <w:rPr>
          <w:b/>
        </w:rPr>
      </w:pPr>
    </w:p>
    <w:tbl>
      <w:tblPr>
        <w:tblW w:w="9679" w:type="dxa"/>
        <w:tblInd w:w="108" w:type="dxa"/>
        <w:tblLook w:val="0000" w:firstRow="0" w:lastRow="0" w:firstColumn="0" w:lastColumn="0" w:noHBand="0" w:noVBand="0"/>
      </w:tblPr>
      <w:tblGrid>
        <w:gridCol w:w="1800"/>
        <w:gridCol w:w="236"/>
        <w:gridCol w:w="980"/>
        <w:gridCol w:w="236"/>
        <w:gridCol w:w="1957"/>
        <w:gridCol w:w="236"/>
        <w:gridCol w:w="980"/>
        <w:gridCol w:w="236"/>
        <w:gridCol w:w="2197"/>
        <w:gridCol w:w="236"/>
        <w:gridCol w:w="355"/>
        <w:gridCol w:w="288"/>
        <w:gridCol w:w="337"/>
      </w:tblGrid>
      <w:tr w:rsidR="00D11308">
        <w:trPr>
          <w:trHeight w:val="255"/>
        </w:trPr>
        <w:tc>
          <w:tcPr>
            <w:tcW w:w="9679" w:type="dxa"/>
            <w:gridSpan w:val="13"/>
            <w:tcBorders>
              <w:top w:val="nil"/>
              <w:left w:val="nil"/>
              <w:bottom w:val="nil"/>
              <w:right w:val="nil"/>
            </w:tcBorders>
            <w:shd w:val="clear" w:color="auto" w:fill="auto"/>
            <w:vAlign w:val="center"/>
          </w:tcPr>
          <w:p w:rsidR="00D11308" w:rsidRPr="00D75CEB" w:rsidRDefault="00D11308" w:rsidP="0014081C">
            <w:pPr>
              <w:jc w:val="center"/>
              <w:rPr>
                <w:b/>
                <w:bCs/>
                <w:sz w:val="26"/>
                <w:szCs w:val="26"/>
              </w:rPr>
            </w:pPr>
            <w:r w:rsidRPr="00D75CEB">
              <w:rPr>
                <w:b/>
              </w:rPr>
              <w:t xml:space="preserve"> </w:t>
            </w:r>
            <w:r w:rsidRPr="00D75CEB">
              <w:rPr>
                <w:b/>
                <w:bCs/>
                <w:sz w:val="26"/>
                <w:szCs w:val="26"/>
              </w:rPr>
              <w:t>Отгрузка продукции на Дорогу</w:t>
            </w:r>
          </w:p>
        </w:tc>
      </w:tr>
      <w:tr w:rsidR="00D11308">
        <w:trPr>
          <w:trHeight w:val="255"/>
        </w:trPr>
        <w:tc>
          <w:tcPr>
            <w:tcW w:w="1800"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843"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1957"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899"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24"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D11308">
            <w:pPr>
              <w:ind w:firstLine="0"/>
              <w:rPr>
                <w:sz w:val="22"/>
                <w:szCs w:val="22"/>
              </w:rPr>
            </w:pPr>
            <w:r w:rsidRPr="00D11308">
              <w:rPr>
                <w:sz w:val="22"/>
                <w:szCs w:val="22"/>
              </w:rPr>
              <w:t>Номер вагона</w:t>
            </w:r>
          </w:p>
        </w:tc>
        <w:tc>
          <w:tcPr>
            <w:tcW w:w="236" w:type="dxa"/>
            <w:tcBorders>
              <w:top w:val="nil"/>
              <w:left w:val="nil"/>
              <w:bottom w:val="nil"/>
              <w:right w:val="nil"/>
            </w:tcBorders>
            <w:shd w:val="clear" w:color="auto" w:fill="auto"/>
            <w:noWrap/>
            <w:vAlign w:val="bottom"/>
          </w:tcPr>
          <w:p w:rsidR="00D11308" w:rsidRPr="00D11308" w:rsidRDefault="00D11308" w:rsidP="0014081C">
            <w:pPr>
              <w:ind w:left="-108"/>
              <w:rPr>
                <w:sz w:val="22"/>
                <w:szCs w:val="22"/>
              </w:rPr>
            </w:pP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Принадлежность</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Грузоподъемность</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150"/>
        </w:trPr>
        <w:tc>
          <w:tcPr>
            <w:tcW w:w="1800"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99"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nil"/>
              <w:left w:val="nil"/>
              <w:bottom w:val="nil"/>
              <w:right w:val="nil"/>
            </w:tcBorders>
            <w:shd w:val="clear" w:color="auto" w:fill="auto"/>
            <w:noWrap/>
            <w:vAlign w:val="bottom"/>
          </w:tcPr>
          <w:p w:rsidR="00D11308" w:rsidRPr="00D11308" w:rsidRDefault="00D11308" w:rsidP="00D11308">
            <w:pPr>
              <w:ind w:firstLine="0"/>
              <w:rPr>
                <w:sz w:val="22"/>
                <w:szCs w:val="22"/>
              </w:rPr>
            </w:pP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Код груза</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Получатель</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Кол-во мест</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Вес груза</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Фирма</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197"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D11308">
            <w:pPr>
              <w:ind w:firstLine="0"/>
              <w:rPr>
                <w:sz w:val="22"/>
                <w:szCs w:val="22"/>
              </w:rPr>
            </w:pPr>
            <w:r w:rsidRPr="00D11308">
              <w:rPr>
                <w:sz w:val="22"/>
                <w:szCs w:val="22"/>
              </w:rPr>
              <w:t xml:space="preserve">№ чертежа </w:t>
            </w:r>
            <w:proofErr w:type="spellStart"/>
            <w:r w:rsidRPr="00D11308">
              <w:rPr>
                <w:sz w:val="22"/>
                <w:szCs w:val="22"/>
              </w:rPr>
              <w:t>погруз</w:t>
            </w:r>
            <w:proofErr w:type="spellEnd"/>
            <w:r w:rsidRPr="00D11308">
              <w:rPr>
                <w:sz w:val="22"/>
                <w:szCs w:val="22"/>
              </w:rPr>
              <w:t>.</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03"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Цех (клиент)</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Страна</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724"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276" w:type="dxa"/>
            <w:tcBorders>
              <w:top w:val="nil"/>
              <w:left w:val="nil"/>
              <w:bottom w:val="nil"/>
              <w:right w:val="nil"/>
            </w:tcBorders>
            <w:shd w:val="clear" w:color="auto" w:fill="auto"/>
            <w:noWrap/>
            <w:vAlign w:val="bottom"/>
          </w:tcPr>
          <w:p w:rsidR="00D11308" w:rsidRPr="00D75CEB" w:rsidRDefault="00D11308" w:rsidP="0014081C"/>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 xml:space="preserve">Станция </w:t>
            </w:r>
            <w:proofErr w:type="spellStart"/>
            <w:r w:rsidRPr="00D11308">
              <w:rPr>
                <w:sz w:val="22"/>
                <w:szCs w:val="22"/>
              </w:rPr>
              <w:t>назн</w:t>
            </w:r>
            <w:proofErr w:type="spellEnd"/>
            <w:r w:rsidRPr="00D11308">
              <w:rPr>
                <w:sz w:val="22"/>
                <w:szCs w:val="22"/>
              </w:rPr>
              <w:t>.</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843"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1957" w:type="dxa"/>
            <w:tcBorders>
              <w:top w:val="nil"/>
              <w:left w:val="single" w:sz="4" w:space="0" w:color="auto"/>
              <w:bottom w:val="single" w:sz="4" w:space="0" w:color="auto"/>
              <w:right w:val="single" w:sz="4" w:space="0" w:color="auto"/>
            </w:tcBorders>
            <w:shd w:val="clear" w:color="auto" w:fill="auto"/>
            <w:vAlign w:val="bottom"/>
          </w:tcPr>
          <w:p w:rsidR="00D11308" w:rsidRPr="00D11308" w:rsidRDefault="00D11308" w:rsidP="00D11308">
            <w:pPr>
              <w:ind w:firstLine="0"/>
              <w:rPr>
                <w:sz w:val="22"/>
                <w:szCs w:val="22"/>
              </w:rPr>
            </w:pPr>
            <w:r w:rsidRPr="00D11308">
              <w:rPr>
                <w:sz w:val="22"/>
                <w:szCs w:val="22"/>
              </w:rPr>
              <w:t>Плательщик</w:t>
            </w:r>
          </w:p>
        </w:tc>
        <w:tc>
          <w:tcPr>
            <w:tcW w:w="236" w:type="dxa"/>
            <w:tcBorders>
              <w:top w:val="nil"/>
              <w:left w:val="nil"/>
              <w:bottom w:val="nil"/>
              <w:right w:val="nil"/>
            </w:tcBorders>
            <w:shd w:val="clear" w:color="auto" w:fill="auto"/>
            <w:vAlign w:val="bottom"/>
          </w:tcPr>
          <w:p w:rsidR="00D11308" w:rsidRPr="00D11308" w:rsidRDefault="00D11308" w:rsidP="0014081C">
            <w:pPr>
              <w:rPr>
                <w:sz w:val="22"/>
                <w:szCs w:val="22"/>
              </w:rPr>
            </w:pPr>
          </w:p>
        </w:tc>
        <w:tc>
          <w:tcPr>
            <w:tcW w:w="899" w:type="dxa"/>
            <w:tcBorders>
              <w:top w:val="nil"/>
              <w:left w:val="single" w:sz="4" w:space="0" w:color="auto"/>
              <w:bottom w:val="single" w:sz="4" w:space="0" w:color="auto"/>
              <w:right w:val="single" w:sz="4" w:space="0" w:color="auto"/>
            </w:tcBorders>
            <w:shd w:val="clear" w:color="auto" w:fill="auto"/>
            <w:noWrap/>
            <w:vAlign w:val="bottom"/>
          </w:tcPr>
          <w:p w:rsidR="00D11308" w:rsidRPr="00D11308" w:rsidRDefault="00D11308" w:rsidP="0014081C">
            <w:pPr>
              <w:rPr>
                <w:sz w:val="22"/>
                <w:szCs w:val="22"/>
              </w:rPr>
            </w:pPr>
            <w:r w:rsidRPr="00D11308">
              <w:rPr>
                <w:sz w:val="22"/>
                <w:szCs w:val="22"/>
              </w:rPr>
              <w:t> </w:t>
            </w:r>
          </w:p>
        </w:tc>
        <w:tc>
          <w:tcPr>
            <w:tcW w:w="236" w:type="dxa"/>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724" w:type="dxa"/>
            <w:gridSpan w:val="3"/>
            <w:tcBorders>
              <w:top w:val="nil"/>
              <w:left w:val="nil"/>
              <w:bottom w:val="nil"/>
              <w:right w:val="nil"/>
            </w:tcBorders>
            <w:shd w:val="clear" w:color="auto" w:fill="auto"/>
            <w:noWrap/>
            <w:vAlign w:val="bottom"/>
          </w:tcPr>
          <w:p w:rsidR="00D11308" w:rsidRPr="00D11308" w:rsidRDefault="00D11308" w:rsidP="0014081C">
            <w:pPr>
              <w:rPr>
                <w:sz w:val="22"/>
                <w:szCs w:val="22"/>
              </w:rPr>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276" w:type="dxa"/>
            <w:tcBorders>
              <w:top w:val="nil"/>
              <w:left w:val="nil"/>
              <w:bottom w:val="nil"/>
              <w:right w:val="nil"/>
            </w:tcBorders>
            <w:shd w:val="clear" w:color="auto" w:fill="auto"/>
            <w:noWrap/>
            <w:vAlign w:val="bottom"/>
          </w:tcPr>
          <w:p w:rsidR="00D11308" w:rsidRPr="00D75CEB" w:rsidRDefault="00D11308" w:rsidP="0014081C"/>
        </w:tc>
      </w:tr>
    </w:tbl>
    <w:p w:rsidR="00D11308" w:rsidRPr="00D75CEB" w:rsidRDefault="00D11308" w:rsidP="00D11308">
      <w:pPr>
        <w:ind w:left="360"/>
        <w:rPr>
          <w:b/>
        </w:rPr>
      </w:pPr>
    </w:p>
    <w:p w:rsidR="00D11308" w:rsidRDefault="00D11308" w:rsidP="00D11308">
      <w:pPr>
        <w:ind w:left="360"/>
        <w:rPr>
          <w:b/>
        </w:rPr>
      </w:pPr>
    </w:p>
    <w:p w:rsidR="00D11308" w:rsidRPr="003814B6" w:rsidRDefault="003814B6" w:rsidP="003814B6">
      <w:pPr>
        <w:pStyle w:val="312"/>
        <w:jc w:val="left"/>
        <w:rPr>
          <w:b/>
        </w:rPr>
      </w:pPr>
      <w:bookmarkStart w:id="229" w:name="_Toc165959672"/>
      <w:r w:rsidRPr="003814B6">
        <w:rPr>
          <w:b/>
        </w:rPr>
        <w:t xml:space="preserve">10.8.10 </w:t>
      </w:r>
      <w:r w:rsidR="00D11308" w:rsidRPr="003814B6">
        <w:rPr>
          <w:b/>
        </w:rPr>
        <w:t>Ввод данных ж.д.документа Ф. 117 (</w:t>
      </w:r>
      <w:proofErr w:type="spellStart"/>
      <w:r w:rsidR="00D11308" w:rsidRPr="003814B6">
        <w:rPr>
          <w:b/>
        </w:rPr>
        <w:t>внутрикомбинатовские</w:t>
      </w:r>
      <w:proofErr w:type="spellEnd"/>
      <w:r w:rsidR="00D11308" w:rsidRPr="003814B6">
        <w:rPr>
          <w:b/>
        </w:rPr>
        <w:t xml:space="preserve"> перевозки</w:t>
      </w:r>
      <w:r w:rsidRPr="003814B6">
        <w:rPr>
          <w:b/>
        </w:rPr>
        <w:t>)</w:t>
      </w:r>
      <w:bookmarkEnd w:id="229"/>
    </w:p>
    <w:p w:rsidR="00D11308" w:rsidRDefault="00D11308" w:rsidP="00D11308">
      <w:pPr>
        <w:ind w:left="360"/>
      </w:pPr>
    </w:p>
    <w:tbl>
      <w:tblPr>
        <w:tblW w:w="9720" w:type="dxa"/>
        <w:tblInd w:w="108" w:type="dxa"/>
        <w:tblLayout w:type="fixed"/>
        <w:tblLook w:val="0000" w:firstRow="0" w:lastRow="0" w:firstColumn="0" w:lastColumn="0" w:noHBand="0" w:noVBand="0"/>
      </w:tblPr>
      <w:tblGrid>
        <w:gridCol w:w="1800"/>
        <w:gridCol w:w="236"/>
        <w:gridCol w:w="335"/>
        <w:gridCol w:w="236"/>
        <w:gridCol w:w="276"/>
        <w:gridCol w:w="236"/>
        <w:gridCol w:w="1921"/>
        <w:gridCol w:w="236"/>
        <w:gridCol w:w="391"/>
        <w:gridCol w:w="236"/>
        <w:gridCol w:w="217"/>
        <w:gridCol w:w="59"/>
        <w:gridCol w:w="177"/>
        <w:gridCol w:w="59"/>
        <w:gridCol w:w="2225"/>
        <w:gridCol w:w="236"/>
        <w:gridCol w:w="204"/>
        <w:gridCol w:w="59"/>
        <w:gridCol w:w="177"/>
        <w:gridCol w:w="59"/>
        <w:gridCol w:w="217"/>
        <w:gridCol w:w="59"/>
        <w:gridCol w:w="69"/>
      </w:tblGrid>
      <w:tr w:rsidR="00D11308">
        <w:trPr>
          <w:gridAfter w:val="1"/>
          <w:wAfter w:w="69" w:type="dxa"/>
          <w:trHeight w:val="255"/>
        </w:trPr>
        <w:tc>
          <w:tcPr>
            <w:tcW w:w="9651" w:type="dxa"/>
            <w:gridSpan w:val="22"/>
            <w:tcBorders>
              <w:top w:val="nil"/>
              <w:left w:val="nil"/>
              <w:bottom w:val="nil"/>
              <w:right w:val="nil"/>
            </w:tcBorders>
            <w:shd w:val="clear" w:color="auto" w:fill="auto"/>
            <w:vAlign w:val="center"/>
          </w:tcPr>
          <w:p w:rsidR="00D11308" w:rsidRPr="004A042E" w:rsidRDefault="00D11308" w:rsidP="0014081C">
            <w:pPr>
              <w:ind w:left="360"/>
              <w:jc w:val="center"/>
              <w:rPr>
                <w:b/>
                <w:sz w:val="26"/>
                <w:szCs w:val="26"/>
              </w:rPr>
            </w:pPr>
            <w:proofErr w:type="spellStart"/>
            <w:r w:rsidRPr="004A042E">
              <w:rPr>
                <w:b/>
                <w:sz w:val="26"/>
                <w:szCs w:val="26"/>
              </w:rPr>
              <w:t>Внутрикомбинатовские</w:t>
            </w:r>
            <w:proofErr w:type="spellEnd"/>
            <w:r w:rsidRPr="004A042E">
              <w:rPr>
                <w:b/>
                <w:sz w:val="26"/>
                <w:szCs w:val="26"/>
              </w:rPr>
              <w:t xml:space="preserve"> перевозки грузов</w:t>
            </w:r>
          </w:p>
        </w:tc>
      </w:tr>
      <w:tr w:rsidR="00D11308">
        <w:trPr>
          <w:gridAfter w:val="1"/>
          <w:wAfter w:w="69" w:type="dxa"/>
          <w:trHeight w:val="255"/>
        </w:trPr>
        <w:tc>
          <w:tcPr>
            <w:tcW w:w="2371"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548" w:type="dxa"/>
            <w:gridSpan w:val="3"/>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24" w:type="dxa"/>
            <w:gridSpan w:val="4"/>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3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c>
          <w:tcPr>
            <w:tcW w:w="276" w:type="dxa"/>
            <w:gridSpan w:val="2"/>
            <w:tcBorders>
              <w:top w:val="nil"/>
              <w:left w:val="nil"/>
              <w:bottom w:val="nil"/>
              <w:right w:val="nil"/>
            </w:tcBorders>
            <w:shd w:val="clear" w:color="auto" w:fill="auto"/>
            <w:noWrap/>
            <w:vAlign w:val="bottom"/>
          </w:tcPr>
          <w:p w:rsidR="00D11308" w:rsidRDefault="00D11308" w:rsidP="0014081C">
            <w:pPr>
              <w:rPr>
                <w:rFonts w:ascii="Arial" w:hAnsi="Arial" w:cs="Arial"/>
                <w:sz w:val="20"/>
                <w:szCs w:val="20"/>
              </w:rPr>
            </w:pPr>
          </w:p>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0"/>
            </w:pPr>
            <w:r w:rsidRPr="00D75CEB">
              <w:t>Номер вагона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rPr>
                <w:sz w:val="23"/>
                <w:szCs w:val="23"/>
              </w:rPr>
            </w:pPr>
            <w:r w:rsidRPr="00D75CEB">
              <w:rPr>
                <w:sz w:val="23"/>
                <w:szCs w:val="23"/>
              </w:rPr>
              <w:t>Принадлежность</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6"/>
            </w:pPr>
            <w:r w:rsidRPr="00D75CEB">
              <w:t>Грузоподъемность</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trHeight w:val="255"/>
        </w:trPr>
        <w:tc>
          <w:tcPr>
            <w:tcW w:w="1800" w:type="dxa"/>
            <w:tcBorders>
              <w:top w:val="nil"/>
              <w:left w:val="nil"/>
              <w:bottom w:val="nil"/>
              <w:right w:val="nil"/>
            </w:tcBorders>
            <w:shd w:val="clear" w:color="auto" w:fill="auto"/>
            <w:noWrap/>
            <w:vAlign w:val="bottom"/>
          </w:tcPr>
          <w:p w:rsidR="00D11308" w:rsidRPr="00D75CEB" w:rsidRDefault="00D11308" w:rsidP="00D11308">
            <w:pPr>
              <w:ind w:firstLine="0"/>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nil"/>
              <w:bottom w:val="nil"/>
              <w:right w:val="nil"/>
            </w:tcBorders>
            <w:shd w:val="clear" w:color="auto" w:fill="auto"/>
            <w:noWrap/>
            <w:vAlign w:val="bottom"/>
          </w:tcPr>
          <w:p w:rsidR="00D11308" w:rsidRPr="00D75CEB" w:rsidRDefault="00D11308" w:rsidP="0014081C"/>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nil"/>
              <w:bottom w:val="nil"/>
              <w:right w:val="nil"/>
            </w:tcBorders>
            <w:shd w:val="clear" w:color="auto" w:fill="auto"/>
            <w:noWrap/>
            <w:vAlign w:val="bottom"/>
          </w:tcPr>
          <w:p w:rsidR="00D11308" w:rsidRPr="00D75CEB" w:rsidRDefault="00D11308" w:rsidP="00D11308">
            <w:pPr>
              <w:ind w:firstLine="13"/>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3"/>
            <w:tcBorders>
              <w:top w:val="nil"/>
              <w:left w:val="nil"/>
              <w:bottom w:val="nil"/>
              <w:right w:val="nil"/>
            </w:tcBorders>
            <w:shd w:val="clear" w:color="auto" w:fill="auto"/>
            <w:noWrap/>
            <w:vAlign w:val="bottom"/>
          </w:tcPr>
          <w:p w:rsidR="00D11308" w:rsidRPr="004A042E" w:rsidRDefault="00D11308" w:rsidP="0014081C">
            <w:pPr>
              <w:rPr>
                <w:sz w:val="20"/>
                <w:szCs w:val="20"/>
              </w:rPr>
            </w:pP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nil"/>
              <w:left w:val="nil"/>
              <w:bottom w:val="nil"/>
              <w:right w:val="nil"/>
            </w:tcBorders>
            <w:shd w:val="clear" w:color="auto" w:fill="auto"/>
            <w:noWrap/>
            <w:vAlign w:val="bottom"/>
          </w:tcPr>
          <w:p w:rsidR="00D11308" w:rsidRPr="00D75CEB" w:rsidRDefault="00D11308" w:rsidP="00D11308">
            <w:pPr>
              <w:ind w:firstLine="16"/>
            </w:pP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nil"/>
              <w:left w:val="nil"/>
              <w:bottom w:val="nil"/>
              <w:right w:val="nil"/>
            </w:tcBorders>
            <w:shd w:val="clear" w:color="auto" w:fill="auto"/>
            <w:noWrap/>
            <w:vAlign w:val="bottom"/>
          </w:tcPr>
          <w:p w:rsidR="00D11308" w:rsidRPr="00D75CEB" w:rsidRDefault="00D11308" w:rsidP="0014081C"/>
        </w:tc>
      </w:tr>
      <w:tr w:rsidR="00D11308" w:rsidRPr="00D75CEB">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0"/>
            </w:pPr>
            <w:r w:rsidRPr="00D75CEB">
              <w:t>Номер ж.д.док.</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Цех-получатель</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6"/>
            </w:pPr>
            <w:r w:rsidRPr="00D75CEB">
              <w:t>МВЗ</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Код груза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 xml:space="preserve">Станция </w:t>
            </w:r>
            <w:proofErr w:type="spellStart"/>
            <w:r w:rsidRPr="00D75CEB">
              <w:t>назнач</w:t>
            </w:r>
            <w:proofErr w:type="spellEnd"/>
            <w:r w:rsidRPr="00D75CEB">
              <w:t>.</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284" w:type="dxa"/>
            <w:gridSpan w:val="2"/>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D11308">
            <w:pPr>
              <w:ind w:firstLine="16"/>
            </w:pPr>
            <w:r w:rsidRPr="00D75CEB">
              <w:t>Расстояние перев.</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4" w:type="dxa"/>
            <w:gridSpan w:val="7"/>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r>
      <w:tr w:rsidR="00D11308" w:rsidRPr="00D75CEB">
        <w:trPr>
          <w:gridAfter w:val="2"/>
          <w:wAfter w:w="128" w:type="dxa"/>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Вес груза</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Место выгрузки</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24" w:type="dxa"/>
            <w:gridSpan w:val="4"/>
            <w:tcBorders>
              <w:top w:val="nil"/>
              <w:left w:val="nil"/>
              <w:bottom w:val="nil"/>
              <w:right w:val="nil"/>
            </w:tcBorders>
            <w:shd w:val="clear" w:color="auto" w:fill="auto"/>
            <w:noWrap/>
            <w:vAlign w:val="bottom"/>
          </w:tcPr>
          <w:p w:rsidR="00D11308" w:rsidRPr="00D75CEB" w:rsidRDefault="00D11308" w:rsidP="0014081C"/>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6" w:type="dxa"/>
            <w:gridSpan w:val="2"/>
            <w:tcBorders>
              <w:top w:val="nil"/>
              <w:left w:val="nil"/>
              <w:bottom w:val="nil"/>
              <w:right w:val="nil"/>
            </w:tcBorders>
            <w:shd w:val="clear" w:color="auto" w:fill="auto"/>
            <w:noWrap/>
            <w:vAlign w:val="bottom"/>
          </w:tcPr>
          <w:p w:rsidR="00D11308" w:rsidRPr="00D75CEB" w:rsidRDefault="00D11308" w:rsidP="0014081C"/>
        </w:tc>
      </w:tr>
      <w:tr w:rsidR="00D11308" w:rsidRPr="00D75CEB">
        <w:trPr>
          <w:gridAfter w:val="2"/>
          <w:wAfter w:w="128" w:type="dxa"/>
          <w:trHeight w:val="255"/>
        </w:trPr>
        <w:tc>
          <w:tcPr>
            <w:tcW w:w="1800"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0"/>
            </w:pPr>
            <w:r w:rsidRPr="00D75CEB">
              <w:t>Цех (клиент)</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847"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D75CEB" w:rsidRDefault="00D11308" w:rsidP="0014081C">
            <w:r w:rsidRPr="00D75CEB">
              <w:t> </w:t>
            </w:r>
          </w:p>
        </w:tc>
        <w:tc>
          <w:tcPr>
            <w:tcW w:w="236" w:type="dxa"/>
            <w:tcBorders>
              <w:top w:val="nil"/>
              <w:left w:val="nil"/>
              <w:bottom w:val="nil"/>
              <w:right w:val="nil"/>
            </w:tcBorders>
            <w:shd w:val="clear" w:color="auto" w:fill="auto"/>
            <w:noWrap/>
            <w:vAlign w:val="bottom"/>
          </w:tcPr>
          <w:p w:rsidR="00D11308" w:rsidRPr="00D75CEB" w:rsidRDefault="00D11308" w:rsidP="0014081C"/>
        </w:tc>
        <w:tc>
          <w:tcPr>
            <w:tcW w:w="1921" w:type="dxa"/>
            <w:tcBorders>
              <w:top w:val="nil"/>
              <w:left w:val="single" w:sz="4" w:space="0" w:color="auto"/>
              <w:bottom w:val="single" w:sz="4" w:space="0" w:color="auto"/>
              <w:right w:val="single" w:sz="4" w:space="0" w:color="auto"/>
            </w:tcBorders>
            <w:shd w:val="clear" w:color="auto" w:fill="auto"/>
            <w:vAlign w:val="bottom"/>
          </w:tcPr>
          <w:p w:rsidR="00D11308" w:rsidRPr="00D75CEB" w:rsidRDefault="00D11308" w:rsidP="00D11308">
            <w:pPr>
              <w:ind w:firstLine="13"/>
            </w:pPr>
            <w:r w:rsidRPr="00D75CEB">
              <w:t>Плательщик</w:t>
            </w:r>
          </w:p>
        </w:tc>
        <w:tc>
          <w:tcPr>
            <w:tcW w:w="236" w:type="dxa"/>
            <w:tcBorders>
              <w:top w:val="nil"/>
              <w:left w:val="nil"/>
              <w:bottom w:val="nil"/>
              <w:right w:val="nil"/>
            </w:tcBorders>
            <w:shd w:val="clear" w:color="auto" w:fill="auto"/>
            <w:vAlign w:val="bottom"/>
          </w:tcPr>
          <w:p w:rsidR="00D11308" w:rsidRPr="00D75CEB" w:rsidRDefault="00D11308" w:rsidP="0014081C"/>
        </w:tc>
        <w:tc>
          <w:tcPr>
            <w:tcW w:w="844" w:type="dxa"/>
            <w:gridSpan w:val="3"/>
            <w:tcBorders>
              <w:top w:val="nil"/>
              <w:left w:val="single" w:sz="4" w:space="0" w:color="auto"/>
              <w:bottom w:val="single" w:sz="4" w:space="0" w:color="auto"/>
              <w:right w:val="single" w:sz="4" w:space="0" w:color="auto"/>
            </w:tcBorders>
            <w:shd w:val="clear" w:color="auto" w:fill="auto"/>
            <w:noWrap/>
            <w:vAlign w:val="bottom"/>
          </w:tcPr>
          <w:p w:rsidR="00D11308" w:rsidRPr="004A042E" w:rsidRDefault="00D11308" w:rsidP="0014081C">
            <w:pPr>
              <w:rPr>
                <w:sz w:val="20"/>
                <w:szCs w:val="20"/>
              </w:rPr>
            </w:pPr>
            <w:r w:rsidRPr="004A042E">
              <w:rPr>
                <w:sz w:val="20"/>
                <w:szCs w:val="20"/>
              </w:rPr>
              <w:t> </w:t>
            </w:r>
          </w:p>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24" w:type="dxa"/>
            <w:gridSpan w:val="4"/>
            <w:tcBorders>
              <w:top w:val="nil"/>
              <w:left w:val="nil"/>
              <w:bottom w:val="nil"/>
              <w:right w:val="nil"/>
            </w:tcBorders>
            <w:shd w:val="clear" w:color="auto" w:fill="auto"/>
            <w:noWrap/>
            <w:vAlign w:val="bottom"/>
          </w:tcPr>
          <w:p w:rsidR="00D11308" w:rsidRPr="00D75CEB" w:rsidRDefault="00D11308" w:rsidP="0014081C"/>
        </w:tc>
        <w:tc>
          <w:tcPr>
            <w:tcW w:w="236" w:type="dxa"/>
            <w:gridSpan w:val="2"/>
            <w:tcBorders>
              <w:top w:val="nil"/>
              <w:left w:val="nil"/>
              <w:bottom w:val="nil"/>
              <w:right w:val="nil"/>
            </w:tcBorders>
            <w:shd w:val="clear" w:color="auto" w:fill="auto"/>
            <w:noWrap/>
            <w:vAlign w:val="bottom"/>
          </w:tcPr>
          <w:p w:rsidR="00D11308" w:rsidRPr="00D75CEB" w:rsidRDefault="00D11308" w:rsidP="0014081C"/>
        </w:tc>
        <w:tc>
          <w:tcPr>
            <w:tcW w:w="276" w:type="dxa"/>
            <w:gridSpan w:val="2"/>
            <w:tcBorders>
              <w:top w:val="nil"/>
              <w:left w:val="nil"/>
              <w:bottom w:val="nil"/>
              <w:right w:val="nil"/>
            </w:tcBorders>
            <w:shd w:val="clear" w:color="auto" w:fill="auto"/>
            <w:noWrap/>
            <w:vAlign w:val="bottom"/>
          </w:tcPr>
          <w:p w:rsidR="00D11308" w:rsidRPr="00D75CEB" w:rsidRDefault="00D11308" w:rsidP="0014081C"/>
        </w:tc>
      </w:tr>
    </w:tbl>
    <w:p w:rsidR="00233490" w:rsidRDefault="00233490" w:rsidP="00133880"/>
    <w:p w:rsidR="00233490" w:rsidRPr="00A0077C" w:rsidRDefault="00233490" w:rsidP="00133880">
      <w:pPr>
        <w:rPr>
          <w:sz w:val="32"/>
          <w:szCs w:val="32"/>
        </w:rPr>
      </w:pPr>
    </w:p>
    <w:p w:rsidR="00761271" w:rsidRPr="00A0077C" w:rsidRDefault="00B24A26" w:rsidP="00761271">
      <w:pPr>
        <w:pStyle w:val="1"/>
        <w:spacing w:before="0" w:after="0"/>
      </w:pPr>
      <w:bookmarkStart w:id="230" w:name="_Toc162422374"/>
      <w:bookmarkStart w:id="231" w:name="_Toc165959673"/>
      <w:r w:rsidRPr="00A0077C">
        <w:rPr>
          <w:lang w:val="uk-UA"/>
        </w:rPr>
        <w:t xml:space="preserve">11. </w:t>
      </w:r>
      <w:r w:rsidR="00761271" w:rsidRPr="00A0077C">
        <w:t>Выходные документы</w:t>
      </w:r>
      <w:bookmarkEnd w:id="230"/>
      <w:bookmarkEnd w:id="231"/>
      <w:r w:rsidR="00761271" w:rsidRPr="00A0077C">
        <w:t xml:space="preserve"> </w:t>
      </w:r>
    </w:p>
    <w:p w:rsidR="00761271" w:rsidRDefault="00761271" w:rsidP="00761271">
      <w:pPr>
        <w:spacing w:before="120"/>
        <w:ind w:firstLine="539"/>
      </w:pPr>
      <w:r w:rsidRPr="002B1E33">
        <w:t xml:space="preserve">В рамках </w:t>
      </w:r>
      <w:proofErr w:type="gramStart"/>
      <w:r w:rsidRPr="002B1E33">
        <w:t>проекта</w:t>
      </w:r>
      <w:r w:rsidRPr="00B637BA">
        <w:rPr>
          <w:b/>
          <w:i/>
          <w:sz w:val="28"/>
          <w:szCs w:val="28"/>
        </w:rPr>
        <w:t xml:space="preserve">  ИДС</w:t>
      </w:r>
      <w:proofErr w:type="gramEnd"/>
      <w:r w:rsidRPr="00B637BA">
        <w:rPr>
          <w:b/>
          <w:i/>
          <w:sz w:val="28"/>
          <w:szCs w:val="28"/>
        </w:rPr>
        <w:t xml:space="preserve"> УЖДТ</w:t>
      </w:r>
      <w:r w:rsidRPr="002B1E33">
        <w:t xml:space="preserve"> используется </w:t>
      </w:r>
      <w:r>
        <w:t>следующая</w:t>
      </w:r>
      <w:r w:rsidRPr="002B1E33">
        <w:t xml:space="preserve"> </w:t>
      </w:r>
      <w:r>
        <w:t>система отчетности:</w:t>
      </w:r>
    </w:p>
    <w:p w:rsidR="00761271" w:rsidRPr="002B1E33" w:rsidRDefault="00761271" w:rsidP="00761271">
      <w:pPr>
        <w:ind w:left="600"/>
      </w:pPr>
    </w:p>
    <w:p w:rsidR="00761271" w:rsidRDefault="00761271" w:rsidP="00761271">
      <w:pPr>
        <w:numPr>
          <w:ilvl w:val="0"/>
          <w:numId w:val="15"/>
        </w:numPr>
        <w:tabs>
          <w:tab w:val="num" w:pos="1080"/>
        </w:tabs>
      </w:pPr>
      <w:r>
        <w:t>Отчеты, используемые диспетчерской службой УЖДТ.  Такие отчеты способствуют обмену информаций на уровне компетенций соответствующих специалистов УЖДТ.</w:t>
      </w:r>
    </w:p>
    <w:p w:rsidR="00761271" w:rsidRDefault="00761271" w:rsidP="00761271">
      <w:pPr>
        <w:numPr>
          <w:ilvl w:val="0"/>
          <w:numId w:val="15"/>
        </w:numPr>
        <w:tabs>
          <w:tab w:val="num" w:pos="1080"/>
        </w:tabs>
      </w:pPr>
      <w:r>
        <w:t xml:space="preserve">Отчеты грузовой службы УЖДТ (отчеты по железнодорожным станциям подъездного пути </w:t>
      </w:r>
      <w:r w:rsidR="00FB4C70">
        <w:t>ПАО АМКР</w:t>
      </w:r>
      <w:r>
        <w:t>).</w:t>
      </w:r>
    </w:p>
    <w:p w:rsidR="00761271" w:rsidRDefault="00761271" w:rsidP="00761271">
      <w:pPr>
        <w:numPr>
          <w:ilvl w:val="0"/>
          <w:numId w:val="15"/>
        </w:numPr>
        <w:tabs>
          <w:tab w:val="num" w:pos="1080"/>
        </w:tabs>
      </w:pPr>
      <w:r>
        <w:t xml:space="preserve">Отчеты, формируемые для структурных подразделений </w:t>
      </w:r>
      <w:r w:rsidR="00A60F9E">
        <w:t>предприятия</w:t>
      </w:r>
      <w:r>
        <w:t xml:space="preserve"> (внешние отчеты), которые содержат информацию за любой отчетный период.</w:t>
      </w:r>
    </w:p>
    <w:p w:rsidR="00761271" w:rsidRDefault="00761271" w:rsidP="00761271">
      <w:pPr>
        <w:ind w:left="1080" w:hanging="540"/>
      </w:pPr>
    </w:p>
    <w:p w:rsidR="00761271" w:rsidRPr="003B1AA4" w:rsidRDefault="00761271" w:rsidP="00761271">
      <w:pPr>
        <w:ind w:left="1080" w:hanging="540"/>
      </w:pPr>
    </w:p>
    <w:p w:rsidR="00761271" w:rsidRPr="00E4740F" w:rsidRDefault="00B24A26" w:rsidP="00761271">
      <w:pPr>
        <w:pStyle w:val="21"/>
        <w:spacing w:before="0" w:after="0"/>
        <w:rPr>
          <w:iCs w:val="0"/>
          <w:sz w:val="24"/>
        </w:rPr>
      </w:pPr>
      <w:bookmarkStart w:id="232" w:name="_Toc162422375"/>
      <w:bookmarkStart w:id="233" w:name="_Toc165959674"/>
      <w:r>
        <w:rPr>
          <w:iCs w:val="0"/>
          <w:sz w:val="24"/>
          <w:lang w:val="uk-UA"/>
        </w:rPr>
        <w:lastRenderedPageBreak/>
        <w:t xml:space="preserve">11.1. </w:t>
      </w:r>
      <w:r w:rsidR="00761271" w:rsidRPr="00E4740F">
        <w:rPr>
          <w:iCs w:val="0"/>
          <w:sz w:val="24"/>
        </w:rPr>
        <w:t xml:space="preserve">Перечень отчетных </w:t>
      </w:r>
      <w:proofErr w:type="gramStart"/>
      <w:r w:rsidR="00761271" w:rsidRPr="00E4740F">
        <w:rPr>
          <w:iCs w:val="0"/>
          <w:sz w:val="24"/>
        </w:rPr>
        <w:t>форм  ИДС</w:t>
      </w:r>
      <w:proofErr w:type="gramEnd"/>
      <w:r w:rsidR="00761271" w:rsidRPr="00E4740F">
        <w:rPr>
          <w:iCs w:val="0"/>
          <w:sz w:val="24"/>
        </w:rPr>
        <w:t xml:space="preserve">  УЖДТ.</w:t>
      </w:r>
      <w:bookmarkEnd w:id="232"/>
      <w:bookmarkEnd w:id="233"/>
    </w:p>
    <w:p w:rsidR="00761271" w:rsidRPr="003B1AA4" w:rsidRDefault="00761271" w:rsidP="00761271">
      <w:pPr>
        <w:ind w:left="1080" w:hanging="540"/>
        <w:jc w:val="center"/>
      </w:pPr>
    </w:p>
    <w:p w:rsidR="00761271" w:rsidRPr="000B3F7B" w:rsidRDefault="00AC5653" w:rsidP="00AC5653">
      <w:pPr>
        <w:pStyle w:val="3"/>
        <w:spacing w:before="0" w:after="0"/>
        <w:jc w:val="left"/>
        <w:rPr>
          <w:iCs/>
          <w:sz w:val="24"/>
        </w:rPr>
      </w:pPr>
      <w:bookmarkStart w:id="234" w:name="_Toc162422376"/>
      <w:bookmarkStart w:id="235" w:name="_Toc165959675"/>
      <w:r>
        <w:rPr>
          <w:iCs/>
          <w:sz w:val="24"/>
          <w:lang w:val="uk-UA"/>
        </w:rPr>
        <w:t xml:space="preserve">11.1.1. </w:t>
      </w:r>
      <w:r w:rsidR="00761271" w:rsidRPr="000B3F7B">
        <w:rPr>
          <w:iCs/>
          <w:sz w:val="24"/>
        </w:rPr>
        <w:t>Отчеты диспетчерской служб</w:t>
      </w:r>
      <w:r w:rsidR="00761271">
        <w:rPr>
          <w:iCs/>
          <w:sz w:val="24"/>
          <w:lang w:val="uk-UA"/>
        </w:rPr>
        <w:t>ы</w:t>
      </w:r>
      <w:r w:rsidR="00761271" w:rsidRPr="000B3F7B">
        <w:rPr>
          <w:iCs/>
          <w:sz w:val="24"/>
        </w:rPr>
        <w:t xml:space="preserve"> УЖДТ</w:t>
      </w:r>
      <w:r w:rsidR="00761271" w:rsidRPr="00C404D7">
        <w:rPr>
          <w:iCs/>
          <w:sz w:val="24"/>
        </w:rPr>
        <w:t xml:space="preserve"> </w:t>
      </w:r>
      <w:bookmarkEnd w:id="234"/>
      <w:bookmarkEnd w:id="235"/>
      <w:r w:rsidR="00FB4C70">
        <w:rPr>
          <w:sz w:val="24"/>
        </w:rPr>
        <w:t>ПАО АМКР</w:t>
      </w:r>
      <w:r w:rsidR="00761271" w:rsidRPr="000B3F7B">
        <w:rPr>
          <w:iCs/>
          <w:sz w:val="24"/>
        </w:rPr>
        <w:t xml:space="preserve"> </w:t>
      </w:r>
    </w:p>
    <w:p w:rsidR="00761271" w:rsidRDefault="00761271" w:rsidP="00761271">
      <w:pPr>
        <w:ind w:left="540" w:firstLine="0"/>
      </w:pPr>
    </w:p>
    <w:p w:rsidR="00761271" w:rsidRDefault="00761271" w:rsidP="00761271">
      <w:pPr>
        <w:ind w:firstLine="720"/>
      </w:pPr>
      <w:r>
        <w:t xml:space="preserve">Данные отчеты способствуют обмену </w:t>
      </w:r>
      <w:proofErr w:type="spellStart"/>
      <w:r>
        <w:t>информаци</w:t>
      </w:r>
      <w:proofErr w:type="spellEnd"/>
      <w:r>
        <w:rPr>
          <w:lang w:val="uk-UA"/>
        </w:rPr>
        <w:t>е</w:t>
      </w:r>
      <w:r>
        <w:t>й на уровне компетенций соответствующих специалистов УЖДТ.</w:t>
      </w:r>
    </w:p>
    <w:p w:rsidR="00761271" w:rsidRPr="00B637BA" w:rsidRDefault="00761271" w:rsidP="00761271">
      <w:pPr>
        <w:ind w:left="360"/>
      </w:pPr>
    </w:p>
    <w:p w:rsidR="00761271" w:rsidRDefault="00761271" w:rsidP="00761271">
      <w:pPr>
        <w:numPr>
          <w:ilvl w:val="0"/>
          <w:numId w:val="14"/>
        </w:numPr>
      </w:pPr>
      <w:r>
        <w:t>Анализ работы УЖДТ (за период времени):</w:t>
      </w:r>
    </w:p>
    <w:p w:rsidR="00761271" w:rsidRPr="00EB7DCF" w:rsidRDefault="00761271" w:rsidP="00761271">
      <w:pPr>
        <w:rPr>
          <w:sz w:val="10"/>
          <w:szCs w:val="10"/>
        </w:rPr>
      </w:pPr>
    </w:p>
    <w:p w:rsidR="00761271" w:rsidRDefault="00761271" w:rsidP="007A0F09">
      <w:pPr>
        <w:numPr>
          <w:ilvl w:val="0"/>
          <w:numId w:val="87"/>
        </w:numPr>
        <w:tabs>
          <w:tab w:val="clear" w:pos="2509"/>
          <w:tab w:val="num" w:pos="1080"/>
        </w:tabs>
        <w:ind w:left="1080"/>
      </w:pPr>
      <w:r>
        <w:t xml:space="preserve">остатки вагонов на подъездном пути с разбивкой </w:t>
      </w:r>
      <w:proofErr w:type="gramStart"/>
      <w:r>
        <w:t>по  типам</w:t>
      </w:r>
      <w:proofErr w:type="gramEnd"/>
      <w:r>
        <w:t xml:space="preserve"> на начало периода;</w:t>
      </w:r>
    </w:p>
    <w:p w:rsidR="00761271" w:rsidRDefault="00761271" w:rsidP="007A0F09">
      <w:pPr>
        <w:numPr>
          <w:ilvl w:val="0"/>
          <w:numId w:val="87"/>
        </w:numPr>
        <w:tabs>
          <w:tab w:val="clear" w:pos="2509"/>
          <w:tab w:val="num" w:pos="1080"/>
        </w:tabs>
        <w:ind w:left="1080"/>
      </w:pPr>
      <w:r>
        <w:t>принято вагонов от УЗ за период;</w:t>
      </w:r>
    </w:p>
    <w:p w:rsidR="00761271" w:rsidRDefault="00761271" w:rsidP="007A0F09">
      <w:pPr>
        <w:numPr>
          <w:ilvl w:val="0"/>
          <w:numId w:val="87"/>
        </w:numPr>
        <w:tabs>
          <w:tab w:val="clear" w:pos="2509"/>
          <w:tab w:val="num" w:pos="1080"/>
        </w:tabs>
        <w:ind w:left="1080"/>
      </w:pPr>
      <w:r>
        <w:t>сдано вагонов УЗ за период;</w:t>
      </w:r>
    </w:p>
    <w:p w:rsidR="00761271" w:rsidRDefault="00761271" w:rsidP="007A0F09">
      <w:pPr>
        <w:numPr>
          <w:ilvl w:val="0"/>
          <w:numId w:val="87"/>
        </w:numPr>
        <w:tabs>
          <w:tab w:val="clear" w:pos="2509"/>
          <w:tab w:val="num" w:pos="1080"/>
        </w:tabs>
        <w:ind w:left="1080"/>
      </w:pPr>
      <w:r>
        <w:t xml:space="preserve">остатки вагонов на подъездном пути с разбивкой </w:t>
      </w:r>
      <w:proofErr w:type="gramStart"/>
      <w:r>
        <w:t>по  типам</w:t>
      </w:r>
      <w:proofErr w:type="gramEnd"/>
      <w:r>
        <w:t xml:space="preserve"> на конец периода;</w:t>
      </w:r>
    </w:p>
    <w:p w:rsidR="00761271" w:rsidRDefault="00761271" w:rsidP="007A0F09">
      <w:pPr>
        <w:numPr>
          <w:ilvl w:val="0"/>
          <w:numId w:val="87"/>
        </w:numPr>
        <w:tabs>
          <w:tab w:val="clear" w:pos="2509"/>
          <w:tab w:val="num" w:pos="1080"/>
        </w:tabs>
        <w:ind w:left="1080"/>
      </w:pPr>
      <w:r>
        <w:t xml:space="preserve">погрузка за </w:t>
      </w:r>
      <w:proofErr w:type="gramStart"/>
      <w:r>
        <w:t>период  с</w:t>
      </w:r>
      <w:proofErr w:type="gramEnd"/>
      <w:r>
        <w:t xml:space="preserve"> разбивкой по грузам;</w:t>
      </w:r>
    </w:p>
    <w:p w:rsidR="00761271" w:rsidRDefault="00761271" w:rsidP="007A0F09">
      <w:pPr>
        <w:numPr>
          <w:ilvl w:val="0"/>
          <w:numId w:val="87"/>
        </w:numPr>
        <w:tabs>
          <w:tab w:val="clear" w:pos="2509"/>
          <w:tab w:val="num" w:pos="1080"/>
        </w:tabs>
        <w:ind w:left="1080"/>
      </w:pPr>
      <w:r>
        <w:t>выгрузка з</w:t>
      </w:r>
      <w:r w:rsidR="00071EEF">
        <w:t xml:space="preserve">а </w:t>
      </w:r>
      <w:proofErr w:type="gramStart"/>
      <w:r w:rsidR="00071EEF">
        <w:t>период  с</w:t>
      </w:r>
      <w:proofErr w:type="gramEnd"/>
      <w:r w:rsidR="00071EEF">
        <w:t xml:space="preserve"> разбивкой по грузам.</w:t>
      </w:r>
    </w:p>
    <w:p w:rsidR="00761271" w:rsidRPr="002D1A01" w:rsidRDefault="00761271" w:rsidP="00761271">
      <w:pPr>
        <w:ind w:left="708"/>
        <w:rPr>
          <w:sz w:val="10"/>
          <w:szCs w:val="10"/>
        </w:rPr>
      </w:pPr>
    </w:p>
    <w:p w:rsidR="00761271" w:rsidRDefault="00761271" w:rsidP="00761271">
      <w:pPr>
        <w:numPr>
          <w:ilvl w:val="0"/>
          <w:numId w:val="14"/>
        </w:numPr>
      </w:pPr>
      <w:r>
        <w:t>Положение вагонов по станциям подъездного пути на текущий момент (по состоянию вагона):</w:t>
      </w:r>
    </w:p>
    <w:p w:rsidR="00761271" w:rsidRPr="00EB7DCF" w:rsidRDefault="00761271" w:rsidP="00761271">
      <w:pPr>
        <w:rPr>
          <w:sz w:val="10"/>
          <w:szCs w:val="10"/>
        </w:rPr>
      </w:pPr>
    </w:p>
    <w:p w:rsidR="00761271" w:rsidRDefault="00761271" w:rsidP="007A0F09">
      <w:pPr>
        <w:numPr>
          <w:ilvl w:val="0"/>
          <w:numId w:val="88"/>
        </w:numPr>
        <w:tabs>
          <w:tab w:val="clear" w:pos="2846"/>
          <w:tab w:val="num" w:pos="1080"/>
        </w:tabs>
        <w:ind w:left="1080"/>
      </w:pPr>
      <w:proofErr w:type="gramStart"/>
      <w:r>
        <w:t xml:space="preserve">груженные  </w:t>
      </w:r>
      <w:r w:rsidR="005E4C8D">
        <w:t>вагоны</w:t>
      </w:r>
      <w:proofErr w:type="gramEnd"/>
      <w:r w:rsidR="005E4C8D">
        <w:t xml:space="preserve"> </w:t>
      </w:r>
      <w:r>
        <w:t xml:space="preserve">продукцией </w:t>
      </w:r>
      <w:r w:rsidR="00A60F9E">
        <w:t>предприятия</w:t>
      </w:r>
      <w:r>
        <w:t>;</w:t>
      </w:r>
    </w:p>
    <w:p w:rsidR="00761271" w:rsidRDefault="00761271" w:rsidP="007A0F09">
      <w:pPr>
        <w:numPr>
          <w:ilvl w:val="0"/>
          <w:numId w:val="88"/>
        </w:numPr>
        <w:tabs>
          <w:tab w:val="clear" w:pos="2846"/>
          <w:tab w:val="num" w:pos="1080"/>
        </w:tabs>
        <w:ind w:left="1080"/>
      </w:pPr>
      <w:r>
        <w:t>под погрузкой;</w:t>
      </w:r>
    </w:p>
    <w:p w:rsidR="00761271" w:rsidRDefault="00761271" w:rsidP="007A0F09">
      <w:pPr>
        <w:numPr>
          <w:ilvl w:val="0"/>
          <w:numId w:val="88"/>
        </w:numPr>
        <w:tabs>
          <w:tab w:val="clear" w:pos="2846"/>
          <w:tab w:val="num" w:pos="1080"/>
        </w:tabs>
        <w:ind w:left="1080"/>
      </w:pPr>
      <w:r>
        <w:t>ожидающие выгрузки;</w:t>
      </w:r>
    </w:p>
    <w:p w:rsidR="00761271" w:rsidRDefault="00761271" w:rsidP="007A0F09">
      <w:pPr>
        <w:numPr>
          <w:ilvl w:val="0"/>
          <w:numId w:val="88"/>
        </w:numPr>
        <w:tabs>
          <w:tab w:val="clear" w:pos="2846"/>
          <w:tab w:val="num" w:pos="1080"/>
        </w:tabs>
        <w:ind w:left="1080"/>
      </w:pPr>
      <w:r>
        <w:t>под выгрузкой;</w:t>
      </w:r>
    </w:p>
    <w:p w:rsidR="00761271" w:rsidRDefault="00761271" w:rsidP="007A0F09">
      <w:pPr>
        <w:numPr>
          <w:ilvl w:val="0"/>
          <w:numId w:val="88"/>
        </w:numPr>
        <w:tabs>
          <w:tab w:val="clear" w:pos="2846"/>
          <w:tab w:val="num" w:pos="1080"/>
        </w:tabs>
        <w:ind w:left="1080"/>
      </w:pPr>
      <w:r>
        <w:t>порожние;</w:t>
      </w:r>
    </w:p>
    <w:p w:rsidR="00761271" w:rsidRDefault="00761271" w:rsidP="007A0F09">
      <w:pPr>
        <w:numPr>
          <w:ilvl w:val="0"/>
          <w:numId w:val="88"/>
        </w:numPr>
        <w:tabs>
          <w:tab w:val="clear" w:pos="2846"/>
          <w:tab w:val="num" w:pos="1080"/>
        </w:tabs>
        <w:ind w:left="1080"/>
      </w:pPr>
      <w:r>
        <w:t xml:space="preserve">задержанные </w:t>
      </w:r>
      <w:r w:rsidR="005E4C8D">
        <w:t xml:space="preserve">вагоны </w:t>
      </w:r>
      <w:r>
        <w:t>по различным причинам.</w:t>
      </w:r>
    </w:p>
    <w:p w:rsidR="00761271" w:rsidRPr="002D1A01" w:rsidRDefault="00761271" w:rsidP="00761271">
      <w:pPr>
        <w:ind w:left="708"/>
        <w:rPr>
          <w:sz w:val="10"/>
          <w:szCs w:val="10"/>
        </w:rPr>
      </w:pPr>
    </w:p>
    <w:p w:rsidR="00761271" w:rsidRDefault="00761271" w:rsidP="00761271">
      <w:pPr>
        <w:numPr>
          <w:ilvl w:val="0"/>
          <w:numId w:val="14"/>
        </w:numPr>
      </w:pPr>
      <w:r>
        <w:t>Положение вагонов по путям станций и перегонам (на любой момент времени):</w:t>
      </w:r>
    </w:p>
    <w:p w:rsidR="00761271" w:rsidRPr="00EB7DCF" w:rsidRDefault="00761271" w:rsidP="00761271">
      <w:pPr>
        <w:ind w:left="708"/>
        <w:rPr>
          <w:sz w:val="10"/>
          <w:szCs w:val="10"/>
        </w:rPr>
      </w:pPr>
    </w:p>
    <w:p w:rsidR="00761271" w:rsidRDefault="00761271" w:rsidP="007A0F09">
      <w:pPr>
        <w:numPr>
          <w:ilvl w:val="0"/>
          <w:numId w:val="89"/>
        </w:numPr>
        <w:tabs>
          <w:tab w:val="clear" w:pos="3229"/>
          <w:tab w:val="num" w:pos="1080"/>
        </w:tabs>
        <w:ind w:left="1080"/>
      </w:pPr>
      <w:proofErr w:type="gramStart"/>
      <w:r>
        <w:t>расстановка  вагонов</w:t>
      </w:r>
      <w:proofErr w:type="gramEnd"/>
      <w:r>
        <w:t xml:space="preserve">  по  путям  станций  (по  номерам  вагонов   с  указанием порядкового номера вагона  в составе);</w:t>
      </w:r>
    </w:p>
    <w:p w:rsidR="00761271" w:rsidRDefault="00761271" w:rsidP="007A0F09">
      <w:pPr>
        <w:numPr>
          <w:ilvl w:val="0"/>
          <w:numId w:val="89"/>
        </w:numPr>
        <w:tabs>
          <w:tab w:val="clear" w:pos="3229"/>
          <w:tab w:val="num" w:pos="1080"/>
        </w:tabs>
        <w:ind w:left="1080"/>
      </w:pPr>
      <w:r>
        <w:t>вагоны на перегонах.</w:t>
      </w:r>
    </w:p>
    <w:p w:rsidR="00761271" w:rsidRPr="002D1A01" w:rsidRDefault="00761271" w:rsidP="00761271">
      <w:pPr>
        <w:ind w:left="708"/>
        <w:rPr>
          <w:sz w:val="10"/>
          <w:szCs w:val="10"/>
        </w:rPr>
      </w:pPr>
    </w:p>
    <w:p w:rsidR="00761271" w:rsidRDefault="00761271" w:rsidP="00761271">
      <w:pPr>
        <w:numPr>
          <w:ilvl w:val="0"/>
          <w:numId w:val="14"/>
        </w:numPr>
      </w:pPr>
      <w:r>
        <w:t xml:space="preserve"> Положение вагонов по путям станций (списание на начало смены):</w:t>
      </w:r>
    </w:p>
    <w:p w:rsidR="00761271" w:rsidRPr="00EB7DCF" w:rsidRDefault="00761271" w:rsidP="00761271">
      <w:pPr>
        <w:ind w:left="708"/>
        <w:rPr>
          <w:sz w:val="10"/>
          <w:szCs w:val="10"/>
        </w:rPr>
      </w:pPr>
    </w:p>
    <w:p w:rsidR="00761271" w:rsidRDefault="00761271" w:rsidP="007A0F09">
      <w:pPr>
        <w:numPr>
          <w:ilvl w:val="0"/>
          <w:numId w:val="90"/>
        </w:numPr>
        <w:tabs>
          <w:tab w:val="clear" w:pos="2869"/>
          <w:tab w:val="num" w:pos="1080"/>
        </w:tabs>
        <w:ind w:left="1080"/>
      </w:pPr>
      <w:proofErr w:type="gramStart"/>
      <w:r>
        <w:t>расстановка  вагонов</w:t>
      </w:r>
      <w:proofErr w:type="gramEnd"/>
      <w:r>
        <w:t xml:space="preserve">  по  путям  станций  (по  номерам  вагонов   с  указанием порядкового номера вагона  в составе).</w:t>
      </w:r>
    </w:p>
    <w:p w:rsidR="00761271" w:rsidRPr="002D1A01" w:rsidRDefault="00761271" w:rsidP="00761271">
      <w:pPr>
        <w:ind w:left="900" w:hanging="192"/>
        <w:rPr>
          <w:sz w:val="10"/>
          <w:szCs w:val="10"/>
        </w:rPr>
      </w:pPr>
    </w:p>
    <w:p w:rsidR="00761271" w:rsidRDefault="00761271" w:rsidP="00761271">
      <w:pPr>
        <w:numPr>
          <w:ilvl w:val="0"/>
          <w:numId w:val="14"/>
        </w:numPr>
        <w:jc w:val="left"/>
      </w:pPr>
      <w:r>
        <w:t>История вагона:</w:t>
      </w:r>
    </w:p>
    <w:p w:rsidR="00761271" w:rsidRPr="00EB7DCF" w:rsidRDefault="00761271" w:rsidP="00761271">
      <w:pPr>
        <w:ind w:left="708"/>
        <w:rPr>
          <w:sz w:val="10"/>
          <w:szCs w:val="10"/>
        </w:rPr>
      </w:pPr>
    </w:p>
    <w:p w:rsidR="00761271" w:rsidRDefault="00761271" w:rsidP="007A0F09">
      <w:pPr>
        <w:numPr>
          <w:ilvl w:val="0"/>
          <w:numId w:val="90"/>
        </w:numPr>
        <w:tabs>
          <w:tab w:val="clear" w:pos="2869"/>
          <w:tab w:val="num" w:pos="1080"/>
        </w:tabs>
        <w:ind w:left="1080"/>
      </w:pPr>
      <w:r>
        <w:t>учет передвижений вагона по ж/д пути, состояние вагона, данные ж/д документа.</w:t>
      </w:r>
    </w:p>
    <w:p w:rsidR="00761271" w:rsidRPr="002D1A01" w:rsidRDefault="00761271" w:rsidP="00761271">
      <w:pPr>
        <w:ind w:left="708"/>
        <w:rPr>
          <w:sz w:val="10"/>
          <w:szCs w:val="10"/>
        </w:rPr>
      </w:pPr>
    </w:p>
    <w:p w:rsidR="00761271" w:rsidRDefault="00761271" w:rsidP="00761271">
      <w:pPr>
        <w:numPr>
          <w:ilvl w:val="0"/>
          <w:numId w:val="14"/>
        </w:numPr>
        <w:jc w:val="left"/>
      </w:pPr>
      <w:r>
        <w:t>Учет движения поездов (за период времени):</w:t>
      </w:r>
    </w:p>
    <w:p w:rsidR="00761271" w:rsidRPr="00EB7DCF" w:rsidRDefault="00761271" w:rsidP="00761271">
      <w:pPr>
        <w:rPr>
          <w:sz w:val="10"/>
          <w:szCs w:val="10"/>
        </w:rPr>
      </w:pPr>
    </w:p>
    <w:p w:rsidR="00761271" w:rsidRDefault="00761271" w:rsidP="007A0F09">
      <w:pPr>
        <w:numPr>
          <w:ilvl w:val="0"/>
          <w:numId w:val="90"/>
        </w:numPr>
        <w:tabs>
          <w:tab w:val="clear" w:pos="2869"/>
          <w:tab w:val="num" w:pos="1080"/>
        </w:tabs>
        <w:ind w:left="1080"/>
      </w:pPr>
      <w:proofErr w:type="gramStart"/>
      <w:r>
        <w:t>прибытие  поездов</w:t>
      </w:r>
      <w:proofErr w:type="gramEnd"/>
      <w:r>
        <w:t xml:space="preserve">  на станцию с  указанием  номера  поезда, даты и времени прибытия;</w:t>
      </w:r>
    </w:p>
    <w:p w:rsidR="00761271" w:rsidRDefault="00761271" w:rsidP="007A0F09">
      <w:pPr>
        <w:numPr>
          <w:ilvl w:val="0"/>
          <w:numId w:val="90"/>
        </w:numPr>
        <w:tabs>
          <w:tab w:val="clear" w:pos="2869"/>
          <w:tab w:val="num" w:pos="1080"/>
        </w:tabs>
        <w:ind w:left="1080"/>
      </w:pPr>
      <w:proofErr w:type="gramStart"/>
      <w:r>
        <w:t>отправление  поездов</w:t>
      </w:r>
      <w:proofErr w:type="gramEnd"/>
      <w:r>
        <w:t xml:space="preserve">  со станции с  указанием  номера  поезда, даты и времени отправления.</w:t>
      </w:r>
    </w:p>
    <w:p w:rsidR="00761271" w:rsidRPr="002D1A01" w:rsidRDefault="00761271" w:rsidP="00761271">
      <w:pPr>
        <w:ind w:left="708"/>
        <w:rPr>
          <w:sz w:val="10"/>
          <w:szCs w:val="10"/>
        </w:rPr>
      </w:pPr>
    </w:p>
    <w:p w:rsidR="00761271" w:rsidRDefault="00761271" w:rsidP="00761271">
      <w:pPr>
        <w:numPr>
          <w:ilvl w:val="0"/>
          <w:numId w:val="14"/>
        </w:numPr>
      </w:pPr>
      <w:r>
        <w:t xml:space="preserve">Выполнение заявки на подачу порожних вагонов под погрузку продукции </w:t>
      </w:r>
      <w:r w:rsidR="00A60F9E">
        <w:t>предприятия</w:t>
      </w:r>
      <w:r>
        <w:t>, в разрезе цеха, станции и фронта погрузки:</w:t>
      </w:r>
    </w:p>
    <w:p w:rsidR="00761271" w:rsidRPr="00EB7DCF" w:rsidRDefault="00761271" w:rsidP="00761271">
      <w:pPr>
        <w:ind w:left="1848"/>
        <w:rPr>
          <w:sz w:val="10"/>
          <w:szCs w:val="10"/>
        </w:rPr>
      </w:pPr>
    </w:p>
    <w:p w:rsidR="00761271" w:rsidRDefault="00761271" w:rsidP="007A0F09">
      <w:pPr>
        <w:numPr>
          <w:ilvl w:val="0"/>
          <w:numId w:val="91"/>
        </w:numPr>
        <w:tabs>
          <w:tab w:val="clear" w:pos="2869"/>
          <w:tab w:val="num" w:pos="1080"/>
        </w:tabs>
        <w:ind w:left="1080"/>
        <w:jc w:val="left"/>
      </w:pPr>
      <w:r>
        <w:t>заявлено;</w:t>
      </w:r>
    </w:p>
    <w:p w:rsidR="00761271" w:rsidRDefault="00761271" w:rsidP="007A0F09">
      <w:pPr>
        <w:numPr>
          <w:ilvl w:val="0"/>
          <w:numId w:val="91"/>
        </w:numPr>
        <w:tabs>
          <w:tab w:val="clear" w:pos="2869"/>
          <w:tab w:val="num" w:pos="1080"/>
        </w:tabs>
        <w:ind w:left="1080"/>
        <w:jc w:val="left"/>
      </w:pPr>
      <w:r>
        <w:t>подано под погрузку;</w:t>
      </w:r>
    </w:p>
    <w:p w:rsidR="00761271" w:rsidRDefault="00761271" w:rsidP="007A0F09">
      <w:pPr>
        <w:numPr>
          <w:ilvl w:val="0"/>
          <w:numId w:val="91"/>
        </w:numPr>
        <w:tabs>
          <w:tab w:val="clear" w:pos="2869"/>
          <w:tab w:val="num" w:pos="1080"/>
        </w:tabs>
        <w:ind w:left="1080"/>
        <w:jc w:val="left"/>
      </w:pPr>
      <w:r>
        <w:t>убрано с фронта;</w:t>
      </w:r>
    </w:p>
    <w:p w:rsidR="00761271" w:rsidRDefault="00761271" w:rsidP="007A0F09">
      <w:pPr>
        <w:numPr>
          <w:ilvl w:val="0"/>
          <w:numId w:val="91"/>
        </w:numPr>
        <w:tabs>
          <w:tab w:val="clear" w:pos="2869"/>
          <w:tab w:val="num" w:pos="1080"/>
        </w:tabs>
        <w:ind w:left="1080"/>
        <w:jc w:val="left"/>
      </w:pPr>
      <w:r>
        <w:t xml:space="preserve">отправлено. </w:t>
      </w:r>
    </w:p>
    <w:p w:rsidR="00761271" w:rsidRDefault="00761271" w:rsidP="00761271"/>
    <w:p w:rsidR="00761271" w:rsidRPr="000B3F7B" w:rsidRDefault="00AC5653" w:rsidP="00AC5653">
      <w:pPr>
        <w:pStyle w:val="3"/>
        <w:spacing w:before="0" w:after="0"/>
        <w:jc w:val="left"/>
        <w:rPr>
          <w:b w:val="0"/>
          <w:i/>
          <w:color w:val="FF0000"/>
          <w:sz w:val="24"/>
        </w:rPr>
      </w:pPr>
      <w:bookmarkStart w:id="236" w:name="_Toc162422377"/>
      <w:bookmarkStart w:id="237" w:name="_Toc165959676"/>
      <w:r>
        <w:rPr>
          <w:sz w:val="24"/>
          <w:lang w:val="uk-UA"/>
        </w:rPr>
        <w:lastRenderedPageBreak/>
        <w:t xml:space="preserve">11.1.2. </w:t>
      </w:r>
      <w:r w:rsidR="00761271" w:rsidRPr="000B3F7B">
        <w:rPr>
          <w:sz w:val="24"/>
        </w:rPr>
        <w:t xml:space="preserve">Отчеты грузовой службы </w:t>
      </w:r>
      <w:proofErr w:type="gramStart"/>
      <w:r w:rsidR="00761271" w:rsidRPr="000B3F7B">
        <w:rPr>
          <w:sz w:val="24"/>
        </w:rPr>
        <w:t xml:space="preserve">УЖДТ </w:t>
      </w:r>
      <w:r w:rsidR="00761271" w:rsidRPr="000B5247">
        <w:rPr>
          <w:sz w:val="24"/>
        </w:rPr>
        <w:t xml:space="preserve"> </w:t>
      </w:r>
      <w:bookmarkEnd w:id="236"/>
      <w:bookmarkEnd w:id="237"/>
      <w:r w:rsidR="00FB4C70">
        <w:rPr>
          <w:sz w:val="24"/>
        </w:rPr>
        <w:t>ПАО</w:t>
      </w:r>
      <w:proofErr w:type="gramEnd"/>
      <w:r w:rsidR="00FB4C70">
        <w:rPr>
          <w:sz w:val="24"/>
        </w:rPr>
        <w:t xml:space="preserve"> АМКР</w:t>
      </w:r>
    </w:p>
    <w:p w:rsidR="00761271" w:rsidRPr="00B637BA" w:rsidRDefault="00761271" w:rsidP="00761271">
      <w:pPr>
        <w:rPr>
          <w:b/>
        </w:rPr>
      </w:pPr>
    </w:p>
    <w:p w:rsidR="00761271" w:rsidRPr="00C404D7" w:rsidRDefault="00761271" w:rsidP="00B42214">
      <w:pPr>
        <w:numPr>
          <w:ilvl w:val="0"/>
          <w:numId w:val="93"/>
        </w:numPr>
      </w:pPr>
      <w:r w:rsidRPr="00C404D7">
        <w:t>Натурный лист на поезд (прибытие/отправление)</w:t>
      </w:r>
      <w:r>
        <w:t>:</w:t>
      </w:r>
    </w:p>
    <w:p w:rsidR="00761271" w:rsidRDefault="00761271" w:rsidP="00761271">
      <w:pPr>
        <w:ind w:left="1620" w:hanging="169"/>
      </w:pPr>
    </w:p>
    <w:p w:rsidR="00761271" w:rsidRPr="00C404D7" w:rsidRDefault="00761271" w:rsidP="007A0F09">
      <w:pPr>
        <w:numPr>
          <w:ilvl w:val="0"/>
          <w:numId w:val="92"/>
        </w:numPr>
        <w:tabs>
          <w:tab w:val="clear" w:pos="2880"/>
          <w:tab w:val="num" w:pos="1080"/>
        </w:tabs>
        <w:ind w:left="1080"/>
      </w:pPr>
      <w:r w:rsidRPr="00C404D7">
        <w:t>перечень вагонов по порядку следования в поезде с указанием типа вагона, принадлежности, рода груза.</w:t>
      </w:r>
    </w:p>
    <w:p w:rsidR="00761271" w:rsidRPr="00C404D7" w:rsidRDefault="00761271" w:rsidP="00761271">
      <w:pPr>
        <w:ind w:left="709" w:firstLine="0"/>
      </w:pPr>
    </w:p>
    <w:p w:rsidR="00761271" w:rsidRPr="00C404D7" w:rsidRDefault="00761271" w:rsidP="00B42214">
      <w:pPr>
        <w:numPr>
          <w:ilvl w:val="0"/>
          <w:numId w:val="93"/>
        </w:numPr>
      </w:pPr>
      <w:r w:rsidRPr="00C404D7">
        <w:t>Передаточная ведомость при постановке вагонов на фронт погрузки</w:t>
      </w:r>
      <w:r>
        <w:t>:</w:t>
      </w:r>
      <w:r w:rsidRPr="00C404D7">
        <w:t xml:space="preserve">          </w:t>
      </w:r>
    </w:p>
    <w:p w:rsidR="00761271" w:rsidRPr="00C404D7" w:rsidRDefault="00761271" w:rsidP="00761271">
      <w:pPr>
        <w:ind w:left="709" w:firstLine="0"/>
      </w:pPr>
    </w:p>
    <w:p w:rsidR="00761271" w:rsidRPr="00C404D7" w:rsidRDefault="00761271" w:rsidP="007A0F09">
      <w:pPr>
        <w:numPr>
          <w:ilvl w:val="0"/>
          <w:numId w:val="92"/>
        </w:numPr>
        <w:tabs>
          <w:tab w:val="clear" w:pos="2880"/>
          <w:tab w:val="num" w:pos="1080"/>
        </w:tabs>
        <w:ind w:left="1080"/>
      </w:pPr>
      <w:r w:rsidRPr="00C404D7">
        <w:t>перечень вагонов с указанием типа вагона, принадлежности в соответствии с заявкой.</w:t>
      </w:r>
    </w:p>
    <w:p w:rsidR="00761271" w:rsidRPr="00C404D7" w:rsidRDefault="00761271" w:rsidP="00761271">
      <w:pPr>
        <w:ind w:left="709" w:firstLine="0"/>
      </w:pPr>
    </w:p>
    <w:p w:rsidR="00761271" w:rsidRPr="00C404D7" w:rsidRDefault="00761271" w:rsidP="00761271">
      <w:pPr>
        <w:numPr>
          <w:ilvl w:val="0"/>
          <w:numId w:val="93"/>
        </w:numPr>
      </w:pPr>
      <w:r w:rsidRPr="00C404D7">
        <w:t>Книга выгрузки, погрузки вагонов (ОСП,</w:t>
      </w:r>
      <w:r w:rsidRPr="007E08FF">
        <w:t xml:space="preserve"> </w:t>
      </w:r>
      <w:r w:rsidRPr="00C404D7">
        <w:t>МП) за период времени по станции, цеху отгрузки</w:t>
      </w:r>
      <w:r w:rsidR="0014371C">
        <w:t xml:space="preserve"> </w:t>
      </w:r>
      <w:r w:rsidRPr="00C404D7">
        <w:t xml:space="preserve">с </w:t>
      </w:r>
      <w:proofErr w:type="gramStart"/>
      <w:r w:rsidRPr="00C404D7">
        <w:t>указанием  простоя</w:t>
      </w:r>
      <w:proofErr w:type="gramEnd"/>
      <w:r w:rsidRPr="00C404D7">
        <w:t xml:space="preserve"> за период фактический, нормативный, превышение:</w:t>
      </w:r>
    </w:p>
    <w:p w:rsidR="00761271" w:rsidRPr="00C404D7" w:rsidRDefault="00761271" w:rsidP="007A0F09">
      <w:pPr>
        <w:numPr>
          <w:ilvl w:val="0"/>
          <w:numId w:val="92"/>
        </w:numPr>
        <w:tabs>
          <w:tab w:val="clear" w:pos="2880"/>
          <w:tab w:val="num" w:pos="1080"/>
        </w:tabs>
        <w:ind w:left="1080"/>
      </w:pPr>
      <w:r w:rsidRPr="00C404D7">
        <w:t>по каждому вагону;</w:t>
      </w:r>
    </w:p>
    <w:p w:rsidR="00761271" w:rsidRPr="00C404D7" w:rsidRDefault="00761271" w:rsidP="007A0F09">
      <w:pPr>
        <w:numPr>
          <w:ilvl w:val="0"/>
          <w:numId w:val="92"/>
        </w:numPr>
        <w:tabs>
          <w:tab w:val="clear" w:pos="2880"/>
          <w:tab w:val="num" w:pos="1080"/>
        </w:tabs>
        <w:ind w:left="1080"/>
      </w:pPr>
      <w:r w:rsidRPr="00C404D7">
        <w:t>по грузовому фронту;</w:t>
      </w:r>
    </w:p>
    <w:p w:rsidR="00761271" w:rsidRPr="00C404D7" w:rsidRDefault="00761271" w:rsidP="007A0F09">
      <w:pPr>
        <w:numPr>
          <w:ilvl w:val="0"/>
          <w:numId w:val="92"/>
        </w:numPr>
        <w:tabs>
          <w:tab w:val="clear" w:pos="2880"/>
          <w:tab w:val="num" w:pos="1080"/>
        </w:tabs>
        <w:ind w:left="1080"/>
      </w:pPr>
      <w:r w:rsidRPr="00C404D7">
        <w:t>по роду груза;</w:t>
      </w:r>
    </w:p>
    <w:p w:rsidR="00761271" w:rsidRDefault="00B42214" w:rsidP="007A0F09">
      <w:pPr>
        <w:numPr>
          <w:ilvl w:val="0"/>
          <w:numId w:val="92"/>
        </w:numPr>
        <w:tabs>
          <w:tab w:val="clear" w:pos="2880"/>
          <w:tab w:val="num" w:pos="1080"/>
        </w:tabs>
        <w:ind w:left="1080"/>
      </w:pPr>
      <w:r>
        <w:t>общ</w:t>
      </w:r>
      <w:r w:rsidR="00761271" w:rsidRPr="00C404D7">
        <w:t xml:space="preserve">ий </w:t>
      </w:r>
      <w:r>
        <w:t xml:space="preserve">простой </w:t>
      </w:r>
      <w:r w:rsidR="00761271" w:rsidRPr="00C404D7">
        <w:t>по станции;</w:t>
      </w:r>
    </w:p>
    <w:p w:rsidR="00761271" w:rsidRDefault="00761271" w:rsidP="007A0F09">
      <w:pPr>
        <w:numPr>
          <w:ilvl w:val="0"/>
          <w:numId w:val="92"/>
        </w:numPr>
        <w:tabs>
          <w:tab w:val="clear" w:pos="2880"/>
          <w:tab w:val="num" w:pos="1080"/>
        </w:tabs>
        <w:ind w:left="1080"/>
      </w:pPr>
      <w:r w:rsidRPr="00C404D7">
        <w:t>простоя под технологическими операциями.</w:t>
      </w:r>
    </w:p>
    <w:p w:rsidR="00761271" w:rsidRPr="00C404D7" w:rsidRDefault="00761271" w:rsidP="00761271">
      <w:pPr>
        <w:ind w:left="709" w:firstLine="0"/>
      </w:pPr>
    </w:p>
    <w:p w:rsidR="00761271" w:rsidRPr="00C404D7" w:rsidRDefault="00761271" w:rsidP="00761271">
      <w:pPr>
        <w:ind w:left="709" w:firstLine="0"/>
      </w:pPr>
      <w:r w:rsidRPr="007E08FF">
        <w:rPr>
          <w:b/>
          <w:i/>
        </w:rPr>
        <w:t>Примечание:</w:t>
      </w:r>
      <w:r w:rsidRPr="00C404D7">
        <w:t xml:space="preserve"> Книга выгрузки/</w:t>
      </w:r>
      <w:proofErr w:type="gramStart"/>
      <w:r w:rsidRPr="00C404D7">
        <w:t>погрузки  ведется</w:t>
      </w:r>
      <w:proofErr w:type="gramEnd"/>
      <w:r w:rsidRPr="00C404D7">
        <w:t xml:space="preserve"> отдельно для каждого грузового    фронта, для вагонов ОСП, МП.</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proofErr w:type="gramStart"/>
      <w:r w:rsidRPr="00C404D7">
        <w:t>Ведомость  учета</w:t>
      </w:r>
      <w:proofErr w:type="gramEnd"/>
      <w:r w:rsidRPr="00C404D7">
        <w:t xml:space="preserve">  погрузки  вагонов ОСП  за период времени по станции, цеху отгрузки.</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r w:rsidRPr="00C404D7">
        <w:t>Книга учета транзитных вагонов по станциям за период времени.</w:t>
      </w:r>
    </w:p>
    <w:p w:rsidR="00761271" w:rsidRPr="00C404D7" w:rsidRDefault="00761271" w:rsidP="00761271">
      <w:pPr>
        <w:ind w:left="709" w:firstLine="0"/>
      </w:pPr>
    </w:p>
    <w:p w:rsidR="00761271" w:rsidRDefault="00761271" w:rsidP="00B42214">
      <w:pPr>
        <w:numPr>
          <w:ilvl w:val="0"/>
          <w:numId w:val="93"/>
        </w:numPr>
      </w:pPr>
      <w:r w:rsidRPr="00C404D7">
        <w:t xml:space="preserve">Учет простоя:   </w:t>
      </w:r>
    </w:p>
    <w:p w:rsidR="00761271" w:rsidRPr="00C404D7" w:rsidRDefault="00761271" w:rsidP="007A0F09">
      <w:pPr>
        <w:numPr>
          <w:ilvl w:val="1"/>
          <w:numId w:val="93"/>
        </w:numPr>
        <w:tabs>
          <w:tab w:val="clear" w:pos="1440"/>
          <w:tab w:val="num" w:pos="1080"/>
        </w:tabs>
        <w:ind w:left="1080"/>
      </w:pPr>
      <w:r w:rsidRPr="00C404D7">
        <w:t>фактического;</w:t>
      </w:r>
    </w:p>
    <w:p w:rsidR="00761271" w:rsidRPr="00C404D7" w:rsidRDefault="00761271" w:rsidP="007A0F09">
      <w:pPr>
        <w:numPr>
          <w:ilvl w:val="1"/>
          <w:numId w:val="93"/>
        </w:numPr>
        <w:tabs>
          <w:tab w:val="clear" w:pos="1440"/>
          <w:tab w:val="num" w:pos="1080"/>
        </w:tabs>
        <w:ind w:left="1080"/>
      </w:pPr>
      <w:r w:rsidRPr="00C404D7">
        <w:t>нормативного;</w:t>
      </w:r>
    </w:p>
    <w:p w:rsidR="00761271" w:rsidRPr="00C404D7" w:rsidRDefault="00761271" w:rsidP="007A0F09">
      <w:pPr>
        <w:numPr>
          <w:ilvl w:val="1"/>
          <w:numId w:val="93"/>
        </w:numPr>
        <w:tabs>
          <w:tab w:val="clear" w:pos="1440"/>
          <w:tab w:val="num" w:pos="1080"/>
        </w:tabs>
        <w:ind w:left="1080"/>
      </w:pPr>
      <w:r w:rsidRPr="00C404D7">
        <w:t>превышение нормативного простоя.</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Книга возвратов (вагонов возвращенных в цех под исправление) за период </w:t>
      </w:r>
      <w:proofErr w:type="gramStart"/>
      <w:r w:rsidRPr="00C404D7">
        <w:t>времени  по</w:t>
      </w:r>
      <w:proofErr w:type="gramEnd"/>
      <w:r w:rsidRPr="00C404D7">
        <w:t xml:space="preserve"> станциям, цехам отгрузки.</w:t>
      </w:r>
    </w:p>
    <w:p w:rsidR="00761271" w:rsidRPr="00C404D7" w:rsidRDefault="00761271" w:rsidP="00761271">
      <w:pPr>
        <w:ind w:left="709" w:firstLine="0"/>
      </w:pPr>
    </w:p>
    <w:p w:rsidR="00761271" w:rsidRPr="00C404D7" w:rsidRDefault="00761271" w:rsidP="00B42214">
      <w:pPr>
        <w:numPr>
          <w:ilvl w:val="0"/>
          <w:numId w:val="93"/>
        </w:numPr>
      </w:pPr>
      <w:r w:rsidRPr="00C404D7">
        <w:t>Учет простоя вагона по причинам возврата, общий простой, в т.ч. по элементам (по станции погрузки/выгрузки, по другим станциям)</w:t>
      </w:r>
      <w:r>
        <w:t>.</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Книга задержанных вагонов (отдельно для прибывших и погруженных цехами </w:t>
      </w:r>
      <w:r w:rsidR="00A60F9E">
        <w:t>предприятия</w:t>
      </w:r>
      <w:r w:rsidRPr="00C404D7">
        <w:t xml:space="preserve"> вагонов) за период времени по станциям. </w:t>
      </w:r>
    </w:p>
    <w:p w:rsidR="00761271" w:rsidRPr="00C404D7" w:rsidRDefault="00761271" w:rsidP="00761271">
      <w:pPr>
        <w:ind w:left="709" w:firstLine="0"/>
      </w:pPr>
      <w:r w:rsidRPr="00C404D7">
        <w:t xml:space="preserve">   </w:t>
      </w:r>
    </w:p>
    <w:p w:rsidR="00761271" w:rsidRPr="00C404D7" w:rsidRDefault="00761271" w:rsidP="00B42214">
      <w:pPr>
        <w:numPr>
          <w:ilvl w:val="0"/>
          <w:numId w:val="93"/>
        </w:numPr>
      </w:pPr>
      <w:r w:rsidRPr="00C404D7">
        <w:t>Акты на задержанные вагоны (на каждый вагон).</w:t>
      </w:r>
    </w:p>
    <w:p w:rsidR="00761271" w:rsidRPr="00C404D7" w:rsidRDefault="00761271" w:rsidP="00761271">
      <w:pPr>
        <w:ind w:left="709" w:firstLine="0"/>
      </w:pPr>
    </w:p>
    <w:p w:rsidR="00761271" w:rsidRPr="00C404D7" w:rsidRDefault="00761271" w:rsidP="00B42214">
      <w:pPr>
        <w:numPr>
          <w:ilvl w:val="0"/>
          <w:numId w:val="93"/>
        </w:numPr>
      </w:pPr>
      <w:r w:rsidRPr="00C404D7">
        <w:t xml:space="preserve">Акты на вагоны, прибывшие с металлоломом и задержанные </w:t>
      </w:r>
      <w:proofErr w:type="gramStart"/>
      <w:r w:rsidRPr="00C404D7">
        <w:t>ОТК  по</w:t>
      </w:r>
      <w:proofErr w:type="gramEnd"/>
      <w:r w:rsidRPr="00C404D7">
        <w:t xml:space="preserve"> причинам</w:t>
      </w:r>
      <w:r>
        <w:t>,</w:t>
      </w:r>
      <w:r w:rsidRPr="00C404D7">
        <w:t xml:space="preserve"> зависящим от поставщиков (ст.</w:t>
      </w:r>
      <w:r>
        <w:t xml:space="preserve"> </w:t>
      </w:r>
      <w:r w:rsidRPr="00C404D7">
        <w:t>Конверторная, Сортировочная)</w:t>
      </w:r>
      <w:r>
        <w:t>,</w:t>
      </w:r>
      <w:r w:rsidRPr="00C404D7">
        <w:t xml:space="preserve"> на каждый задержанный вагон*</w:t>
      </w:r>
      <w:r>
        <w:t>.</w:t>
      </w:r>
    </w:p>
    <w:p w:rsidR="00761271" w:rsidRPr="00C404D7" w:rsidRDefault="00761271" w:rsidP="00761271">
      <w:pPr>
        <w:ind w:left="709" w:firstLine="0"/>
      </w:pPr>
      <w:r w:rsidRPr="00C404D7">
        <w:t xml:space="preserve">                           </w:t>
      </w:r>
    </w:p>
    <w:p w:rsidR="00761271" w:rsidRPr="009709AA" w:rsidRDefault="00AC5653" w:rsidP="00AC5653">
      <w:pPr>
        <w:pStyle w:val="3"/>
        <w:spacing w:before="0" w:after="0"/>
        <w:jc w:val="left"/>
        <w:rPr>
          <w:sz w:val="24"/>
        </w:rPr>
      </w:pPr>
      <w:bookmarkStart w:id="238" w:name="_Toc162422378"/>
      <w:bookmarkStart w:id="239" w:name="_Toc165959677"/>
      <w:r>
        <w:rPr>
          <w:sz w:val="24"/>
          <w:lang w:val="uk-UA"/>
        </w:rPr>
        <w:t xml:space="preserve">11.1.3. </w:t>
      </w:r>
      <w:r w:rsidR="00761271" w:rsidRPr="009709AA">
        <w:rPr>
          <w:sz w:val="24"/>
        </w:rPr>
        <w:t>Отчет о работе станции за сутки</w:t>
      </w:r>
      <w:bookmarkEnd w:id="238"/>
      <w:bookmarkEnd w:id="239"/>
    </w:p>
    <w:p w:rsidR="00761271" w:rsidRPr="00C404D7" w:rsidRDefault="00761271" w:rsidP="00761271">
      <w:pPr>
        <w:ind w:left="709" w:firstLine="0"/>
      </w:pPr>
      <w:r w:rsidRPr="00C404D7">
        <w:tab/>
      </w:r>
    </w:p>
    <w:p w:rsidR="00761271" w:rsidRPr="00C404D7" w:rsidRDefault="00761271" w:rsidP="007A0F09">
      <w:pPr>
        <w:numPr>
          <w:ilvl w:val="0"/>
          <w:numId w:val="94"/>
        </w:numPr>
        <w:tabs>
          <w:tab w:val="clear" w:pos="1545"/>
          <w:tab w:val="num" w:pos="720"/>
        </w:tabs>
        <w:ind w:left="720"/>
      </w:pPr>
      <w:r w:rsidRPr="00C404D7">
        <w:lastRenderedPageBreak/>
        <w:t>Выполнение норм простоя по вагонам ОСП</w:t>
      </w:r>
      <w:r>
        <w:t>:</w:t>
      </w:r>
    </w:p>
    <w:p w:rsidR="00761271" w:rsidRPr="00C404D7" w:rsidRDefault="00761271" w:rsidP="007A0F09">
      <w:pPr>
        <w:numPr>
          <w:ilvl w:val="1"/>
          <w:numId w:val="94"/>
        </w:numPr>
        <w:tabs>
          <w:tab w:val="clear" w:pos="2265"/>
          <w:tab w:val="num" w:pos="1080"/>
        </w:tabs>
        <w:ind w:left="1080"/>
      </w:pPr>
      <w:r w:rsidRPr="00C404D7">
        <w:t>простой по станции (вагоны ОСП)</w:t>
      </w:r>
      <w:r>
        <w:t>;</w:t>
      </w:r>
    </w:p>
    <w:p w:rsidR="00761271" w:rsidRPr="00C404D7" w:rsidRDefault="00761271" w:rsidP="007A0F09">
      <w:pPr>
        <w:numPr>
          <w:ilvl w:val="1"/>
          <w:numId w:val="94"/>
        </w:numPr>
        <w:tabs>
          <w:tab w:val="clear" w:pos="2265"/>
          <w:tab w:val="num" w:pos="1080"/>
        </w:tabs>
        <w:ind w:left="1080"/>
      </w:pPr>
      <w:r w:rsidRPr="00C404D7">
        <w:t>простой под погрузкой (вагоны ОСП)</w:t>
      </w:r>
      <w:r>
        <w:t>;</w:t>
      </w:r>
    </w:p>
    <w:p w:rsidR="00761271" w:rsidRPr="00C404D7" w:rsidRDefault="00761271" w:rsidP="007A0F09">
      <w:pPr>
        <w:numPr>
          <w:ilvl w:val="1"/>
          <w:numId w:val="94"/>
        </w:numPr>
        <w:tabs>
          <w:tab w:val="clear" w:pos="2265"/>
          <w:tab w:val="num" w:pos="1080"/>
        </w:tabs>
        <w:ind w:left="1080"/>
      </w:pPr>
      <w:r w:rsidRPr="00C404D7">
        <w:t>простой под выгрузкой (вагоны ОСП)</w:t>
      </w:r>
      <w:r>
        <w:t>;</w:t>
      </w:r>
    </w:p>
    <w:p w:rsidR="00761271" w:rsidRPr="00C404D7" w:rsidRDefault="00761271" w:rsidP="007A0F09">
      <w:pPr>
        <w:numPr>
          <w:ilvl w:val="1"/>
          <w:numId w:val="94"/>
        </w:numPr>
        <w:tabs>
          <w:tab w:val="clear" w:pos="2265"/>
          <w:tab w:val="num" w:pos="1080"/>
        </w:tabs>
        <w:ind w:left="1080"/>
      </w:pPr>
      <w:r w:rsidRPr="00C404D7">
        <w:t>простой за движением (вагоны ОСП)</w:t>
      </w:r>
      <w:r>
        <w:t>.</w:t>
      </w:r>
    </w:p>
    <w:p w:rsidR="00761271" w:rsidRPr="00C404D7" w:rsidRDefault="00761271" w:rsidP="00761271">
      <w:pPr>
        <w:ind w:left="709" w:firstLine="0"/>
      </w:pPr>
    </w:p>
    <w:p w:rsidR="00761271" w:rsidRPr="00C404D7" w:rsidRDefault="00761271" w:rsidP="007A0F09">
      <w:pPr>
        <w:numPr>
          <w:ilvl w:val="0"/>
          <w:numId w:val="94"/>
        </w:numPr>
        <w:tabs>
          <w:tab w:val="clear" w:pos="1545"/>
          <w:tab w:val="num" w:pos="720"/>
        </w:tabs>
        <w:ind w:left="720"/>
      </w:pPr>
      <w:r w:rsidRPr="00C404D7">
        <w:t>Выполнение норм простоя по вагонам МП</w:t>
      </w:r>
      <w:r>
        <w:t>:</w:t>
      </w:r>
    </w:p>
    <w:p w:rsidR="00761271" w:rsidRPr="00C404D7" w:rsidRDefault="00761271" w:rsidP="007A0F09">
      <w:pPr>
        <w:numPr>
          <w:ilvl w:val="0"/>
          <w:numId w:val="95"/>
        </w:numPr>
        <w:tabs>
          <w:tab w:val="clear" w:pos="2869"/>
          <w:tab w:val="num" w:pos="1080"/>
        </w:tabs>
        <w:ind w:left="1080"/>
      </w:pPr>
      <w:r w:rsidRPr="00C404D7">
        <w:t>простой по станции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под погрузкой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под выгрузкой (вагоны МП)</w:t>
      </w:r>
      <w:r w:rsidR="00A30A2E">
        <w:t>;</w:t>
      </w:r>
    </w:p>
    <w:p w:rsidR="00761271" w:rsidRPr="00C404D7" w:rsidRDefault="00761271" w:rsidP="007A0F09">
      <w:pPr>
        <w:numPr>
          <w:ilvl w:val="0"/>
          <w:numId w:val="95"/>
        </w:numPr>
        <w:tabs>
          <w:tab w:val="clear" w:pos="2869"/>
          <w:tab w:val="num" w:pos="1080"/>
        </w:tabs>
        <w:ind w:left="1080"/>
      </w:pPr>
      <w:r w:rsidRPr="00C404D7">
        <w:t>простой за движением (вагоны МП)</w:t>
      </w:r>
      <w:r w:rsidR="00A30A2E">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ОСП по цехам под погрузкой</w:t>
      </w:r>
      <w:r>
        <w:t>.</w:t>
      </w:r>
    </w:p>
    <w:p w:rsidR="00761271" w:rsidRPr="00C404D7" w:rsidRDefault="00761271" w:rsidP="00761271">
      <w:pPr>
        <w:ind w:left="709" w:firstLine="0"/>
      </w:pPr>
    </w:p>
    <w:p w:rsidR="00761271" w:rsidRPr="00C404D7" w:rsidRDefault="00761271" w:rsidP="00761271">
      <w:pPr>
        <w:ind w:left="709" w:firstLine="0"/>
      </w:pPr>
      <w:r w:rsidRPr="00510E61">
        <w:rPr>
          <w:b/>
          <w:i/>
        </w:rPr>
        <w:t>Примечание:</w:t>
      </w:r>
      <w:r w:rsidRPr="00C404D7">
        <w:t xml:space="preserve"> уч</w:t>
      </w:r>
      <w:r>
        <w:t>есть</w:t>
      </w:r>
      <w:r w:rsidRPr="00C404D7">
        <w:t xml:space="preserve"> возвраты, ожидание и др. технологические операции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ОСП по цехам под выгрузкой</w:t>
      </w:r>
      <w:r>
        <w:t>.</w:t>
      </w:r>
    </w:p>
    <w:p w:rsidR="00761271" w:rsidRPr="00C404D7" w:rsidRDefault="00761271" w:rsidP="00761271">
      <w:pPr>
        <w:ind w:left="709" w:firstLine="0"/>
      </w:pPr>
    </w:p>
    <w:p w:rsidR="00761271" w:rsidRPr="00C404D7" w:rsidRDefault="00761271" w:rsidP="00761271">
      <w:pPr>
        <w:ind w:left="709" w:firstLine="0"/>
      </w:pPr>
      <w:r>
        <w:t xml:space="preserve"> </w:t>
      </w:r>
      <w:r w:rsidRPr="00DD17BD">
        <w:rPr>
          <w:b/>
          <w:i/>
        </w:rPr>
        <w:t xml:space="preserve">Примечание: </w:t>
      </w:r>
      <w:r w:rsidRPr="00C404D7">
        <w:t>учесть возвраты, ожидание и др. технологические операции</w:t>
      </w:r>
      <w:r>
        <w:t>.</w:t>
      </w:r>
    </w:p>
    <w:p w:rsidR="00761271" w:rsidRPr="00C404D7" w:rsidRDefault="00761271" w:rsidP="00761271">
      <w:pPr>
        <w:ind w:left="709" w:firstLine="0"/>
      </w:pPr>
    </w:p>
    <w:p w:rsidR="00761271" w:rsidRPr="00C404D7" w:rsidRDefault="00761271" w:rsidP="007A0F09">
      <w:pPr>
        <w:numPr>
          <w:ilvl w:val="0"/>
          <w:numId w:val="94"/>
        </w:numPr>
        <w:tabs>
          <w:tab w:val="clear" w:pos="1545"/>
          <w:tab w:val="num" w:pos="720"/>
        </w:tabs>
        <w:ind w:left="720"/>
      </w:pPr>
      <w:r w:rsidRPr="00C404D7">
        <w:t>Простой транзитных вагонов ОСП по станции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МП по цехам под погрузкой</w:t>
      </w:r>
      <w:r>
        <w:t>.</w:t>
      </w:r>
    </w:p>
    <w:p w:rsidR="00761271" w:rsidRPr="00C404D7" w:rsidRDefault="00761271" w:rsidP="00761271">
      <w:pPr>
        <w:ind w:left="709" w:firstLine="11"/>
      </w:pPr>
    </w:p>
    <w:p w:rsidR="00761271" w:rsidRPr="00C404D7" w:rsidRDefault="00761271" w:rsidP="00761271">
      <w:pPr>
        <w:tabs>
          <w:tab w:val="left" w:pos="720"/>
        </w:tabs>
        <w:ind w:left="709" w:firstLine="0"/>
      </w:pPr>
      <w:r>
        <w:t xml:space="preserve"> </w:t>
      </w:r>
      <w:r w:rsidRPr="00DD17BD">
        <w:rPr>
          <w:b/>
          <w:i/>
        </w:rPr>
        <w:t>Примечание:</w:t>
      </w:r>
      <w:r w:rsidRPr="00C404D7">
        <w:t xml:space="preserve"> учесть возвраты, ожидание и др. технологические операции</w:t>
      </w:r>
      <w:r>
        <w:t>.</w:t>
      </w:r>
    </w:p>
    <w:p w:rsidR="00761271" w:rsidRPr="00C404D7" w:rsidRDefault="00761271" w:rsidP="00761271">
      <w:pPr>
        <w:ind w:left="709" w:firstLine="0"/>
      </w:pPr>
    </w:p>
    <w:p w:rsidR="00761271" w:rsidRDefault="00761271" w:rsidP="007A0F09">
      <w:pPr>
        <w:numPr>
          <w:ilvl w:val="0"/>
          <w:numId w:val="94"/>
        </w:numPr>
        <w:tabs>
          <w:tab w:val="clear" w:pos="1545"/>
          <w:tab w:val="num" w:pos="720"/>
        </w:tabs>
        <w:ind w:left="720"/>
      </w:pPr>
      <w:r w:rsidRPr="00C404D7">
        <w:t>Простой вагонов МП по цехам под выгрузкой</w:t>
      </w:r>
      <w:r>
        <w:t>.</w:t>
      </w:r>
    </w:p>
    <w:p w:rsidR="00761271" w:rsidRPr="00C404D7" w:rsidRDefault="00761271" w:rsidP="00761271">
      <w:pPr>
        <w:ind w:left="709" w:firstLine="0"/>
      </w:pPr>
    </w:p>
    <w:p w:rsidR="00761271" w:rsidRPr="00C404D7" w:rsidRDefault="00761271" w:rsidP="00761271">
      <w:pPr>
        <w:ind w:left="709" w:firstLine="0"/>
      </w:pPr>
      <w:r>
        <w:rPr>
          <w:b/>
          <w:i/>
        </w:rPr>
        <w:t xml:space="preserve"> </w:t>
      </w:r>
      <w:r w:rsidRPr="00DD17BD">
        <w:rPr>
          <w:b/>
          <w:i/>
        </w:rPr>
        <w:t>Примечание:</w:t>
      </w:r>
      <w:r w:rsidRPr="00C404D7">
        <w:t xml:space="preserve"> учесть возвраты, ожидание и др. технологические операции</w:t>
      </w:r>
      <w:r>
        <w:t>.</w:t>
      </w:r>
    </w:p>
    <w:p w:rsidR="00761271" w:rsidRPr="00C404D7" w:rsidRDefault="00761271" w:rsidP="00761271">
      <w:pPr>
        <w:ind w:left="709" w:firstLine="0"/>
      </w:pPr>
    </w:p>
    <w:p w:rsidR="00761271" w:rsidRPr="00563F86" w:rsidRDefault="00563F86" w:rsidP="00563F86">
      <w:pPr>
        <w:pStyle w:val="312"/>
        <w:jc w:val="left"/>
        <w:rPr>
          <w:b/>
        </w:rPr>
      </w:pPr>
      <w:bookmarkStart w:id="240" w:name="_Toc165959678"/>
      <w:r>
        <w:rPr>
          <w:b/>
          <w:lang w:val="uk-UA"/>
        </w:rPr>
        <w:t xml:space="preserve">11.1.4. </w:t>
      </w:r>
      <w:r w:rsidR="00761271" w:rsidRPr="00563F86">
        <w:rPr>
          <w:b/>
        </w:rPr>
        <w:t>Анализ работы станции за период времени.</w:t>
      </w:r>
      <w:bookmarkEnd w:id="240"/>
    </w:p>
    <w:p w:rsidR="00761271" w:rsidRPr="00C404D7" w:rsidRDefault="00761271" w:rsidP="00761271">
      <w:pPr>
        <w:ind w:left="709" w:firstLine="0"/>
      </w:pPr>
    </w:p>
    <w:p w:rsidR="00761271" w:rsidRPr="00B5490E" w:rsidRDefault="00761271" w:rsidP="00761271">
      <w:pPr>
        <w:ind w:left="709" w:firstLine="0"/>
        <w:rPr>
          <w:b/>
        </w:rPr>
      </w:pPr>
      <w:r w:rsidRPr="00B5490E">
        <w:rPr>
          <w:b/>
        </w:rPr>
        <w:t>Положение вагонов по станции и грузовым фронтам (на 7:00, 19:00):</w:t>
      </w:r>
    </w:p>
    <w:p w:rsidR="00761271" w:rsidRPr="00C404D7" w:rsidRDefault="00761271" w:rsidP="00761271">
      <w:pPr>
        <w:ind w:left="709" w:firstLine="0"/>
      </w:pPr>
    </w:p>
    <w:p w:rsidR="00761271" w:rsidRPr="00C404D7" w:rsidRDefault="00761271" w:rsidP="007A0F09">
      <w:pPr>
        <w:numPr>
          <w:ilvl w:val="0"/>
          <w:numId w:val="96"/>
        </w:numPr>
        <w:tabs>
          <w:tab w:val="clear" w:pos="2138"/>
          <w:tab w:val="num" w:pos="1080"/>
        </w:tabs>
        <w:ind w:left="1080"/>
      </w:pPr>
      <w:r>
        <w:t>к</w:t>
      </w:r>
      <w:r w:rsidRPr="00C404D7">
        <w:t>оличество груженых вагонов (по роду груза; цеху отправителю; типу подвижного состава; собственнику; станции назначения)</w:t>
      </w:r>
      <w:r>
        <w:t>;</w:t>
      </w:r>
    </w:p>
    <w:p w:rsidR="00761271" w:rsidRPr="00C404D7" w:rsidRDefault="00761271" w:rsidP="007A0F09">
      <w:pPr>
        <w:numPr>
          <w:ilvl w:val="0"/>
          <w:numId w:val="96"/>
        </w:numPr>
        <w:tabs>
          <w:tab w:val="clear" w:pos="2138"/>
          <w:tab w:val="num" w:pos="1080"/>
        </w:tabs>
        <w:ind w:left="1080"/>
      </w:pPr>
      <w:r>
        <w:t>к</w:t>
      </w:r>
      <w:r w:rsidRPr="00C404D7">
        <w:t xml:space="preserve">оличество вагонов </w:t>
      </w:r>
      <w:proofErr w:type="gramStart"/>
      <w:r w:rsidRPr="00C404D7">
        <w:t>под  погрузкой</w:t>
      </w:r>
      <w:proofErr w:type="gramEnd"/>
      <w:r w:rsidRPr="00C404D7">
        <w:t xml:space="preserve"> (по фронтам; типу по</w:t>
      </w:r>
      <w:r>
        <w:t>движного состава; собственнику);</w:t>
      </w:r>
    </w:p>
    <w:p w:rsidR="00761271" w:rsidRPr="00C404D7" w:rsidRDefault="00761271" w:rsidP="007A0F09">
      <w:pPr>
        <w:numPr>
          <w:ilvl w:val="0"/>
          <w:numId w:val="96"/>
        </w:numPr>
        <w:tabs>
          <w:tab w:val="clear" w:pos="2138"/>
          <w:tab w:val="num" w:pos="1080"/>
        </w:tabs>
        <w:ind w:left="1080"/>
      </w:pPr>
      <w:r>
        <w:t>к</w:t>
      </w:r>
      <w:r w:rsidRPr="00C404D7">
        <w:t>оличество вагонов под выгрузкой (по фронтам; роду груза; типу подвижного состава; собственнику; в ож</w:t>
      </w:r>
      <w:r>
        <w:t>идании зачистки; под зачисткой);</w:t>
      </w:r>
    </w:p>
    <w:p w:rsidR="00761271" w:rsidRPr="00C404D7" w:rsidRDefault="00761271" w:rsidP="007A0F09">
      <w:pPr>
        <w:numPr>
          <w:ilvl w:val="0"/>
          <w:numId w:val="96"/>
        </w:numPr>
        <w:tabs>
          <w:tab w:val="clear" w:pos="2138"/>
          <w:tab w:val="num" w:pos="1080"/>
        </w:tabs>
        <w:ind w:left="1080"/>
      </w:pPr>
      <w:r>
        <w:t>к</w:t>
      </w:r>
      <w:r w:rsidRPr="00C404D7">
        <w:t>оличество вагонов в ожидании в</w:t>
      </w:r>
      <w:r>
        <w:t>ыгрузки, погрузки (по причинам);</w:t>
      </w:r>
    </w:p>
    <w:p w:rsidR="00761271" w:rsidRPr="00C404D7" w:rsidRDefault="00761271" w:rsidP="007A0F09">
      <w:pPr>
        <w:numPr>
          <w:ilvl w:val="0"/>
          <w:numId w:val="96"/>
        </w:numPr>
        <w:tabs>
          <w:tab w:val="clear" w:pos="2138"/>
          <w:tab w:val="num" w:pos="1080"/>
        </w:tabs>
        <w:ind w:left="1080"/>
      </w:pPr>
      <w:r>
        <w:t>к</w:t>
      </w:r>
      <w:r w:rsidRPr="00C404D7">
        <w:t xml:space="preserve">оличество </w:t>
      </w:r>
      <w:proofErr w:type="gramStart"/>
      <w:r w:rsidRPr="00C404D7">
        <w:t>порожних  вагонов</w:t>
      </w:r>
      <w:proofErr w:type="gramEnd"/>
      <w:r w:rsidRPr="00C404D7">
        <w:t xml:space="preserve"> (по разметке; типу по</w:t>
      </w:r>
      <w:r>
        <w:t>движного состава; собственнику);</w:t>
      </w:r>
    </w:p>
    <w:p w:rsidR="00761271" w:rsidRPr="00C404D7" w:rsidRDefault="00761271" w:rsidP="007A0F09">
      <w:pPr>
        <w:numPr>
          <w:ilvl w:val="0"/>
          <w:numId w:val="96"/>
        </w:numPr>
        <w:tabs>
          <w:tab w:val="clear" w:pos="2138"/>
          <w:tab w:val="num" w:pos="1080"/>
        </w:tabs>
        <w:ind w:left="1080"/>
      </w:pPr>
      <w:r>
        <w:t>к</w:t>
      </w:r>
      <w:r w:rsidRPr="00C404D7">
        <w:t>оличество вагонов в ожидании отправления (по причинам)</w:t>
      </w:r>
      <w:r>
        <w:t>.</w:t>
      </w:r>
    </w:p>
    <w:p w:rsidR="00761271" w:rsidRPr="00C404D7" w:rsidRDefault="00761271" w:rsidP="00761271">
      <w:pPr>
        <w:ind w:left="709" w:firstLine="0"/>
      </w:pPr>
    </w:p>
    <w:p w:rsidR="00761271" w:rsidRPr="00852C9C" w:rsidRDefault="00761271" w:rsidP="00761271">
      <w:pPr>
        <w:ind w:left="709" w:firstLine="0"/>
        <w:rPr>
          <w:b/>
        </w:rPr>
      </w:pPr>
      <w:r w:rsidRPr="00852C9C">
        <w:rPr>
          <w:b/>
        </w:rPr>
        <w:t>Погрузка:</w:t>
      </w:r>
    </w:p>
    <w:p w:rsidR="00761271" w:rsidRPr="00C404D7" w:rsidRDefault="00761271" w:rsidP="00761271">
      <w:pPr>
        <w:ind w:left="709" w:firstLine="0"/>
      </w:pPr>
    </w:p>
    <w:p w:rsidR="00761271" w:rsidRPr="00C404D7" w:rsidRDefault="00761271" w:rsidP="007A0F09">
      <w:pPr>
        <w:numPr>
          <w:ilvl w:val="0"/>
          <w:numId w:val="97"/>
        </w:numPr>
        <w:tabs>
          <w:tab w:val="clear" w:pos="2138"/>
          <w:tab w:val="num" w:pos="1080"/>
        </w:tabs>
        <w:ind w:left="1080"/>
      </w:pPr>
      <w:r>
        <w:t>к</w:t>
      </w:r>
      <w:r w:rsidRPr="00C404D7">
        <w:t>оличество прибывши</w:t>
      </w:r>
      <w:r>
        <w:t>х порожних вагонов под погрузку;</w:t>
      </w:r>
    </w:p>
    <w:p w:rsidR="00761271" w:rsidRPr="00C404D7" w:rsidRDefault="00761271" w:rsidP="007A0F09">
      <w:pPr>
        <w:numPr>
          <w:ilvl w:val="0"/>
          <w:numId w:val="97"/>
        </w:numPr>
        <w:tabs>
          <w:tab w:val="clear" w:pos="2138"/>
          <w:tab w:val="num" w:pos="1080"/>
        </w:tabs>
        <w:ind w:left="1080"/>
      </w:pPr>
      <w:r>
        <w:t>к</w:t>
      </w:r>
      <w:r w:rsidRPr="00C404D7">
        <w:t>оличество погруженных вагонов (по роду груза; типу подвижного состава; собственнику; стан</w:t>
      </w:r>
      <w:r>
        <w:t>ции назначения; факту наличия ж/</w:t>
      </w:r>
      <w:proofErr w:type="gramStart"/>
      <w:r w:rsidRPr="00C404D7">
        <w:t>д</w:t>
      </w:r>
      <w:r>
        <w:t xml:space="preserve">  документов</w:t>
      </w:r>
      <w:proofErr w:type="gramEnd"/>
      <w:r>
        <w:t>);</w:t>
      </w:r>
    </w:p>
    <w:p w:rsidR="00761271" w:rsidRPr="00C404D7" w:rsidRDefault="00761271" w:rsidP="007A0F09">
      <w:pPr>
        <w:numPr>
          <w:ilvl w:val="0"/>
          <w:numId w:val="97"/>
        </w:numPr>
        <w:tabs>
          <w:tab w:val="clear" w:pos="2138"/>
          <w:tab w:val="num" w:pos="1080"/>
        </w:tabs>
        <w:ind w:left="1080"/>
      </w:pPr>
      <w:r>
        <w:lastRenderedPageBreak/>
        <w:t>к</w:t>
      </w:r>
      <w:r w:rsidRPr="00C404D7">
        <w:t>оличество отправленных груженых вагонов (по роду груза; типу подвижного состава; собственнику; стан</w:t>
      </w:r>
      <w:r>
        <w:t xml:space="preserve">ции назначения; факту наличия ж/д </w:t>
      </w:r>
      <w:r w:rsidRPr="00C404D7">
        <w:t>документов).</w:t>
      </w:r>
    </w:p>
    <w:p w:rsidR="00761271" w:rsidRPr="00C404D7" w:rsidRDefault="00761271" w:rsidP="00761271">
      <w:pPr>
        <w:ind w:left="709" w:firstLine="0"/>
      </w:pPr>
    </w:p>
    <w:p w:rsidR="00761271" w:rsidRPr="00852C9C" w:rsidRDefault="00761271" w:rsidP="00761271">
      <w:pPr>
        <w:ind w:left="709" w:firstLine="0"/>
        <w:rPr>
          <w:b/>
        </w:rPr>
      </w:pPr>
      <w:r w:rsidRPr="00852C9C">
        <w:rPr>
          <w:b/>
        </w:rPr>
        <w:t>Выгрузка:</w:t>
      </w:r>
    </w:p>
    <w:p w:rsidR="00761271" w:rsidRPr="00C404D7" w:rsidRDefault="00761271" w:rsidP="00761271">
      <w:pPr>
        <w:ind w:left="709" w:firstLine="0"/>
      </w:pPr>
    </w:p>
    <w:p w:rsidR="00761271" w:rsidRPr="00C404D7" w:rsidRDefault="00173F03" w:rsidP="007A0F09">
      <w:pPr>
        <w:numPr>
          <w:ilvl w:val="0"/>
          <w:numId w:val="98"/>
        </w:numPr>
        <w:tabs>
          <w:tab w:val="clear" w:pos="1429"/>
          <w:tab w:val="num" w:pos="1080"/>
        </w:tabs>
        <w:ind w:left="1080"/>
      </w:pPr>
      <w:r>
        <w:t>количество</w:t>
      </w:r>
      <w:r w:rsidR="00761271" w:rsidRPr="00C404D7">
        <w:t xml:space="preserve"> груженых вагонов по станции (по роду груза; типу подвижного состава; собственнику).</w:t>
      </w:r>
    </w:p>
    <w:p w:rsidR="00761271" w:rsidRPr="00C404D7" w:rsidRDefault="00173F03" w:rsidP="007A0F09">
      <w:pPr>
        <w:numPr>
          <w:ilvl w:val="0"/>
          <w:numId w:val="98"/>
        </w:numPr>
        <w:tabs>
          <w:tab w:val="clear" w:pos="1429"/>
          <w:tab w:val="num" w:pos="1080"/>
        </w:tabs>
        <w:ind w:left="1080"/>
      </w:pPr>
      <w:r w:rsidRPr="00C404D7">
        <w:t>количество</w:t>
      </w:r>
      <w:r w:rsidR="00761271" w:rsidRPr="00C404D7">
        <w:t xml:space="preserve"> выгруженных вагонов (по роду груза; типу подвижного состава; собственнику; станции назначения).</w:t>
      </w:r>
    </w:p>
    <w:p w:rsidR="00761271" w:rsidRPr="00D60C29" w:rsidRDefault="00761271" w:rsidP="00761271">
      <w:pPr>
        <w:rPr>
          <w:b/>
        </w:rPr>
      </w:pPr>
    </w:p>
    <w:p w:rsidR="00761271" w:rsidRPr="00846B67" w:rsidRDefault="00563F86" w:rsidP="00AC5653">
      <w:pPr>
        <w:pStyle w:val="3"/>
        <w:spacing w:before="0" w:after="0"/>
        <w:ind w:left="720" w:hanging="720"/>
        <w:jc w:val="left"/>
        <w:rPr>
          <w:sz w:val="24"/>
        </w:rPr>
      </w:pPr>
      <w:bookmarkStart w:id="241" w:name="_Toc162422379"/>
      <w:bookmarkStart w:id="242" w:name="_Toc165959679"/>
      <w:r>
        <w:rPr>
          <w:sz w:val="24"/>
          <w:lang w:val="uk-UA"/>
        </w:rPr>
        <w:t>11.1.5</w:t>
      </w:r>
      <w:r w:rsidR="00AC5653">
        <w:rPr>
          <w:sz w:val="24"/>
          <w:lang w:val="uk-UA"/>
        </w:rPr>
        <w:t xml:space="preserve">. </w:t>
      </w:r>
      <w:r w:rsidR="00761271" w:rsidRPr="00C404D7">
        <w:rPr>
          <w:sz w:val="24"/>
        </w:rPr>
        <w:t xml:space="preserve">Отчеты, формируемые для УЖДТ и структурных подразделений </w:t>
      </w:r>
      <w:r w:rsidR="00A60F9E">
        <w:rPr>
          <w:sz w:val="24"/>
        </w:rPr>
        <w:t>предприятия</w:t>
      </w:r>
      <w:r w:rsidR="00761271" w:rsidRPr="00C404D7">
        <w:rPr>
          <w:sz w:val="24"/>
        </w:rPr>
        <w:t xml:space="preserve"> (внешние отчеты), которые содержат информацию за любой отчетный период</w:t>
      </w:r>
      <w:bookmarkEnd w:id="241"/>
      <w:bookmarkEnd w:id="242"/>
    </w:p>
    <w:p w:rsidR="00761271" w:rsidRPr="00D60C29" w:rsidRDefault="00761271" w:rsidP="00761271">
      <w:pPr>
        <w:rPr>
          <w:b/>
          <w:i/>
        </w:rPr>
      </w:pPr>
    </w:p>
    <w:p w:rsidR="00761271" w:rsidRPr="00A80686" w:rsidRDefault="00761271" w:rsidP="007A0F09">
      <w:pPr>
        <w:numPr>
          <w:ilvl w:val="0"/>
          <w:numId w:val="99"/>
        </w:numPr>
        <w:tabs>
          <w:tab w:val="clear" w:pos="1545"/>
          <w:tab w:val="num" w:pos="1080"/>
        </w:tabs>
        <w:ind w:left="1080"/>
      </w:pPr>
      <w:r w:rsidRPr="00A80686">
        <w:t xml:space="preserve">Положение по задержанным и возвратам по подъездному пути </w:t>
      </w:r>
      <w:r w:rsidR="00A60F9E">
        <w:t>предприятия</w:t>
      </w:r>
      <w:r w:rsidRPr="00A80686">
        <w:t xml:space="preserve"> на текущий момент.</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Положение по долго</w:t>
      </w:r>
      <w:r w:rsidRPr="00555E06">
        <w:t xml:space="preserve"> </w:t>
      </w:r>
      <w:r w:rsidRPr="00A80686">
        <w:t>стоящим вагонам на текущий момент.</w:t>
      </w:r>
    </w:p>
    <w:p w:rsidR="00761271" w:rsidRPr="00743E22" w:rsidRDefault="00761271" w:rsidP="00543679">
      <w:pPr>
        <w:tabs>
          <w:tab w:val="num" w:pos="1080"/>
        </w:tabs>
        <w:ind w:left="1080" w:hanging="360"/>
        <w:rPr>
          <w:sz w:val="10"/>
          <w:szCs w:val="10"/>
        </w:rPr>
      </w:pPr>
    </w:p>
    <w:p w:rsidR="00761271" w:rsidRPr="002974B0" w:rsidRDefault="00761271" w:rsidP="007A0F09">
      <w:pPr>
        <w:numPr>
          <w:ilvl w:val="0"/>
          <w:numId w:val="99"/>
        </w:numPr>
        <w:tabs>
          <w:tab w:val="clear" w:pos="1545"/>
          <w:tab w:val="num" w:pos="1080"/>
        </w:tabs>
        <w:ind w:left="1080"/>
        <w:rPr>
          <w:lang w:val="uk-UA"/>
        </w:rPr>
      </w:pPr>
      <w:r w:rsidRPr="00A80686">
        <w:t>Нахождение вагона на комбинате по элементам и соответственно простои и плата за пользование на момент составления отчета</w:t>
      </w:r>
      <w:r>
        <w:rPr>
          <w:lang w:val="uk-UA"/>
        </w:rPr>
        <w:t>.</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Положение по собственным и арендованным ваг</w:t>
      </w:r>
      <w:r w:rsidR="00543679">
        <w:t xml:space="preserve">онам на текущий момент времени </w:t>
      </w:r>
      <w:r w:rsidRPr="00A80686">
        <w:t xml:space="preserve">(по типам вагонам, </w:t>
      </w:r>
      <w:proofErr w:type="gramStart"/>
      <w:r w:rsidRPr="00A80686">
        <w:t>собственникам,  состоянию</w:t>
      </w:r>
      <w:proofErr w:type="gramEnd"/>
      <w:r w:rsidRPr="00A80686">
        <w:t xml:space="preserve"> вагонов). </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Анализ по задержа</w:t>
      </w:r>
      <w:r w:rsidR="00543679">
        <w:t xml:space="preserve">нным вагонам (за период времени, </w:t>
      </w:r>
      <w:proofErr w:type="gramStart"/>
      <w:r w:rsidR="00543679">
        <w:t>по  цехам</w:t>
      </w:r>
      <w:proofErr w:type="gramEnd"/>
      <w:r w:rsidR="00543679">
        <w:t>, причинам задержания,</w:t>
      </w:r>
      <w:r w:rsidRPr="00A80686">
        <w:t xml:space="preserve"> с указанием  количества вагонов и времени простоя).</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Сведения о плате за пользование по подъездному пути </w:t>
      </w:r>
      <w:r w:rsidR="00FB4C70">
        <w:t>ПАО АМКР</w:t>
      </w:r>
      <w:r w:rsidRPr="00A80686">
        <w:t xml:space="preserve"> за сутки и с начала месяца.</w:t>
      </w:r>
    </w:p>
    <w:p w:rsidR="00761271" w:rsidRPr="00743E22" w:rsidRDefault="00761271" w:rsidP="00543679">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Анализ простоя по цехам </w:t>
      </w:r>
      <w:r w:rsidR="00A60F9E">
        <w:t>предприятия</w:t>
      </w:r>
      <w:r w:rsidRPr="00A80686">
        <w:t xml:space="preserve"> за период времени.</w:t>
      </w:r>
    </w:p>
    <w:p w:rsidR="00761271" w:rsidRPr="00743E22" w:rsidRDefault="00761271" w:rsidP="00543679">
      <w:pPr>
        <w:tabs>
          <w:tab w:val="num" w:pos="1080"/>
        </w:tabs>
        <w:ind w:left="1080" w:hanging="360"/>
        <w:rPr>
          <w:sz w:val="10"/>
          <w:szCs w:val="10"/>
        </w:rPr>
      </w:pPr>
    </w:p>
    <w:p w:rsidR="00761271" w:rsidRPr="002974B0" w:rsidRDefault="00761271" w:rsidP="007A0F09">
      <w:pPr>
        <w:numPr>
          <w:ilvl w:val="0"/>
          <w:numId w:val="99"/>
        </w:numPr>
        <w:tabs>
          <w:tab w:val="clear" w:pos="1545"/>
          <w:tab w:val="num" w:pos="1080"/>
        </w:tabs>
        <w:ind w:left="1080"/>
        <w:rPr>
          <w:lang w:val="uk-UA"/>
        </w:rPr>
      </w:pPr>
      <w:r w:rsidRPr="00A80686">
        <w:t xml:space="preserve">Книга учета простоя вагонов ОСП по цехам </w:t>
      </w:r>
      <w:r w:rsidR="00A60F9E">
        <w:t>предприятия</w:t>
      </w:r>
      <w:r w:rsidRPr="00A80686">
        <w:t xml:space="preserve"> за сутки и с начала месяца</w:t>
      </w:r>
      <w:r w:rsidR="00543679">
        <w:rPr>
          <w:lang w:val="uk-UA"/>
        </w:rPr>
        <w:t xml:space="preserve"> </w:t>
      </w:r>
      <w:proofErr w:type="gramStart"/>
      <w:r w:rsidRPr="00A80686">
        <w:t>рассчитываются  общий</w:t>
      </w:r>
      <w:proofErr w:type="gramEnd"/>
      <w:r w:rsidRPr="00A80686">
        <w:t xml:space="preserve"> простой  за цехом,  и в том числе</w:t>
      </w:r>
      <w:r>
        <w:rPr>
          <w:lang w:val="uk-UA"/>
        </w:rPr>
        <w:t>:</w:t>
      </w:r>
    </w:p>
    <w:p w:rsidR="00761271" w:rsidRPr="00A80686" w:rsidRDefault="00761271" w:rsidP="007A0F09">
      <w:pPr>
        <w:numPr>
          <w:ilvl w:val="1"/>
          <w:numId w:val="99"/>
        </w:numPr>
        <w:tabs>
          <w:tab w:val="left" w:pos="360"/>
        </w:tabs>
        <w:jc w:val="left"/>
      </w:pPr>
      <w:r w:rsidRPr="00A80686">
        <w:t>под грузовой операцией;</w:t>
      </w:r>
    </w:p>
    <w:p w:rsidR="00761271" w:rsidRPr="00A80686" w:rsidRDefault="00761271" w:rsidP="007A0F09">
      <w:pPr>
        <w:numPr>
          <w:ilvl w:val="1"/>
          <w:numId w:val="99"/>
        </w:numPr>
        <w:tabs>
          <w:tab w:val="left" w:pos="360"/>
        </w:tabs>
        <w:jc w:val="left"/>
      </w:pPr>
      <w:r w:rsidRPr="00A80686">
        <w:t>ожидание выгрузки/погрузки;</w:t>
      </w:r>
    </w:p>
    <w:p w:rsidR="00761271" w:rsidRPr="00A80686" w:rsidRDefault="00761271" w:rsidP="007A0F09">
      <w:pPr>
        <w:numPr>
          <w:ilvl w:val="1"/>
          <w:numId w:val="99"/>
        </w:numPr>
        <w:tabs>
          <w:tab w:val="left" w:pos="360"/>
        </w:tabs>
        <w:jc w:val="left"/>
      </w:pPr>
      <w:r w:rsidRPr="00A80686">
        <w:t>возвраты с указанием причин (дать возможность подробную информацию о вагоне);</w:t>
      </w:r>
    </w:p>
    <w:p w:rsidR="00761271" w:rsidRPr="00A80686" w:rsidRDefault="00761271" w:rsidP="007A0F09">
      <w:pPr>
        <w:numPr>
          <w:ilvl w:val="1"/>
          <w:numId w:val="99"/>
        </w:numPr>
        <w:tabs>
          <w:tab w:val="left" w:pos="360"/>
        </w:tabs>
        <w:jc w:val="left"/>
      </w:pPr>
      <w:r w:rsidRPr="00A80686">
        <w:t>задержанные вагоны;</w:t>
      </w:r>
    </w:p>
    <w:p w:rsidR="00761271" w:rsidRPr="00A80686" w:rsidRDefault="00761271" w:rsidP="007A0F09">
      <w:pPr>
        <w:numPr>
          <w:ilvl w:val="1"/>
          <w:numId w:val="99"/>
        </w:numPr>
        <w:tabs>
          <w:tab w:val="left" w:pos="360"/>
        </w:tabs>
        <w:jc w:val="left"/>
      </w:pPr>
      <w:r w:rsidRPr="00A80686">
        <w:t>МР;</w:t>
      </w:r>
    </w:p>
    <w:p w:rsidR="00761271" w:rsidRPr="00A80686" w:rsidRDefault="00761271" w:rsidP="007A0F09">
      <w:pPr>
        <w:numPr>
          <w:ilvl w:val="1"/>
          <w:numId w:val="99"/>
        </w:numPr>
        <w:tabs>
          <w:tab w:val="left" w:pos="360"/>
        </w:tabs>
        <w:jc w:val="left"/>
      </w:pPr>
      <w:r w:rsidRPr="00A80686">
        <w:t>ожидание оформления ж</w:t>
      </w:r>
      <w:r>
        <w:rPr>
          <w:lang w:val="uk-UA"/>
        </w:rPr>
        <w:t>/</w:t>
      </w:r>
      <w:r>
        <w:t>д</w:t>
      </w:r>
      <w:r>
        <w:rPr>
          <w:lang w:val="uk-UA"/>
        </w:rPr>
        <w:t xml:space="preserve"> </w:t>
      </w:r>
      <w:r w:rsidRPr="00A80686">
        <w:t>документов;</w:t>
      </w:r>
    </w:p>
    <w:p w:rsidR="00761271" w:rsidRPr="002974B0" w:rsidRDefault="00761271" w:rsidP="007A0F09">
      <w:pPr>
        <w:numPr>
          <w:ilvl w:val="1"/>
          <w:numId w:val="99"/>
        </w:numPr>
        <w:tabs>
          <w:tab w:val="left" w:pos="360"/>
        </w:tabs>
        <w:jc w:val="left"/>
        <w:rPr>
          <w:lang w:val="uk-UA"/>
        </w:rPr>
      </w:pPr>
      <w:r w:rsidRPr="00A80686">
        <w:t>другие причины, внесенны</w:t>
      </w:r>
      <w:r>
        <w:t>е на станциях погрузки/выгрузки</w:t>
      </w:r>
      <w:r>
        <w:rPr>
          <w:lang w:val="uk-UA"/>
        </w:rPr>
        <w:t>.</w:t>
      </w:r>
    </w:p>
    <w:p w:rsidR="00761271" w:rsidRPr="00743E22" w:rsidRDefault="00761271" w:rsidP="00761271">
      <w:pPr>
        <w:ind w:left="-360"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груженых вагонов (готовых к отправлению), не </w:t>
      </w:r>
      <w:r w:rsidR="00FB4C70" w:rsidRPr="00A80686">
        <w:t xml:space="preserve">сданных </w:t>
      </w:r>
      <w:proofErr w:type="spellStart"/>
      <w:r w:rsidRPr="00A80686">
        <w:t>ж.д</w:t>
      </w:r>
      <w:proofErr w:type="spellEnd"/>
      <w:r w:rsidRPr="00A80686">
        <w:t>.  (по роду груза, типу п/состава, принадлежности)</w:t>
      </w:r>
      <w:r w:rsidRPr="00B24A26">
        <w:t>.</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груженых вагонов без </w:t>
      </w:r>
      <w:proofErr w:type="gramStart"/>
      <w:r w:rsidRPr="00A80686">
        <w:t>документов  (</w:t>
      </w:r>
      <w:proofErr w:type="gramEnd"/>
      <w:r w:rsidRPr="00A80686">
        <w:t>по роду груза, типу п/состава, принадлежности).</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Наличие вагонов по фронтам погрузки/</w:t>
      </w:r>
      <w:proofErr w:type="gramStart"/>
      <w:r w:rsidRPr="00A80686">
        <w:t>выгрузки  (</w:t>
      </w:r>
      <w:proofErr w:type="gramEnd"/>
      <w:r w:rsidRPr="00A80686">
        <w:t>по роду груза).</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Наличие таможенных грузов на подъездном пути </w:t>
      </w:r>
      <w:r w:rsidR="00A60F9E">
        <w:t>предприятия</w:t>
      </w:r>
      <w:r w:rsidRPr="00A80686">
        <w:t xml:space="preserve"> (входящие и исходящие грузы).</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rPr>
          <w:color w:val="000000"/>
        </w:rPr>
        <w:t xml:space="preserve">Сведения об убытках, связанных с простоем вагонов с металлоломом в ожидании выгрузки по причинам: нет сопроводительных документов по качеству, несоответствие поступившего металлолома отгрузочным документам, недогруз </w:t>
      </w:r>
      <w:r w:rsidRPr="00A80686">
        <w:rPr>
          <w:color w:val="000000"/>
        </w:rPr>
        <w:lastRenderedPageBreak/>
        <w:t>вагона и др. за период (</w:t>
      </w:r>
      <w:r w:rsidRPr="00A80686">
        <w:t>учет непроизводительного простоя и платы за время простоя).</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Ведомость задержанных вагонов с металлоломом по станциям за период времени.</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rPr>
          <w:color w:val="000000"/>
        </w:rPr>
        <w:t xml:space="preserve">Анализ простоя вагонов с металлоломом, прибывших цехам </w:t>
      </w:r>
      <w:r w:rsidR="00A60F9E">
        <w:rPr>
          <w:color w:val="000000"/>
        </w:rPr>
        <w:t>предприятия</w:t>
      </w:r>
      <w:r w:rsidRPr="00A80686">
        <w:rPr>
          <w:color w:val="000000"/>
        </w:rPr>
        <w:t xml:space="preserve"> за период времени.</w:t>
      </w:r>
    </w:p>
    <w:p w:rsidR="00761271" w:rsidRPr="00A80686" w:rsidRDefault="00761271" w:rsidP="00C21BC6">
      <w:pPr>
        <w:tabs>
          <w:tab w:val="num" w:pos="1080"/>
        </w:tabs>
        <w:ind w:left="1080" w:hanging="360"/>
      </w:pPr>
    </w:p>
    <w:p w:rsidR="00761271" w:rsidRPr="00A80686" w:rsidRDefault="00761271" w:rsidP="007A0F09">
      <w:pPr>
        <w:numPr>
          <w:ilvl w:val="0"/>
          <w:numId w:val="99"/>
        </w:numPr>
        <w:tabs>
          <w:tab w:val="clear" w:pos="1545"/>
          <w:tab w:val="num" w:pos="1080"/>
        </w:tabs>
        <w:ind w:left="1080"/>
      </w:pPr>
      <w:r w:rsidRPr="00A80686">
        <w:t xml:space="preserve">Анализ использования вагонов ОСП под местные перевозки за период времени </w:t>
      </w:r>
    </w:p>
    <w:p w:rsidR="00761271" w:rsidRPr="00743E22" w:rsidRDefault="00761271" w:rsidP="00C21BC6">
      <w:pPr>
        <w:tabs>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Книга простоя вагонов МП по цехам </w:t>
      </w:r>
      <w:r w:rsidR="00A60F9E">
        <w:t>предприятия</w:t>
      </w:r>
      <w:r w:rsidRPr="00A80686">
        <w:t xml:space="preserve"> за сутки и сначала месяца</w:t>
      </w:r>
      <w:r w:rsidR="00F54F47">
        <w:t>:</w:t>
      </w:r>
    </w:p>
    <w:p w:rsidR="00761271" w:rsidRPr="00A80686" w:rsidRDefault="00761271" w:rsidP="00C21BC6">
      <w:pPr>
        <w:numPr>
          <w:ilvl w:val="1"/>
          <w:numId w:val="99"/>
        </w:numPr>
      </w:pPr>
      <w:r w:rsidRPr="00A80686">
        <w:t>Простой по норме в час, ваг/час</w:t>
      </w:r>
      <w:r w:rsidR="00C21BC6">
        <w:t>;</w:t>
      </w:r>
    </w:p>
    <w:p w:rsidR="00761271" w:rsidRPr="00A80686" w:rsidRDefault="00761271" w:rsidP="00C21BC6">
      <w:pPr>
        <w:numPr>
          <w:ilvl w:val="1"/>
          <w:numId w:val="99"/>
        </w:numPr>
      </w:pPr>
      <w:r w:rsidRPr="00A80686">
        <w:t xml:space="preserve">Простой по факту в час, </w:t>
      </w:r>
      <w:proofErr w:type="gramStart"/>
      <w:r w:rsidRPr="00A80686">
        <w:t>ваг./</w:t>
      </w:r>
      <w:proofErr w:type="gramEnd"/>
      <w:r w:rsidRPr="00A80686">
        <w:t>час</w:t>
      </w:r>
      <w:r w:rsidR="00C21BC6">
        <w:t>;</w:t>
      </w:r>
    </w:p>
    <w:p w:rsidR="00761271" w:rsidRPr="00A80686" w:rsidRDefault="00761271" w:rsidP="00C21BC6">
      <w:pPr>
        <w:numPr>
          <w:ilvl w:val="1"/>
          <w:numId w:val="99"/>
        </w:numPr>
      </w:pPr>
      <w:proofErr w:type="spellStart"/>
      <w:r w:rsidRPr="00A80686">
        <w:t>Перепростой</w:t>
      </w:r>
      <w:proofErr w:type="spellEnd"/>
      <w:r w:rsidRPr="00A80686">
        <w:t xml:space="preserve"> в час, ваг/час</w:t>
      </w:r>
      <w:r w:rsidR="00C21BC6">
        <w:t>;</w:t>
      </w:r>
    </w:p>
    <w:p w:rsidR="00761271" w:rsidRPr="00A80686" w:rsidRDefault="00761271" w:rsidP="00C21BC6">
      <w:pPr>
        <w:numPr>
          <w:ilvl w:val="1"/>
          <w:numId w:val="99"/>
        </w:numPr>
      </w:pPr>
      <w:r w:rsidRPr="00A80686">
        <w:t xml:space="preserve">Штраф за </w:t>
      </w:r>
      <w:proofErr w:type="spellStart"/>
      <w:r w:rsidRPr="00A80686">
        <w:t>перепростой</w:t>
      </w:r>
      <w:proofErr w:type="spellEnd"/>
      <w:r w:rsidR="00C21BC6">
        <w:t>.</w:t>
      </w:r>
    </w:p>
    <w:p w:rsidR="00761271" w:rsidRPr="00A80686" w:rsidRDefault="00761271" w:rsidP="00761271">
      <w:pPr>
        <w:ind w:left="1080"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w:t>
      </w:r>
      <w:proofErr w:type="gramStart"/>
      <w:r w:rsidRPr="00A80686">
        <w:t>за простой вагонов</w:t>
      </w:r>
      <w:proofErr w:type="gramEnd"/>
      <w:r w:rsidRPr="00A80686">
        <w:t xml:space="preserve"> МП</w:t>
      </w:r>
      <w:r w:rsidR="00F54F47">
        <w:t>:</w:t>
      </w:r>
    </w:p>
    <w:p w:rsidR="00761271" w:rsidRPr="00A80686" w:rsidRDefault="00761271" w:rsidP="00F54F47">
      <w:pPr>
        <w:numPr>
          <w:ilvl w:val="1"/>
          <w:numId w:val="99"/>
        </w:numPr>
      </w:pPr>
      <w:r w:rsidRPr="00A80686">
        <w:t>Простой по норме в час, ваг/час</w:t>
      </w:r>
      <w:r w:rsidR="00F54F47">
        <w:t>;</w:t>
      </w:r>
    </w:p>
    <w:p w:rsidR="00761271" w:rsidRPr="00A80686" w:rsidRDefault="00761271" w:rsidP="00F54F47">
      <w:pPr>
        <w:numPr>
          <w:ilvl w:val="1"/>
          <w:numId w:val="99"/>
        </w:numPr>
      </w:pPr>
      <w:proofErr w:type="spellStart"/>
      <w:r w:rsidRPr="00A80686">
        <w:t>Перепростой</w:t>
      </w:r>
      <w:proofErr w:type="spellEnd"/>
      <w:r w:rsidRPr="00A80686">
        <w:t xml:space="preserve"> в час, ваг/час</w:t>
      </w:r>
      <w:r w:rsidR="00F54F47">
        <w:t>;</w:t>
      </w:r>
    </w:p>
    <w:p w:rsidR="00761271" w:rsidRPr="00A80686" w:rsidRDefault="00761271" w:rsidP="00F54F47">
      <w:pPr>
        <w:numPr>
          <w:ilvl w:val="1"/>
          <w:numId w:val="99"/>
        </w:numPr>
      </w:pPr>
      <w:r w:rsidRPr="00A80686">
        <w:t xml:space="preserve">Штраф за </w:t>
      </w:r>
      <w:proofErr w:type="spellStart"/>
      <w:r w:rsidRPr="00A80686">
        <w:t>перепростой</w:t>
      </w:r>
      <w:proofErr w:type="spellEnd"/>
      <w:r w:rsidR="00F54F47">
        <w:t>.</w:t>
      </w:r>
    </w:p>
    <w:p w:rsidR="00761271" w:rsidRPr="00743E22" w:rsidRDefault="00761271" w:rsidP="00761271">
      <w:pPr>
        <w:ind w:left="1789" w:firstLine="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Учет отправления и прибытия грузов в вагонах МП по цехам </w:t>
      </w:r>
      <w:r w:rsidR="00A60F9E">
        <w:t>предприятия</w:t>
      </w:r>
      <w:r w:rsidRPr="00A80686">
        <w:t xml:space="preserve"> и родам груза за период времени (накопительная)</w:t>
      </w:r>
      <w:r w:rsidR="00F54F47">
        <w:t>.</w:t>
      </w:r>
    </w:p>
    <w:p w:rsidR="00761271" w:rsidRPr="00743E22" w:rsidRDefault="00761271" w:rsidP="00F54F47">
      <w:pPr>
        <w:tabs>
          <w:tab w:val="num" w:pos="720"/>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за перевозки ж/д транспортом (с </w:t>
      </w:r>
      <w:proofErr w:type="gramStart"/>
      <w:r w:rsidRPr="00A80686">
        <w:t>учетом  МВЗ</w:t>
      </w:r>
      <w:proofErr w:type="gramEnd"/>
      <w:r w:rsidRPr="00A80686">
        <w:t>)</w:t>
      </w:r>
      <w:r w:rsidR="00F54F47">
        <w:t>.</w:t>
      </w:r>
    </w:p>
    <w:p w:rsidR="00761271" w:rsidRPr="00743E22" w:rsidRDefault="00761271" w:rsidP="00F54F47">
      <w:pPr>
        <w:tabs>
          <w:tab w:val="num" w:pos="720"/>
          <w:tab w:val="num" w:pos="1080"/>
        </w:tabs>
        <w:ind w:left="1080" w:hanging="360"/>
        <w:rPr>
          <w:sz w:val="10"/>
          <w:szCs w:val="10"/>
        </w:rPr>
      </w:pPr>
    </w:p>
    <w:p w:rsidR="00761271" w:rsidRPr="00A80686" w:rsidRDefault="00761271" w:rsidP="007A0F09">
      <w:pPr>
        <w:numPr>
          <w:ilvl w:val="0"/>
          <w:numId w:val="99"/>
        </w:numPr>
        <w:tabs>
          <w:tab w:val="clear" w:pos="1545"/>
          <w:tab w:val="num" w:pos="1080"/>
        </w:tabs>
        <w:ind w:left="1080"/>
      </w:pPr>
      <w:r w:rsidRPr="00A80686">
        <w:t xml:space="preserve">Ведомость расчета с цехами </w:t>
      </w:r>
      <w:r w:rsidR="00A60F9E">
        <w:t>предприятия</w:t>
      </w:r>
      <w:r w:rsidRPr="00A80686">
        <w:t xml:space="preserve"> за перевозки ж/д </w:t>
      </w:r>
      <w:proofErr w:type="gramStart"/>
      <w:r w:rsidRPr="00A80686">
        <w:t>транспортом  с</w:t>
      </w:r>
      <w:proofErr w:type="gramEnd"/>
      <w:r w:rsidRPr="00A80686">
        <w:t xml:space="preserve"> цехами </w:t>
      </w:r>
      <w:r w:rsidR="00A60F9E">
        <w:t>предприятия</w:t>
      </w:r>
      <w:r w:rsidRPr="00A80686">
        <w:t xml:space="preserve">, сторонними организациями и </w:t>
      </w:r>
      <w:proofErr w:type="spellStart"/>
      <w:r w:rsidRPr="00A80686">
        <w:t>межкомбинатовские</w:t>
      </w:r>
      <w:proofErr w:type="spellEnd"/>
      <w:r w:rsidRPr="00A80686">
        <w:t xml:space="preserve"> перевозки</w:t>
      </w:r>
      <w:r w:rsidR="00F54F47">
        <w:t xml:space="preserve"> (отдельно для каждого клиента):</w:t>
      </w:r>
    </w:p>
    <w:p w:rsidR="00761271" w:rsidRDefault="00761271" w:rsidP="00F54F47">
      <w:pPr>
        <w:numPr>
          <w:ilvl w:val="1"/>
          <w:numId w:val="99"/>
        </w:numPr>
      </w:pPr>
      <w:r w:rsidRPr="00555E06">
        <w:t xml:space="preserve">Выходные формы см. в приложениях </w:t>
      </w:r>
      <w:r w:rsidR="00985EB5">
        <w:t>2</w:t>
      </w:r>
      <w:r w:rsidRPr="00555E06">
        <w:t xml:space="preserve">, </w:t>
      </w:r>
      <w:r w:rsidR="00985EB5">
        <w:t>3</w:t>
      </w:r>
      <w:r w:rsidRPr="00555E06">
        <w:t xml:space="preserve">, </w:t>
      </w:r>
      <w:r w:rsidR="00985EB5">
        <w:t>4</w:t>
      </w:r>
      <w:r w:rsidRPr="00555E06">
        <w:t>.</w:t>
      </w:r>
    </w:p>
    <w:p w:rsidR="00A0077C" w:rsidRDefault="00A0077C" w:rsidP="00A0077C"/>
    <w:p w:rsidR="007A0D23" w:rsidRPr="00A0077C" w:rsidRDefault="00B24A26" w:rsidP="00B24A26">
      <w:pPr>
        <w:pStyle w:val="1"/>
      </w:pPr>
      <w:bookmarkStart w:id="243" w:name="_Toc162083132"/>
      <w:bookmarkStart w:id="244" w:name="_Toc165959680"/>
      <w:r w:rsidRPr="00A0077C">
        <w:rPr>
          <w:lang w:val="uk-UA"/>
        </w:rPr>
        <w:t>1</w:t>
      </w:r>
      <w:r w:rsidR="003841DC" w:rsidRPr="00A0077C">
        <w:t>2</w:t>
      </w:r>
      <w:r w:rsidRPr="00A0077C">
        <w:rPr>
          <w:lang w:val="uk-UA"/>
        </w:rPr>
        <w:t xml:space="preserve">. </w:t>
      </w:r>
      <w:r w:rsidR="007A0D23" w:rsidRPr="00A0077C">
        <w:t>Безопасность системы. Обеспечение целостности данных в системе.</w:t>
      </w:r>
      <w:bookmarkEnd w:id="243"/>
      <w:bookmarkEnd w:id="244"/>
    </w:p>
    <w:p w:rsidR="007A0D23" w:rsidRDefault="007A0D23" w:rsidP="007A0D23">
      <w:pPr>
        <w:ind w:firstLine="0"/>
        <w:outlineLvl w:val="0"/>
        <w:rPr>
          <w:b/>
          <w:sz w:val="28"/>
          <w:szCs w:val="28"/>
        </w:rPr>
      </w:pPr>
    </w:p>
    <w:p w:rsidR="007A0D23" w:rsidRDefault="007A0D23" w:rsidP="003841DC">
      <w:pPr>
        <w:numPr>
          <w:ilvl w:val="1"/>
          <w:numId w:val="59"/>
        </w:numPr>
        <w:tabs>
          <w:tab w:val="left" w:pos="1080"/>
        </w:tabs>
      </w:pPr>
      <w:r>
        <w:t>Каждый пользователь в системе будет иметь учетную запись и пароль.</w:t>
      </w:r>
    </w:p>
    <w:p w:rsidR="007A0D23" w:rsidRDefault="007A0D23" w:rsidP="007A0F09">
      <w:pPr>
        <w:numPr>
          <w:ilvl w:val="1"/>
          <w:numId w:val="59"/>
        </w:numPr>
        <w:tabs>
          <w:tab w:val="clear" w:pos="956"/>
          <w:tab w:val="num" w:pos="900"/>
          <w:tab w:val="left" w:pos="1080"/>
        </w:tabs>
        <w:ind w:left="900" w:hanging="664"/>
      </w:pPr>
      <w:r>
        <w:t>Будут разработаны функциональные роли с набором документов, отчетных форм и степенью доступа к ним.</w:t>
      </w:r>
    </w:p>
    <w:p w:rsidR="007A0D23" w:rsidRDefault="007A0D23" w:rsidP="007A0F09">
      <w:pPr>
        <w:numPr>
          <w:ilvl w:val="0"/>
          <w:numId w:val="60"/>
        </w:numPr>
        <w:tabs>
          <w:tab w:val="clear" w:pos="720"/>
          <w:tab w:val="num" w:pos="900"/>
        </w:tabs>
        <w:ind w:left="900" w:hanging="180"/>
      </w:pPr>
      <w:r>
        <w:t xml:space="preserve">пример функциональных ролей: </w:t>
      </w:r>
      <w:r w:rsidRPr="00D241CD">
        <w:rPr>
          <w:i/>
        </w:rPr>
        <w:t>дежурный по станции, приемосдатчик, осмотрщик, начальник смены, диспетчер, диспетчер-оператор, инженер грузовой службы, начальник управления</w:t>
      </w:r>
      <w:r>
        <w:t>;</w:t>
      </w:r>
    </w:p>
    <w:p w:rsidR="007A0D23" w:rsidRDefault="007A0D23" w:rsidP="007A0F09">
      <w:pPr>
        <w:numPr>
          <w:ilvl w:val="0"/>
          <w:numId w:val="60"/>
        </w:numPr>
        <w:tabs>
          <w:tab w:val="clear" w:pos="720"/>
          <w:tab w:val="num" w:pos="900"/>
        </w:tabs>
        <w:ind w:left="900" w:hanging="180"/>
      </w:pPr>
      <w:r>
        <w:t xml:space="preserve">пример степеней доступа к документу: </w:t>
      </w:r>
      <w:r w:rsidRPr="00D241CD">
        <w:rPr>
          <w:i/>
        </w:rPr>
        <w:t>доступ запрещен, разрешено изменение, разрешен просмотр, полный доступ и т.п.</w:t>
      </w:r>
    </w:p>
    <w:p w:rsidR="007A0D23" w:rsidRDefault="007A0D23" w:rsidP="007A0D23">
      <w:pPr>
        <w:numPr>
          <w:ilvl w:val="1"/>
          <w:numId w:val="59"/>
        </w:numPr>
        <w:tabs>
          <w:tab w:val="left" w:pos="1080"/>
        </w:tabs>
      </w:pPr>
      <w:r>
        <w:t>Пользователям в системе будут присваиваться функциональные роли, одному пользователю может быть присвоено несколько ролей.</w:t>
      </w:r>
    </w:p>
    <w:p w:rsidR="007A0D23" w:rsidRDefault="007A0D23" w:rsidP="007A0D23">
      <w:pPr>
        <w:numPr>
          <w:ilvl w:val="1"/>
          <w:numId w:val="59"/>
        </w:numPr>
        <w:tabs>
          <w:tab w:val="left" w:pos="1080"/>
        </w:tabs>
      </w:pPr>
      <w:r>
        <w:t>Пользователю будет присваиваться рабочее место: станция, маневровый район, если такое закрепление существует для данного пользователя.</w:t>
      </w:r>
    </w:p>
    <w:p w:rsidR="007A0D23" w:rsidRDefault="007A0D23" w:rsidP="007A0D23">
      <w:pPr>
        <w:numPr>
          <w:ilvl w:val="1"/>
          <w:numId w:val="59"/>
        </w:numPr>
        <w:tabs>
          <w:tab w:val="left" w:pos="1080"/>
        </w:tabs>
      </w:pPr>
      <w:r>
        <w:t xml:space="preserve">Параметры пользователей фиксируются в системе в </w:t>
      </w:r>
      <w:r w:rsidRPr="00EA770F">
        <w:t>журнал</w:t>
      </w:r>
      <w:r>
        <w:t>е</w:t>
      </w:r>
      <w:r w:rsidRPr="00EA770F">
        <w:t xml:space="preserve"> </w:t>
      </w:r>
      <w:r>
        <w:t>операций по созданию, изменению документов: код учетной записи пользователя, дата/время операции в системе.</w:t>
      </w:r>
    </w:p>
    <w:p w:rsidR="007A0D23" w:rsidRPr="00EA770F" w:rsidRDefault="007A0D23" w:rsidP="007A0D23">
      <w:pPr>
        <w:numPr>
          <w:ilvl w:val="1"/>
          <w:numId w:val="59"/>
        </w:numPr>
        <w:tabs>
          <w:tab w:val="left" w:pos="1080"/>
        </w:tabs>
      </w:pPr>
      <w:r w:rsidRPr="00EA770F">
        <w:t xml:space="preserve">Изменить вновь созданный документ </w:t>
      </w:r>
      <w:r>
        <w:t xml:space="preserve">будет </w:t>
      </w:r>
      <w:r w:rsidRPr="00EA770F">
        <w:t xml:space="preserve">возможно только в режиме </w:t>
      </w:r>
      <w:r>
        <w:t>«</w:t>
      </w:r>
      <w:r w:rsidRPr="00EA770F">
        <w:t>изменения</w:t>
      </w:r>
      <w:r>
        <w:t>»</w:t>
      </w:r>
      <w:r w:rsidRPr="00EA770F">
        <w:t>.</w:t>
      </w:r>
    </w:p>
    <w:p w:rsidR="007A0D23" w:rsidRDefault="007A0D23" w:rsidP="007A0D23">
      <w:pPr>
        <w:numPr>
          <w:ilvl w:val="1"/>
          <w:numId w:val="59"/>
        </w:numPr>
        <w:tabs>
          <w:tab w:val="left" w:pos="1080"/>
        </w:tabs>
      </w:pPr>
      <w:r>
        <w:lastRenderedPageBreak/>
        <w:t>По окончании отчетного периода ответственный сотрудник выполняет функцию закрытие отчетного периода. В результате чего изменение документов отчетного периода будет</w:t>
      </w:r>
      <w:r w:rsidRPr="00523072">
        <w:t xml:space="preserve"> </w:t>
      </w:r>
      <w:r>
        <w:t>запрещено.</w:t>
      </w:r>
    </w:p>
    <w:p w:rsidR="001822CB" w:rsidRPr="009A25CE" w:rsidRDefault="00B64F26" w:rsidP="001822CB">
      <w:pPr>
        <w:pStyle w:val="af4"/>
        <w:jc w:val="right"/>
        <w:rPr>
          <w:b w:val="0"/>
          <w:sz w:val="24"/>
          <w:szCs w:val="24"/>
        </w:rPr>
      </w:pPr>
      <w:bookmarkStart w:id="245" w:name="_Ref161762265"/>
      <w:r>
        <w:rPr>
          <w:b w:val="0"/>
          <w:sz w:val="24"/>
          <w:szCs w:val="24"/>
        </w:rPr>
        <w:br w:type="page"/>
      </w:r>
      <w:r w:rsidR="001822CB" w:rsidRPr="009A25CE">
        <w:rPr>
          <w:b w:val="0"/>
          <w:sz w:val="24"/>
          <w:szCs w:val="24"/>
        </w:rPr>
        <w:lastRenderedPageBreak/>
        <w:t xml:space="preserve">Приложение </w:t>
      </w:r>
      <w:r w:rsidR="001822CB" w:rsidRPr="009A25CE">
        <w:rPr>
          <w:b w:val="0"/>
          <w:sz w:val="24"/>
          <w:szCs w:val="24"/>
        </w:rPr>
        <w:fldChar w:fldCharType="begin"/>
      </w:r>
      <w:r w:rsidR="001822CB" w:rsidRPr="009A25CE">
        <w:rPr>
          <w:b w:val="0"/>
          <w:sz w:val="24"/>
          <w:szCs w:val="24"/>
        </w:rPr>
        <w:instrText xml:space="preserve"> SEQ Приложение \* ARABIC </w:instrText>
      </w:r>
      <w:r w:rsidR="001822CB" w:rsidRPr="009A25CE">
        <w:rPr>
          <w:b w:val="0"/>
          <w:sz w:val="24"/>
          <w:szCs w:val="24"/>
        </w:rPr>
        <w:fldChar w:fldCharType="separate"/>
      </w:r>
      <w:r w:rsidR="00B4433D">
        <w:rPr>
          <w:b w:val="0"/>
          <w:noProof/>
          <w:sz w:val="24"/>
          <w:szCs w:val="24"/>
        </w:rPr>
        <w:t>1</w:t>
      </w:r>
      <w:r w:rsidR="001822CB" w:rsidRPr="009A25CE">
        <w:rPr>
          <w:b w:val="0"/>
          <w:sz w:val="24"/>
          <w:szCs w:val="24"/>
        </w:rPr>
        <w:fldChar w:fldCharType="end"/>
      </w:r>
      <w:bookmarkEnd w:id="245"/>
    </w:p>
    <w:p w:rsidR="001822CB" w:rsidRDefault="001822CB" w:rsidP="001822CB">
      <w:pPr>
        <w:jc w:val="center"/>
      </w:pPr>
    </w:p>
    <w:p w:rsidR="001822CB" w:rsidRPr="008F364A" w:rsidRDefault="001822CB" w:rsidP="001822CB">
      <w:pPr>
        <w:jc w:val="center"/>
      </w:pPr>
      <w:r w:rsidRPr="003E3E20">
        <w:t xml:space="preserve">Список документов системы, которые </w:t>
      </w:r>
      <w:r>
        <w:t>используются</w:t>
      </w:r>
      <w:r w:rsidRPr="003E3E20">
        <w:t xml:space="preserve"> в п.</w:t>
      </w:r>
      <w:r>
        <w:fldChar w:fldCharType="begin"/>
      </w:r>
      <w:r>
        <w:instrText xml:space="preserve"> REF _Ref161759882 \w \h </w:instrText>
      </w:r>
      <w:r>
        <w:fldChar w:fldCharType="separate"/>
      </w:r>
      <w:r w:rsidR="00B4433D">
        <w:t>8</w:t>
      </w:r>
      <w:r>
        <w:fldChar w:fldCharType="end"/>
      </w:r>
      <w:r w:rsidRPr="003E3E20">
        <w:t xml:space="preserve"> </w:t>
      </w:r>
      <w:r>
        <w:t>«</w:t>
      </w:r>
      <w:r w:rsidRPr="008F364A">
        <w:t>Общие операции учета в системе».</w:t>
      </w:r>
    </w:p>
    <w:tbl>
      <w:tblPr>
        <w:tblStyle w:val="a6"/>
        <w:tblW w:w="9540" w:type="dxa"/>
        <w:tblInd w:w="288" w:type="dxa"/>
        <w:tblLook w:val="01E0" w:firstRow="1" w:lastRow="1" w:firstColumn="1" w:lastColumn="1" w:noHBand="0" w:noVBand="0"/>
      </w:tblPr>
      <w:tblGrid>
        <w:gridCol w:w="633"/>
        <w:gridCol w:w="1634"/>
        <w:gridCol w:w="2212"/>
        <w:gridCol w:w="3375"/>
        <w:gridCol w:w="1686"/>
      </w:tblGrid>
      <w:tr w:rsidR="001822CB" w:rsidRPr="00560563">
        <w:trPr>
          <w:trHeight w:val="659"/>
        </w:trPr>
        <w:tc>
          <w:tcPr>
            <w:tcW w:w="633" w:type="dxa"/>
            <w:vAlign w:val="center"/>
          </w:tcPr>
          <w:p w:rsidR="001822CB" w:rsidRDefault="001822CB" w:rsidP="001822CB">
            <w:pPr>
              <w:ind w:firstLine="0"/>
              <w:jc w:val="center"/>
              <w:rPr>
                <w:b/>
                <w:sz w:val="20"/>
                <w:szCs w:val="20"/>
              </w:rPr>
            </w:pPr>
            <w:r>
              <w:rPr>
                <w:b/>
                <w:sz w:val="20"/>
                <w:szCs w:val="20"/>
              </w:rPr>
              <w:t>№ п/п</w:t>
            </w:r>
          </w:p>
        </w:tc>
        <w:tc>
          <w:tcPr>
            <w:tcW w:w="1634" w:type="dxa"/>
            <w:vAlign w:val="center"/>
          </w:tcPr>
          <w:p w:rsidR="001822CB" w:rsidRPr="00560563" w:rsidRDefault="001822CB" w:rsidP="001822CB">
            <w:pPr>
              <w:ind w:firstLine="0"/>
              <w:jc w:val="center"/>
              <w:rPr>
                <w:b/>
                <w:sz w:val="20"/>
                <w:szCs w:val="20"/>
              </w:rPr>
            </w:pPr>
            <w:r>
              <w:rPr>
                <w:b/>
                <w:sz w:val="20"/>
                <w:szCs w:val="20"/>
              </w:rPr>
              <w:t>Наименование документа</w:t>
            </w:r>
          </w:p>
        </w:tc>
        <w:tc>
          <w:tcPr>
            <w:tcW w:w="2212" w:type="dxa"/>
            <w:vAlign w:val="center"/>
          </w:tcPr>
          <w:p w:rsidR="001822CB" w:rsidRPr="00560563" w:rsidRDefault="001822CB" w:rsidP="001822CB">
            <w:pPr>
              <w:ind w:firstLine="0"/>
              <w:jc w:val="center"/>
              <w:rPr>
                <w:b/>
                <w:sz w:val="20"/>
                <w:szCs w:val="20"/>
              </w:rPr>
            </w:pPr>
            <w:r>
              <w:rPr>
                <w:b/>
                <w:sz w:val="20"/>
                <w:szCs w:val="20"/>
              </w:rPr>
              <w:t>Вид документа</w:t>
            </w:r>
          </w:p>
        </w:tc>
        <w:tc>
          <w:tcPr>
            <w:tcW w:w="3375" w:type="dxa"/>
            <w:vAlign w:val="center"/>
          </w:tcPr>
          <w:p w:rsidR="001822CB" w:rsidRPr="00560563" w:rsidRDefault="001822CB" w:rsidP="001822CB">
            <w:pPr>
              <w:ind w:firstLine="0"/>
              <w:jc w:val="center"/>
              <w:rPr>
                <w:b/>
                <w:sz w:val="20"/>
                <w:szCs w:val="20"/>
              </w:rPr>
            </w:pPr>
            <w:r w:rsidRPr="00560563">
              <w:rPr>
                <w:b/>
                <w:sz w:val="20"/>
                <w:szCs w:val="20"/>
              </w:rPr>
              <w:t xml:space="preserve">Описание </w:t>
            </w:r>
            <w:r>
              <w:rPr>
                <w:b/>
                <w:sz w:val="20"/>
                <w:szCs w:val="20"/>
              </w:rPr>
              <w:t>документа</w:t>
            </w:r>
          </w:p>
        </w:tc>
        <w:tc>
          <w:tcPr>
            <w:tcW w:w="1686" w:type="dxa"/>
            <w:vAlign w:val="center"/>
          </w:tcPr>
          <w:p w:rsidR="001822CB" w:rsidRPr="00560563" w:rsidRDefault="001822CB" w:rsidP="001822CB">
            <w:pPr>
              <w:ind w:firstLine="0"/>
              <w:jc w:val="center"/>
              <w:rPr>
                <w:b/>
                <w:sz w:val="20"/>
                <w:szCs w:val="20"/>
              </w:rPr>
            </w:pPr>
            <w:r w:rsidRPr="00560563">
              <w:rPr>
                <w:b/>
                <w:sz w:val="20"/>
                <w:szCs w:val="20"/>
              </w:rPr>
              <w:t>Модель формы</w:t>
            </w:r>
          </w:p>
        </w:tc>
      </w:tr>
      <w:tr w:rsidR="001822CB" w:rsidRPr="00576293">
        <w:trPr>
          <w:trHeight w:val="143"/>
        </w:trPr>
        <w:tc>
          <w:tcPr>
            <w:tcW w:w="633" w:type="dxa"/>
            <w:vAlign w:val="center"/>
          </w:tcPr>
          <w:p w:rsidR="001822CB" w:rsidRDefault="001822CB" w:rsidP="001822CB">
            <w:pPr>
              <w:ind w:firstLine="0"/>
              <w:jc w:val="center"/>
              <w:rPr>
                <w:sz w:val="20"/>
                <w:szCs w:val="20"/>
              </w:rPr>
            </w:pPr>
            <w:r>
              <w:rPr>
                <w:sz w:val="20"/>
                <w:szCs w:val="20"/>
              </w:rPr>
              <w:t>1</w:t>
            </w:r>
          </w:p>
        </w:tc>
        <w:tc>
          <w:tcPr>
            <w:tcW w:w="1634" w:type="dxa"/>
            <w:vAlign w:val="center"/>
          </w:tcPr>
          <w:p w:rsidR="001822CB" w:rsidRPr="00576293" w:rsidRDefault="001822CB" w:rsidP="001822CB">
            <w:pPr>
              <w:ind w:firstLine="0"/>
              <w:jc w:val="center"/>
              <w:rPr>
                <w:sz w:val="20"/>
                <w:szCs w:val="20"/>
              </w:rPr>
            </w:pPr>
            <w:r>
              <w:rPr>
                <w:sz w:val="20"/>
                <w:szCs w:val="20"/>
              </w:rPr>
              <w:t>2</w:t>
            </w:r>
          </w:p>
        </w:tc>
        <w:tc>
          <w:tcPr>
            <w:tcW w:w="2212" w:type="dxa"/>
            <w:vAlign w:val="center"/>
          </w:tcPr>
          <w:p w:rsidR="001822CB" w:rsidRDefault="001822CB" w:rsidP="001822CB">
            <w:pPr>
              <w:ind w:firstLine="0"/>
              <w:jc w:val="center"/>
              <w:rPr>
                <w:sz w:val="20"/>
                <w:szCs w:val="20"/>
              </w:rPr>
            </w:pPr>
            <w:r>
              <w:rPr>
                <w:sz w:val="20"/>
                <w:szCs w:val="20"/>
              </w:rPr>
              <w:t>3</w:t>
            </w:r>
          </w:p>
        </w:tc>
        <w:tc>
          <w:tcPr>
            <w:tcW w:w="3375" w:type="dxa"/>
            <w:vAlign w:val="center"/>
          </w:tcPr>
          <w:p w:rsidR="001822CB" w:rsidRDefault="001822CB" w:rsidP="001822CB">
            <w:pPr>
              <w:ind w:firstLine="0"/>
              <w:jc w:val="center"/>
              <w:rPr>
                <w:sz w:val="20"/>
                <w:szCs w:val="20"/>
              </w:rPr>
            </w:pPr>
            <w:r>
              <w:rPr>
                <w:sz w:val="20"/>
                <w:szCs w:val="20"/>
              </w:rPr>
              <w:t>4</w:t>
            </w:r>
          </w:p>
        </w:tc>
        <w:tc>
          <w:tcPr>
            <w:tcW w:w="1686" w:type="dxa"/>
            <w:vAlign w:val="center"/>
          </w:tcPr>
          <w:p w:rsidR="001822CB" w:rsidRPr="00576293" w:rsidRDefault="001822CB" w:rsidP="001822CB">
            <w:pPr>
              <w:ind w:firstLine="0"/>
              <w:jc w:val="center"/>
              <w:rPr>
                <w:sz w:val="20"/>
                <w:szCs w:val="20"/>
              </w:rPr>
            </w:pPr>
            <w:r>
              <w:rPr>
                <w:sz w:val="20"/>
                <w:szCs w:val="20"/>
              </w:rPr>
              <w:t>5</w:t>
            </w:r>
          </w:p>
        </w:tc>
      </w:tr>
      <w:tr w:rsidR="001822CB" w:rsidRPr="00576293">
        <w:trPr>
          <w:trHeight w:val="345"/>
        </w:trPr>
        <w:tc>
          <w:tcPr>
            <w:tcW w:w="633" w:type="dxa"/>
            <w:vMerge w:val="restart"/>
            <w:vAlign w:val="center"/>
          </w:tcPr>
          <w:p w:rsidR="001822CB" w:rsidRPr="00576293" w:rsidRDefault="001822CB" w:rsidP="001822CB">
            <w:pPr>
              <w:ind w:firstLine="0"/>
              <w:jc w:val="center"/>
              <w:rPr>
                <w:sz w:val="20"/>
                <w:szCs w:val="20"/>
              </w:rPr>
            </w:pPr>
            <w:r>
              <w:rPr>
                <w:sz w:val="20"/>
                <w:szCs w:val="20"/>
              </w:rPr>
              <w:t>1</w:t>
            </w:r>
          </w:p>
        </w:tc>
        <w:tc>
          <w:tcPr>
            <w:tcW w:w="1634" w:type="dxa"/>
            <w:vMerge w:val="restart"/>
            <w:vAlign w:val="center"/>
          </w:tcPr>
          <w:p w:rsidR="001822CB" w:rsidRPr="00576293" w:rsidRDefault="001822CB" w:rsidP="001822CB">
            <w:pPr>
              <w:ind w:firstLine="0"/>
              <w:jc w:val="center"/>
              <w:rPr>
                <w:sz w:val="20"/>
                <w:szCs w:val="20"/>
              </w:rPr>
            </w:pPr>
            <w:r w:rsidRPr="00576293">
              <w:rPr>
                <w:sz w:val="20"/>
                <w:szCs w:val="20"/>
              </w:rPr>
              <w:t>Документ движения</w:t>
            </w:r>
          </w:p>
        </w:tc>
        <w:tc>
          <w:tcPr>
            <w:tcW w:w="2212" w:type="dxa"/>
          </w:tcPr>
          <w:p w:rsidR="001822CB" w:rsidRPr="00576293" w:rsidRDefault="001822CB" w:rsidP="001822CB">
            <w:pPr>
              <w:ind w:firstLine="0"/>
              <w:jc w:val="left"/>
              <w:rPr>
                <w:sz w:val="20"/>
                <w:szCs w:val="20"/>
              </w:rPr>
            </w:pPr>
            <w:r>
              <w:rPr>
                <w:sz w:val="20"/>
                <w:szCs w:val="20"/>
              </w:rPr>
              <w:t>Прибытие на станцию</w:t>
            </w:r>
          </w:p>
        </w:tc>
        <w:tc>
          <w:tcPr>
            <w:tcW w:w="3375" w:type="dxa"/>
            <w:vAlign w:val="center"/>
          </w:tcPr>
          <w:p w:rsidR="001822CB" w:rsidRPr="00576293" w:rsidRDefault="001822CB" w:rsidP="001822CB">
            <w:pPr>
              <w:ind w:firstLine="0"/>
              <w:jc w:val="center"/>
              <w:rPr>
                <w:sz w:val="20"/>
                <w:szCs w:val="20"/>
              </w:rPr>
            </w:pPr>
            <w:r>
              <w:rPr>
                <w:sz w:val="20"/>
                <w:szCs w:val="20"/>
              </w:rPr>
              <w:t>Фиксирует прибытие поезда со станции отправления на станцию прибытия в привязке к группе вагонов</w:t>
            </w:r>
          </w:p>
        </w:tc>
        <w:tc>
          <w:tcPr>
            <w:tcW w:w="1686" w:type="dxa"/>
            <w:vAlign w:val="center"/>
          </w:tcPr>
          <w:p w:rsidR="001822CB" w:rsidRPr="00576293" w:rsidRDefault="004671FA" w:rsidP="001822CB">
            <w:pPr>
              <w:ind w:firstLine="0"/>
              <w:jc w:val="center"/>
              <w:rPr>
                <w:sz w:val="20"/>
                <w:szCs w:val="20"/>
              </w:rPr>
            </w:pPr>
            <w:r>
              <w:rPr>
                <w:sz w:val="20"/>
                <w:szCs w:val="20"/>
              </w:rPr>
              <w:t>п.10.8.1.</w:t>
            </w:r>
          </w:p>
        </w:tc>
      </w:tr>
      <w:tr w:rsidR="001822CB" w:rsidRPr="00576293">
        <w:trPr>
          <w:trHeight w:val="411"/>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Pr="00576293" w:rsidRDefault="001822CB" w:rsidP="001822CB">
            <w:pPr>
              <w:ind w:firstLine="0"/>
              <w:jc w:val="left"/>
              <w:rPr>
                <w:sz w:val="20"/>
                <w:szCs w:val="20"/>
              </w:rPr>
            </w:pPr>
            <w:r>
              <w:rPr>
                <w:sz w:val="20"/>
                <w:szCs w:val="20"/>
              </w:rPr>
              <w:t>Отправление со станции</w:t>
            </w:r>
          </w:p>
        </w:tc>
        <w:tc>
          <w:tcPr>
            <w:tcW w:w="3375" w:type="dxa"/>
            <w:vAlign w:val="center"/>
          </w:tcPr>
          <w:p w:rsidR="001822CB" w:rsidRPr="00576293" w:rsidRDefault="001822CB" w:rsidP="001822CB">
            <w:pPr>
              <w:ind w:firstLine="0"/>
              <w:jc w:val="center"/>
              <w:rPr>
                <w:sz w:val="20"/>
                <w:szCs w:val="20"/>
              </w:rPr>
            </w:pPr>
            <w:r>
              <w:rPr>
                <w:sz w:val="20"/>
                <w:szCs w:val="20"/>
              </w:rPr>
              <w:t>Фиксирует отправление поезда и со станции отправления на станцию прибытия к группе вагонов</w:t>
            </w:r>
          </w:p>
        </w:tc>
        <w:tc>
          <w:tcPr>
            <w:tcW w:w="1686" w:type="dxa"/>
            <w:vAlign w:val="center"/>
          </w:tcPr>
          <w:p w:rsidR="001822CB" w:rsidRPr="00576293" w:rsidRDefault="004671FA" w:rsidP="001822CB">
            <w:pPr>
              <w:ind w:firstLine="0"/>
              <w:jc w:val="center"/>
              <w:rPr>
                <w:sz w:val="20"/>
                <w:szCs w:val="20"/>
              </w:rPr>
            </w:pPr>
            <w:r>
              <w:rPr>
                <w:sz w:val="20"/>
                <w:szCs w:val="20"/>
              </w:rPr>
              <w:t>п.10.8.2.</w:t>
            </w:r>
          </w:p>
        </w:tc>
      </w:tr>
      <w:tr w:rsidR="001822CB" w:rsidRPr="00576293">
        <w:trPr>
          <w:trHeight w:val="870"/>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vAlign w:val="center"/>
          </w:tcPr>
          <w:p w:rsidR="001822CB" w:rsidRPr="00576293" w:rsidRDefault="001822CB" w:rsidP="001822CB">
            <w:pPr>
              <w:ind w:firstLine="0"/>
              <w:jc w:val="left"/>
              <w:rPr>
                <w:sz w:val="20"/>
                <w:szCs w:val="20"/>
              </w:rPr>
            </w:pPr>
            <w:r>
              <w:rPr>
                <w:sz w:val="20"/>
                <w:szCs w:val="20"/>
              </w:rPr>
              <w:t>Прибытие/отправление без переработки</w:t>
            </w:r>
          </w:p>
        </w:tc>
        <w:tc>
          <w:tcPr>
            <w:tcW w:w="3375" w:type="dxa"/>
            <w:vAlign w:val="center"/>
          </w:tcPr>
          <w:p w:rsidR="001822CB" w:rsidRPr="00576293" w:rsidRDefault="001822CB" w:rsidP="001822CB">
            <w:pPr>
              <w:ind w:firstLine="0"/>
              <w:jc w:val="center"/>
              <w:rPr>
                <w:sz w:val="20"/>
                <w:szCs w:val="20"/>
              </w:rPr>
            </w:pPr>
            <w:r>
              <w:rPr>
                <w:sz w:val="20"/>
                <w:szCs w:val="20"/>
              </w:rPr>
              <w:t>Фиксирует прибытие и отправление поезда без переработки</w:t>
            </w:r>
          </w:p>
        </w:tc>
        <w:tc>
          <w:tcPr>
            <w:tcW w:w="1686" w:type="dxa"/>
            <w:vAlign w:val="center"/>
          </w:tcPr>
          <w:p w:rsidR="001822CB" w:rsidRPr="00576293" w:rsidRDefault="004671FA" w:rsidP="004671FA">
            <w:pPr>
              <w:ind w:firstLine="0"/>
              <w:jc w:val="center"/>
              <w:rPr>
                <w:sz w:val="20"/>
                <w:szCs w:val="20"/>
              </w:rPr>
            </w:pPr>
            <w:r>
              <w:rPr>
                <w:sz w:val="20"/>
                <w:szCs w:val="20"/>
              </w:rPr>
              <w:t>п.10.8.3.</w:t>
            </w:r>
          </w:p>
        </w:tc>
      </w:tr>
      <w:tr w:rsidR="001822CB" w:rsidRPr="00576293">
        <w:trPr>
          <w:trHeight w:val="877"/>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Снятие с путей станции (Постановка на грузовой фронт)</w:t>
            </w:r>
          </w:p>
        </w:tc>
        <w:tc>
          <w:tcPr>
            <w:tcW w:w="3375" w:type="dxa"/>
          </w:tcPr>
          <w:p w:rsidR="001822CB" w:rsidRPr="00576293" w:rsidRDefault="001822CB" w:rsidP="001822CB">
            <w:pPr>
              <w:ind w:firstLine="0"/>
              <w:jc w:val="center"/>
              <w:rPr>
                <w:sz w:val="20"/>
                <w:szCs w:val="20"/>
              </w:rPr>
            </w:pPr>
            <w:r>
              <w:rPr>
                <w:sz w:val="20"/>
                <w:szCs w:val="20"/>
              </w:rPr>
              <w:t>Фиксирует снятие группы вагонов с путей станции для постановки на грузовой фронт</w:t>
            </w:r>
          </w:p>
        </w:tc>
        <w:tc>
          <w:tcPr>
            <w:tcW w:w="1686" w:type="dxa"/>
            <w:vAlign w:val="center"/>
          </w:tcPr>
          <w:p w:rsidR="001822CB" w:rsidRPr="00576293" w:rsidRDefault="00227EDE" w:rsidP="00227EDE">
            <w:pPr>
              <w:ind w:firstLine="0"/>
              <w:jc w:val="center"/>
              <w:rPr>
                <w:sz w:val="20"/>
                <w:szCs w:val="20"/>
              </w:rPr>
            </w:pPr>
            <w:r>
              <w:rPr>
                <w:sz w:val="20"/>
                <w:szCs w:val="20"/>
              </w:rPr>
              <w:t>п.10.8.4.</w:t>
            </w:r>
          </w:p>
        </w:tc>
      </w:tr>
      <w:tr w:rsidR="001822CB" w:rsidRPr="00576293">
        <w:trPr>
          <w:trHeight w:val="535"/>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грузовой фронт</w:t>
            </w:r>
          </w:p>
        </w:tc>
        <w:tc>
          <w:tcPr>
            <w:tcW w:w="3375" w:type="dxa"/>
            <w:vAlign w:val="center"/>
          </w:tcPr>
          <w:p w:rsidR="001822CB" w:rsidRPr="00576293" w:rsidRDefault="001822CB" w:rsidP="001822CB">
            <w:pPr>
              <w:ind w:firstLine="0"/>
              <w:jc w:val="center"/>
              <w:rPr>
                <w:sz w:val="20"/>
                <w:szCs w:val="20"/>
              </w:rPr>
            </w:pPr>
            <w:r>
              <w:rPr>
                <w:sz w:val="20"/>
                <w:szCs w:val="20"/>
              </w:rPr>
              <w:t>Фиксирует момент постановки группы вагонов на грузовой фронт</w:t>
            </w:r>
          </w:p>
        </w:tc>
        <w:tc>
          <w:tcPr>
            <w:tcW w:w="1686" w:type="dxa"/>
            <w:vAlign w:val="center"/>
          </w:tcPr>
          <w:p w:rsidR="001822CB" w:rsidRPr="00576293" w:rsidRDefault="00227EDE" w:rsidP="001822CB">
            <w:pPr>
              <w:ind w:firstLine="0"/>
              <w:jc w:val="center"/>
              <w:rPr>
                <w:sz w:val="20"/>
                <w:szCs w:val="20"/>
              </w:rPr>
            </w:pPr>
            <w:r>
              <w:rPr>
                <w:sz w:val="20"/>
                <w:szCs w:val="20"/>
              </w:rPr>
              <w:t>п.10.8.5.</w:t>
            </w:r>
          </w:p>
        </w:tc>
      </w:tr>
      <w:tr w:rsidR="001822CB" w:rsidRPr="00576293">
        <w:trPr>
          <w:trHeight w:val="888"/>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 xml:space="preserve">Снятие с </w:t>
            </w:r>
            <w:r w:rsidR="00227EDE">
              <w:rPr>
                <w:sz w:val="20"/>
                <w:szCs w:val="20"/>
              </w:rPr>
              <w:t>грузового фронта</w:t>
            </w:r>
          </w:p>
        </w:tc>
        <w:tc>
          <w:tcPr>
            <w:tcW w:w="3375" w:type="dxa"/>
            <w:vAlign w:val="center"/>
          </w:tcPr>
          <w:p w:rsidR="001822CB" w:rsidRPr="00576293" w:rsidRDefault="001822CB" w:rsidP="001822CB">
            <w:pPr>
              <w:ind w:firstLine="0"/>
              <w:jc w:val="center"/>
              <w:rPr>
                <w:sz w:val="20"/>
                <w:szCs w:val="20"/>
              </w:rPr>
            </w:pPr>
            <w:r>
              <w:rPr>
                <w:sz w:val="20"/>
                <w:szCs w:val="20"/>
              </w:rPr>
              <w:t xml:space="preserve">Фиксирует снятие группы вагонов с </w:t>
            </w:r>
            <w:r w:rsidR="00227EDE">
              <w:rPr>
                <w:sz w:val="20"/>
                <w:szCs w:val="20"/>
              </w:rPr>
              <w:t>грузового фронта</w:t>
            </w:r>
            <w:r>
              <w:rPr>
                <w:sz w:val="20"/>
                <w:szCs w:val="20"/>
              </w:rPr>
              <w:t xml:space="preserve"> для постановки </w:t>
            </w:r>
            <w:r w:rsidR="00227EDE">
              <w:rPr>
                <w:sz w:val="20"/>
                <w:szCs w:val="20"/>
              </w:rPr>
              <w:t>пути станции</w:t>
            </w:r>
          </w:p>
        </w:tc>
        <w:tc>
          <w:tcPr>
            <w:tcW w:w="1686" w:type="dxa"/>
            <w:vAlign w:val="center"/>
          </w:tcPr>
          <w:p w:rsidR="001822CB" w:rsidRPr="00576293" w:rsidRDefault="006A0710" w:rsidP="001822CB">
            <w:pPr>
              <w:ind w:firstLine="0"/>
              <w:jc w:val="center"/>
              <w:rPr>
                <w:sz w:val="20"/>
                <w:szCs w:val="20"/>
              </w:rPr>
            </w:pPr>
            <w:r>
              <w:rPr>
                <w:sz w:val="20"/>
                <w:szCs w:val="20"/>
              </w:rPr>
              <w:t>П.10.8.6.</w:t>
            </w:r>
          </w:p>
        </w:tc>
      </w:tr>
      <w:tr w:rsidR="001822CB" w:rsidRPr="00576293">
        <w:trPr>
          <w:trHeight w:val="519"/>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пути станции</w:t>
            </w:r>
          </w:p>
        </w:tc>
        <w:tc>
          <w:tcPr>
            <w:tcW w:w="3375" w:type="dxa"/>
            <w:vAlign w:val="center"/>
          </w:tcPr>
          <w:p w:rsidR="001822CB" w:rsidRPr="00576293" w:rsidRDefault="00227EDE" w:rsidP="001822CB">
            <w:pPr>
              <w:ind w:firstLine="0"/>
              <w:jc w:val="center"/>
              <w:rPr>
                <w:sz w:val="20"/>
                <w:szCs w:val="20"/>
              </w:rPr>
            </w:pPr>
            <w:r>
              <w:rPr>
                <w:sz w:val="20"/>
                <w:szCs w:val="20"/>
              </w:rPr>
              <w:t>Фиксирует момент постановки группы вагонов на пути станции после снятия с объекта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П.10.8.7.</w:t>
            </w:r>
          </w:p>
        </w:tc>
      </w:tr>
      <w:tr w:rsidR="001822CB" w:rsidRPr="00576293">
        <w:trPr>
          <w:trHeight w:val="976"/>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Снятие с путей станции (Постановка на объект станции)</w:t>
            </w:r>
          </w:p>
        </w:tc>
        <w:tc>
          <w:tcPr>
            <w:tcW w:w="3375" w:type="dxa"/>
            <w:vAlign w:val="center"/>
          </w:tcPr>
          <w:p w:rsidR="001822CB" w:rsidRPr="00576293" w:rsidRDefault="00227EDE" w:rsidP="001822CB">
            <w:pPr>
              <w:ind w:firstLine="0"/>
              <w:jc w:val="center"/>
              <w:rPr>
                <w:sz w:val="20"/>
                <w:szCs w:val="20"/>
              </w:rPr>
            </w:pPr>
            <w:r>
              <w:rPr>
                <w:sz w:val="20"/>
                <w:szCs w:val="20"/>
              </w:rPr>
              <w:t>Фиксирует снятие группы вагонов с путей станции для постановки на объект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Аналогично п.10.8.4.</w:t>
            </w:r>
          </w:p>
        </w:tc>
      </w:tr>
      <w:tr w:rsidR="001822CB" w:rsidRPr="00576293">
        <w:trPr>
          <w:trHeight w:val="903"/>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tcPr>
          <w:p w:rsidR="001822CB" w:rsidRDefault="001822CB" w:rsidP="001822CB">
            <w:pPr>
              <w:ind w:firstLine="0"/>
              <w:jc w:val="left"/>
              <w:rPr>
                <w:sz w:val="20"/>
                <w:szCs w:val="20"/>
              </w:rPr>
            </w:pPr>
            <w:r>
              <w:rPr>
                <w:sz w:val="20"/>
                <w:szCs w:val="20"/>
              </w:rPr>
              <w:t>Постановка на объект станции</w:t>
            </w:r>
          </w:p>
        </w:tc>
        <w:tc>
          <w:tcPr>
            <w:tcW w:w="3375" w:type="dxa"/>
            <w:vAlign w:val="center"/>
          </w:tcPr>
          <w:p w:rsidR="001822CB" w:rsidRPr="00576293" w:rsidRDefault="001822CB" w:rsidP="001822CB">
            <w:pPr>
              <w:ind w:firstLine="0"/>
              <w:jc w:val="center"/>
              <w:rPr>
                <w:sz w:val="20"/>
                <w:szCs w:val="20"/>
              </w:rPr>
            </w:pPr>
            <w:r>
              <w:rPr>
                <w:sz w:val="20"/>
                <w:szCs w:val="20"/>
              </w:rPr>
              <w:t>Фиксирует момент постановки группы вагонов на объект станции (кроме грузового фронта)</w:t>
            </w:r>
          </w:p>
        </w:tc>
        <w:tc>
          <w:tcPr>
            <w:tcW w:w="1686" w:type="dxa"/>
            <w:vAlign w:val="center"/>
          </w:tcPr>
          <w:p w:rsidR="001822CB" w:rsidRPr="00576293" w:rsidRDefault="006A0710" w:rsidP="001822CB">
            <w:pPr>
              <w:ind w:firstLine="0"/>
              <w:jc w:val="center"/>
              <w:rPr>
                <w:sz w:val="20"/>
                <w:szCs w:val="20"/>
              </w:rPr>
            </w:pPr>
            <w:r>
              <w:rPr>
                <w:sz w:val="20"/>
                <w:szCs w:val="20"/>
              </w:rPr>
              <w:t>Аналогично п.10.8.5.</w:t>
            </w:r>
          </w:p>
        </w:tc>
      </w:tr>
      <w:tr w:rsidR="001822CB" w:rsidRPr="00576293">
        <w:trPr>
          <w:trHeight w:val="375"/>
        </w:trPr>
        <w:tc>
          <w:tcPr>
            <w:tcW w:w="633" w:type="dxa"/>
            <w:vAlign w:val="center"/>
          </w:tcPr>
          <w:p w:rsidR="001822CB" w:rsidRDefault="001822CB" w:rsidP="001822CB">
            <w:pPr>
              <w:ind w:firstLine="0"/>
              <w:jc w:val="center"/>
              <w:rPr>
                <w:sz w:val="20"/>
                <w:szCs w:val="20"/>
              </w:rPr>
            </w:pPr>
            <w:r>
              <w:rPr>
                <w:sz w:val="20"/>
                <w:szCs w:val="20"/>
              </w:rPr>
              <w:t>2</w:t>
            </w:r>
          </w:p>
        </w:tc>
        <w:tc>
          <w:tcPr>
            <w:tcW w:w="1634" w:type="dxa"/>
            <w:vAlign w:val="center"/>
          </w:tcPr>
          <w:p w:rsidR="001822CB" w:rsidRPr="00576293" w:rsidRDefault="001822CB" w:rsidP="001822CB">
            <w:pPr>
              <w:ind w:firstLine="0"/>
              <w:jc w:val="center"/>
              <w:rPr>
                <w:sz w:val="20"/>
                <w:szCs w:val="20"/>
              </w:rPr>
            </w:pPr>
            <w:r>
              <w:rPr>
                <w:sz w:val="20"/>
                <w:szCs w:val="20"/>
              </w:rPr>
              <w:t>Формирование группы вагонов</w:t>
            </w:r>
          </w:p>
        </w:tc>
        <w:tc>
          <w:tcPr>
            <w:tcW w:w="2212" w:type="dxa"/>
          </w:tcPr>
          <w:p w:rsidR="001822CB" w:rsidRDefault="001822CB" w:rsidP="001822CB">
            <w:pPr>
              <w:jc w:val="left"/>
              <w:rPr>
                <w:sz w:val="20"/>
                <w:szCs w:val="20"/>
              </w:rPr>
            </w:pPr>
          </w:p>
        </w:tc>
        <w:tc>
          <w:tcPr>
            <w:tcW w:w="3375" w:type="dxa"/>
            <w:vAlign w:val="center"/>
          </w:tcPr>
          <w:p w:rsidR="001822CB" w:rsidRPr="00576293" w:rsidRDefault="001822CB" w:rsidP="001822CB">
            <w:pPr>
              <w:ind w:firstLine="0"/>
              <w:jc w:val="center"/>
              <w:rPr>
                <w:sz w:val="20"/>
                <w:szCs w:val="20"/>
              </w:rPr>
            </w:pPr>
            <w:r>
              <w:rPr>
                <w:sz w:val="20"/>
                <w:szCs w:val="20"/>
              </w:rPr>
              <w:t>Формирование группы вагонов для документа движения, подтверждения операций и пр., требующих работу с группой вагонов</w:t>
            </w:r>
          </w:p>
        </w:tc>
        <w:tc>
          <w:tcPr>
            <w:tcW w:w="1686" w:type="dxa"/>
            <w:vAlign w:val="center"/>
          </w:tcPr>
          <w:p w:rsidR="006A0710" w:rsidRPr="00576293" w:rsidRDefault="006A0710" w:rsidP="001822CB">
            <w:pPr>
              <w:ind w:firstLine="0"/>
              <w:jc w:val="center"/>
              <w:rPr>
                <w:sz w:val="20"/>
                <w:szCs w:val="20"/>
              </w:rPr>
            </w:pPr>
            <w:r>
              <w:rPr>
                <w:sz w:val="20"/>
                <w:szCs w:val="20"/>
              </w:rPr>
              <w:t>п.10.8.1., 1.2., 1.3.</w:t>
            </w:r>
          </w:p>
        </w:tc>
      </w:tr>
      <w:tr w:rsidR="001822CB" w:rsidRPr="00576293">
        <w:trPr>
          <w:trHeight w:val="465"/>
        </w:trPr>
        <w:tc>
          <w:tcPr>
            <w:tcW w:w="633" w:type="dxa"/>
            <w:vAlign w:val="center"/>
          </w:tcPr>
          <w:p w:rsidR="001822CB" w:rsidRDefault="001822CB" w:rsidP="001822CB">
            <w:pPr>
              <w:ind w:firstLine="0"/>
              <w:jc w:val="center"/>
              <w:rPr>
                <w:sz w:val="20"/>
                <w:szCs w:val="20"/>
              </w:rPr>
            </w:pPr>
            <w:r>
              <w:rPr>
                <w:sz w:val="20"/>
                <w:szCs w:val="20"/>
              </w:rPr>
              <w:t>3</w:t>
            </w:r>
          </w:p>
        </w:tc>
        <w:tc>
          <w:tcPr>
            <w:tcW w:w="1634" w:type="dxa"/>
            <w:vAlign w:val="center"/>
          </w:tcPr>
          <w:p w:rsidR="001822CB" w:rsidRPr="00576293" w:rsidRDefault="001822CB" w:rsidP="001822CB">
            <w:pPr>
              <w:ind w:firstLine="0"/>
              <w:jc w:val="center"/>
              <w:rPr>
                <w:sz w:val="20"/>
                <w:szCs w:val="20"/>
              </w:rPr>
            </w:pPr>
            <w:r>
              <w:rPr>
                <w:sz w:val="20"/>
                <w:szCs w:val="20"/>
              </w:rPr>
              <w:t>Списание положения парка по станции</w:t>
            </w:r>
          </w:p>
        </w:tc>
        <w:tc>
          <w:tcPr>
            <w:tcW w:w="2212" w:type="dxa"/>
            <w:vAlign w:val="center"/>
          </w:tcPr>
          <w:p w:rsidR="001822CB" w:rsidRPr="00576293" w:rsidRDefault="001822CB" w:rsidP="001822CB">
            <w:pPr>
              <w:ind w:firstLine="0"/>
              <w:jc w:val="center"/>
              <w:rPr>
                <w:sz w:val="20"/>
                <w:szCs w:val="20"/>
              </w:rPr>
            </w:pPr>
          </w:p>
        </w:tc>
        <w:tc>
          <w:tcPr>
            <w:tcW w:w="3375" w:type="dxa"/>
            <w:vAlign w:val="center"/>
          </w:tcPr>
          <w:p w:rsidR="001822CB" w:rsidRPr="00576293" w:rsidRDefault="001822CB" w:rsidP="001822CB">
            <w:pPr>
              <w:ind w:firstLine="0"/>
              <w:jc w:val="center"/>
              <w:rPr>
                <w:sz w:val="20"/>
                <w:szCs w:val="20"/>
              </w:rPr>
            </w:pPr>
            <w:r>
              <w:rPr>
                <w:sz w:val="20"/>
                <w:szCs w:val="20"/>
              </w:rPr>
              <w:t>Внесение положения парка вагонов по станции на 7 и 19-00</w:t>
            </w:r>
          </w:p>
        </w:tc>
        <w:tc>
          <w:tcPr>
            <w:tcW w:w="1686" w:type="dxa"/>
            <w:vAlign w:val="center"/>
          </w:tcPr>
          <w:p w:rsidR="001822CB" w:rsidRPr="00576293" w:rsidRDefault="000A3075" w:rsidP="001822CB">
            <w:pPr>
              <w:ind w:firstLine="0"/>
              <w:jc w:val="center"/>
              <w:rPr>
                <w:sz w:val="20"/>
                <w:szCs w:val="20"/>
              </w:rPr>
            </w:pPr>
            <w:r>
              <w:rPr>
                <w:sz w:val="20"/>
                <w:szCs w:val="20"/>
              </w:rPr>
              <w:t>п.10.8.8.</w:t>
            </w:r>
          </w:p>
        </w:tc>
      </w:tr>
      <w:tr w:rsidR="001822CB" w:rsidRPr="00576293">
        <w:trPr>
          <w:trHeight w:val="510"/>
        </w:trPr>
        <w:tc>
          <w:tcPr>
            <w:tcW w:w="633" w:type="dxa"/>
            <w:vMerge w:val="restart"/>
            <w:vAlign w:val="center"/>
          </w:tcPr>
          <w:p w:rsidR="001822CB" w:rsidRPr="00576293" w:rsidRDefault="001822CB" w:rsidP="001822CB">
            <w:pPr>
              <w:ind w:firstLine="0"/>
              <w:jc w:val="center"/>
              <w:rPr>
                <w:sz w:val="20"/>
                <w:szCs w:val="20"/>
              </w:rPr>
            </w:pPr>
            <w:r>
              <w:rPr>
                <w:sz w:val="20"/>
                <w:szCs w:val="20"/>
              </w:rPr>
              <w:t>4</w:t>
            </w:r>
          </w:p>
        </w:tc>
        <w:tc>
          <w:tcPr>
            <w:tcW w:w="1634" w:type="dxa"/>
            <w:vMerge w:val="restart"/>
            <w:vAlign w:val="center"/>
          </w:tcPr>
          <w:p w:rsidR="001822CB" w:rsidRPr="00576293" w:rsidRDefault="001822CB" w:rsidP="001822CB">
            <w:pPr>
              <w:ind w:firstLine="0"/>
              <w:jc w:val="center"/>
              <w:rPr>
                <w:sz w:val="20"/>
                <w:szCs w:val="20"/>
              </w:rPr>
            </w:pPr>
            <w:r w:rsidRPr="00576293">
              <w:rPr>
                <w:sz w:val="20"/>
                <w:szCs w:val="20"/>
              </w:rPr>
              <w:t>Грузовой документ</w:t>
            </w:r>
          </w:p>
        </w:tc>
        <w:tc>
          <w:tcPr>
            <w:tcW w:w="2212" w:type="dxa"/>
            <w:vAlign w:val="center"/>
          </w:tcPr>
          <w:p w:rsidR="001822CB" w:rsidRPr="00576293" w:rsidRDefault="001822CB" w:rsidP="001822CB">
            <w:pPr>
              <w:ind w:firstLine="0"/>
              <w:jc w:val="center"/>
              <w:rPr>
                <w:sz w:val="20"/>
                <w:szCs w:val="20"/>
              </w:rPr>
            </w:pPr>
            <w:r>
              <w:rPr>
                <w:sz w:val="20"/>
                <w:szCs w:val="20"/>
              </w:rPr>
              <w:t>Для внешних грузов</w:t>
            </w:r>
          </w:p>
        </w:tc>
        <w:tc>
          <w:tcPr>
            <w:tcW w:w="3375" w:type="dxa"/>
            <w:vAlign w:val="center"/>
          </w:tcPr>
          <w:p w:rsidR="001822CB" w:rsidRPr="00576293" w:rsidRDefault="001822CB" w:rsidP="001822CB">
            <w:pPr>
              <w:ind w:firstLine="0"/>
              <w:jc w:val="center"/>
              <w:rPr>
                <w:sz w:val="20"/>
                <w:szCs w:val="20"/>
              </w:rPr>
            </w:pPr>
            <w:r>
              <w:rPr>
                <w:sz w:val="20"/>
                <w:szCs w:val="20"/>
              </w:rPr>
              <w:t>Фиксирование параметров перевозочных документов к вагону, пр. свойств груза для внешних грузов</w:t>
            </w:r>
          </w:p>
        </w:tc>
        <w:tc>
          <w:tcPr>
            <w:tcW w:w="1686" w:type="dxa"/>
            <w:vAlign w:val="center"/>
          </w:tcPr>
          <w:p w:rsidR="001822CB" w:rsidRPr="00576293" w:rsidRDefault="00250937" w:rsidP="001822CB">
            <w:pPr>
              <w:ind w:firstLine="0"/>
              <w:jc w:val="center"/>
              <w:rPr>
                <w:sz w:val="20"/>
                <w:szCs w:val="20"/>
              </w:rPr>
            </w:pPr>
            <w:r>
              <w:rPr>
                <w:sz w:val="20"/>
                <w:szCs w:val="20"/>
              </w:rPr>
              <w:t>п.</w:t>
            </w:r>
            <w:r w:rsidRPr="000A3075">
              <w:rPr>
                <w:sz w:val="20"/>
                <w:szCs w:val="20"/>
              </w:rPr>
              <w:t>10.8.</w:t>
            </w:r>
            <w:r>
              <w:rPr>
                <w:sz w:val="20"/>
                <w:szCs w:val="20"/>
              </w:rPr>
              <w:t>9.</w:t>
            </w:r>
          </w:p>
        </w:tc>
      </w:tr>
      <w:tr w:rsidR="001822CB" w:rsidRPr="00576293">
        <w:trPr>
          <w:trHeight w:val="345"/>
        </w:trPr>
        <w:tc>
          <w:tcPr>
            <w:tcW w:w="633" w:type="dxa"/>
            <w:vMerge/>
            <w:vAlign w:val="center"/>
          </w:tcPr>
          <w:p w:rsidR="001822CB" w:rsidRPr="00576293" w:rsidRDefault="001822CB" w:rsidP="001822CB">
            <w:pPr>
              <w:ind w:firstLine="0"/>
              <w:jc w:val="center"/>
              <w:rPr>
                <w:sz w:val="20"/>
                <w:szCs w:val="20"/>
              </w:rPr>
            </w:pPr>
          </w:p>
        </w:tc>
        <w:tc>
          <w:tcPr>
            <w:tcW w:w="1634" w:type="dxa"/>
            <w:vMerge/>
            <w:vAlign w:val="center"/>
          </w:tcPr>
          <w:p w:rsidR="001822CB" w:rsidRPr="00576293" w:rsidRDefault="001822CB" w:rsidP="001822CB">
            <w:pPr>
              <w:ind w:firstLine="0"/>
              <w:jc w:val="center"/>
              <w:rPr>
                <w:sz w:val="20"/>
                <w:szCs w:val="20"/>
              </w:rPr>
            </w:pPr>
          </w:p>
        </w:tc>
        <w:tc>
          <w:tcPr>
            <w:tcW w:w="2212" w:type="dxa"/>
            <w:vAlign w:val="center"/>
          </w:tcPr>
          <w:p w:rsidR="001822CB" w:rsidRPr="00576293" w:rsidRDefault="001822CB" w:rsidP="001822CB">
            <w:pPr>
              <w:ind w:firstLine="0"/>
              <w:jc w:val="center"/>
              <w:rPr>
                <w:sz w:val="20"/>
                <w:szCs w:val="20"/>
              </w:rPr>
            </w:pPr>
            <w:r>
              <w:rPr>
                <w:sz w:val="20"/>
                <w:szCs w:val="20"/>
              </w:rPr>
              <w:t xml:space="preserve">Для </w:t>
            </w:r>
            <w:proofErr w:type="spellStart"/>
            <w:r>
              <w:rPr>
                <w:sz w:val="20"/>
                <w:szCs w:val="20"/>
              </w:rPr>
              <w:t>внутрекомбинатовских</w:t>
            </w:r>
            <w:proofErr w:type="spellEnd"/>
            <w:r>
              <w:rPr>
                <w:sz w:val="20"/>
                <w:szCs w:val="20"/>
              </w:rPr>
              <w:t xml:space="preserve"> грузов </w:t>
            </w:r>
          </w:p>
        </w:tc>
        <w:tc>
          <w:tcPr>
            <w:tcW w:w="3375" w:type="dxa"/>
            <w:vAlign w:val="center"/>
          </w:tcPr>
          <w:p w:rsidR="001822CB" w:rsidRPr="00576293" w:rsidRDefault="001822CB" w:rsidP="001822CB">
            <w:pPr>
              <w:ind w:firstLine="0"/>
              <w:jc w:val="center"/>
              <w:rPr>
                <w:sz w:val="20"/>
                <w:szCs w:val="20"/>
              </w:rPr>
            </w:pPr>
            <w:r>
              <w:rPr>
                <w:sz w:val="20"/>
                <w:szCs w:val="20"/>
              </w:rPr>
              <w:t xml:space="preserve">Фиксирование параметров перевозочных документов к вагону, пр. свойств груза для </w:t>
            </w:r>
            <w:proofErr w:type="spellStart"/>
            <w:r>
              <w:rPr>
                <w:sz w:val="20"/>
                <w:szCs w:val="20"/>
              </w:rPr>
              <w:t>внутрекомбинатовских</w:t>
            </w:r>
            <w:proofErr w:type="spellEnd"/>
            <w:r>
              <w:rPr>
                <w:sz w:val="20"/>
                <w:szCs w:val="20"/>
              </w:rPr>
              <w:t xml:space="preserve"> грузов</w:t>
            </w:r>
          </w:p>
        </w:tc>
        <w:tc>
          <w:tcPr>
            <w:tcW w:w="1686" w:type="dxa"/>
            <w:vAlign w:val="center"/>
          </w:tcPr>
          <w:p w:rsidR="001822CB" w:rsidRPr="00576293" w:rsidRDefault="000A3075" w:rsidP="001822CB">
            <w:pPr>
              <w:ind w:firstLine="0"/>
              <w:jc w:val="center"/>
              <w:rPr>
                <w:sz w:val="20"/>
                <w:szCs w:val="20"/>
              </w:rPr>
            </w:pPr>
            <w:r>
              <w:rPr>
                <w:sz w:val="20"/>
                <w:szCs w:val="20"/>
              </w:rPr>
              <w:t>п.</w:t>
            </w:r>
            <w:r w:rsidRPr="000A3075">
              <w:rPr>
                <w:sz w:val="20"/>
                <w:szCs w:val="20"/>
              </w:rPr>
              <w:t>10.8.10</w:t>
            </w:r>
            <w:r w:rsidR="00250937">
              <w:rPr>
                <w:sz w:val="20"/>
                <w:szCs w:val="20"/>
              </w:rPr>
              <w:t>.</w:t>
            </w:r>
          </w:p>
        </w:tc>
      </w:tr>
      <w:tr w:rsidR="00250937" w:rsidRPr="00576293">
        <w:trPr>
          <w:trHeight w:val="330"/>
        </w:trPr>
        <w:tc>
          <w:tcPr>
            <w:tcW w:w="633" w:type="dxa"/>
            <w:vMerge w:val="restart"/>
            <w:vAlign w:val="center"/>
          </w:tcPr>
          <w:p w:rsidR="00250937" w:rsidRDefault="00250937" w:rsidP="001822CB">
            <w:pPr>
              <w:ind w:firstLine="0"/>
              <w:jc w:val="center"/>
              <w:rPr>
                <w:sz w:val="20"/>
                <w:szCs w:val="20"/>
              </w:rPr>
            </w:pPr>
            <w:r>
              <w:rPr>
                <w:sz w:val="20"/>
                <w:szCs w:val="20"/>
              </w:rPr>
              <w:t>5</w:t>
            </w:r>
          </w:p>
        </w:tc>
        <w:tc>
          <w:tcPr>
            <w:tcW w:w="1634" w:type="dxa"/>
            <w:vMerge w:val="restart"/>
            <w:vAlign w:val="center"/>
          </w:tcPr>
          <w:p w:rsidR="00250937" w:rsidRPr="00576293" w:rsidRDefault="00250937" w:rsidP="001822CB">
            <w:pPr>
              <w:ind w:firstLine="0"/>
              <w:jc w:val="center"/>
              <w:rPr>
                <w:sz w:val="20"/>
                <w:szCs w:val="20"/>
              </w:rPr>
            </w:pPr>
            <w:r>
              <w:rPr>
                <w:sz w:val="20"/>
                <w:szCs w:val="20"/>
              </w:rPr>
              <w:t>Передаточная ведомость</w:t>
            </w:r>
          </w:p>
        </w:tc>
        <w:tc>
          <w:tcPr>
            <w:tcW w:w="2212" w:type="dxa"/>
            <w:vAlign w:val="center"/>
          </w:tcPr>
          <w:p w:rsidR="00250937" w:rsidRPr="00576293" w:rsidRDefault="00250937" w:rsidP="001822CB">
            <w:pPr>
              <w:ind w:firstLine="0"/>
              <w:jc w:val="center"/>
              <w:rPr>
                <w:sz w:val="20"/>
                <w:szCs w:val="20"/>
              </w:rPr>
            </w:pPr>
            <w:r>
              <w:rPr>
                <w:sz w:val="20"/>
                <w:szCs w:val="20"/>
              </w:rPr>
              <w:t>Цеху</w:t>
            </w:r>
          </w:p>
        </w:tc>
        <w:tc>
          <w:tcPr>
            <w:tcW w:w="3375" w:type="dxa"/>
            <w:vMerge w:val="restart"/>
            <w:vAlign w:val="center"/>
          </w:tcPr>
          <w:p w:rsidR="00250937" w:rsidRPr="00576293" w:rsidRDefault="00250937" w:rsidP="001822CB">
            <w:pPr>
              <w:ind w:firstLine="0"/>
              <w:jc w:val="center"/>
              <w:rPr>
                <w:sz w:val="20"/>
                <w:szCs w:val="20"/>
              </w:rPr>
            </w:pPr>
            <w:r>
              <w:rPr>
                <w:sz w:val="20"/>
                <w:szCs w:val="20"/>
              </w:rPr>
              <w:t>Учет передачи вагонов по видам передач с формированием печатных форм «передаточных ведомостей», для передачи цеху, клиенту.</w:t>
            </w:r>
          </w:p>
        </w:tc>
        <w:tc>
          <w:tcPr>
            <w:tcW w:w="1686" w:type="dxa"/>
            <w:vMerge w:val="restart"/>
            <w:vAlign w:val="center"/>
          </w:tcPr>
          <w:p w:rsidR="00250937" w:rsidRPr="00576293" w:rsidRDefault="00250937" w:rsidP="001822CB">
            <w:pPr>
              <w:ind w:firstLine="0"/>
              <w:jc w:val="center"/>
              <w:rPr>
                <w:sz w:val="20"/>
                <w:szCs w:val="20"/>
              </w:rPr>
            </w:pPr>
            <w:r>
              <w:rPr>
                <w:sz w:val="20"/>
                <w:szCs w:val="20"/>
              </w:rPr>
              <w:t>будет разрабатываться на последующих этапах внедрения проекта</w:t>
            </w:r>
          </w:p>
        </w:tc>
      </w:tr>
      <w:tr w:rsidR="00250937" w:rsidRPr="00576293">
        <w:trPr>
          <w:trHeight w:val="360"/>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От цеха</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4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Клиенту</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60"/>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От клиента</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3D473C">
        <w:trPr>
          <w:trHeight w:val="285"/>
        </w:trPr>
        <w:tc>
          <w:tcPr>
            <w:tcW w:w="633" w:type="dxa"/>
            <w:vMerge w:val="restart"/>
            <w:vAlign w:val="center"/>
          </w:tcPr>
          <w:p w:rsidR="00250937" w:rsidRDefault="00250937" w:rsidP="001822CB">
            <w:pPr>
              <w:ind w:firstLine="0"/>
              <w:jc w:val="center"/>
              <w:rPr>
                <w:sz w:val="20"/>
                <w:szCs w:val="20"/>
              </w:rPr>
            </w:pPr>
            <w:r>
              <w:rPr>
                <w:sz w:val="20"/>
                <w:szCs w:val="20"/>
              </w:rPr>
              <w:t>8</w:t>
            </w:r>
          </w:p>
        </w:tc>
        <w:tc>
          <w:tcPr>
            <w:tcW w:w="1634" w:type="dxa"/>
            <w:vMerge w:val="restart"/>
            <w:vAlign w:val="center"/>
          </w:tcPr>
          <w:p w:rsidR="00250937" w:rsidRPr="003D473C" w:rsidRDefault="00250937" w:rsidP="001822CB">
            <w:pPr>
              <w:ind w:firstLine="0"/>
              <w:jc w:val="center"/>
              <w:rPr>
                <w:sz w:val="20"/>
                <w:szCs w:val="20"/>
              </w:rPr>
            </w:pPr>
            <w:r w:rsidRPr="003D473C">
              <w:rPr>
                <w:sz w:val="20"/>
                <w:szCs w:val="20"/>
              </w:rPr>
              <w:t>Прием-передача</w:t>
            </w:r>
            <w:r>
              <w:rPr>
                <w:sz w:val="20"/>
                <w:szCs w:val="20"/>
              </w:rPr>
              <w:t xml:space="preserve"> ваг</w:t>
            </w:r>
            <w:r w:rsidRPr="003D473C">
              <w:rPr>
                <w:sz w:val="20"/>
                <w:szCs w:val="20"/>
              </w:rPr>
              <w:t xml:space="preserve">онов </w:t>
            </w:r>
            <w:r>
              <w:rPr>
                <w:sz w:val="20"/>
                <w:szCs w:val="20"/>
              </w:rPr>
              <w:t>(комбинат-</w:t>
            </w:r>
            <w:r w:rsidRPr="003D473C">
              <w:rPr>
                <w:sz w:val="20"/>
                <w:szCs w:val="20"/>
              </w:rPr>
              <w:t>УЗ</w:t>
            </w:r>
            <w:r>
              <w:rPr>
                <w:sz w:val="20"/>
                <w:szCs w:val="20"/>
              </w:rPr>
              <w:t>)</w:t>
            </w:r>
          </w:p>
        </w:tc>
        <w:tc>
          <w:tcPr>
            <w:tcW w:w="2212" w:type="dxa"/>
            <w:vAlign w:val="center"/>
          </w:tcPr>
          <w:p w:rsidR="00250937" w:rsidRPr="003D473C" w:rsidRDefault="00250937" w:rsidP="001822CB">
            <w:pPr>
              <w:ind w:firstLine="0"/>
              <w:jc w:val="center"/>
              <w:rPr>
                <w:sz w:val="20"/>
                <w:szCs w:val="20"/>
              </w:rPr>
            </w:pPr>
            <w:r>
              <w:rPr>
                <w:sz w:val="20"/>
                <w:szCs w:val="20"/>
              </w:rPr>
              <w:t>П</w:t>
            </w:r>
            <w:r w:rsidRPr="003D473C">
              <w:rPr>
                <w:sz w:val="20"/>
                <w:szCs w:val="20"/>
              </w:rPr>
              <w:t>амятка о приеме вагонов</w:t>
            </w:r>
          </w:p>
        </w:tc>
        <w:tc>
          <w:tcPr>
            <w:tcW w:w="3375" w:type="dxa"/>
            <w:vMerge w:val="restart"/>
            <w:vAlign w:val="center"/>
          </w:tcPr>
          <w:p w:rsidR="00250937" w:rsidRDefault="00250937" w:rsidP="001822CB">
            <w:pPr>
              <w:ind w:firstLine="0"/>
              <w:jc w:val="center"/>
              <w:rPr>
                <w:sz w:val="20"/>
                <w:szCs w:val="20"/>
              </w:rPr>
            </w:pPr>
            <w:r>
              <w:rPr>
                <w:sz w:val="20"/>
                <w:szCs w:val="20"/>
              </w:rPr>
              <w:t>Учет приема-передачи вагонов между Комбинатом и «</w:t>
            </w:r>
            <w:proofErr w:type="spellStart"/>
            <w:r>
              <w:rPr>
                <w:sz w:val="20"/>
                <w:szCs w:val="20"/>
              </w:rPr>
              <w:t>Укрзализницей</w:t>
            </w:r>
            <w:proofErr w:type="spellEnd"/>
            <w:r>
              <w:rPr>
                <w:sz w:val="20"/>
                <w:szCs w:val="20"/>
              </w:rPr>
              <w:t>»</w:t>
            </w:r>
          </w:p>
          <w:p w:rsidR="00250937" w:rsidRPr="003D473C" w:rsidRDefault="00250937" w:rsidP="001822CB">
            <w:pPr>
              <w:ind w:firstLine="0"/>
              <w:rPr>
                <w:sz w:val="20"/>
                <w:szCs w:val="20"/>
              </w:rPr>
            </w:pPr>
          </w:p>
        </w:tc>
        <w:tc>
          <w:tcPr>
            <w:tcW w:w="1686" w:type="dxa"/>
            <w:vMerge w:val="restart"/>
            <w:vAlign w:val="center"/>
          </w:tcPr>
          <w:p w:rsidR="00250937" w:rsidRPr="003D473C" w:rsidRDefault="00250937" w:rsidP="001822CB">
            <w:pPr>
              <w:ind w:firstLine="0"/>
              <w:jc w:val="center"/>
              <w:rPr>
                <w:sz w:val="20"/>
                <w:szCs w:val="20"/>
              </w:rPr>
            </w:pPr>
            <w:r>
              <w:rPr>
                <w:sz w:val="20"/>
                <w:szCs w:val="20"/>
              </w:rPr>
              <w:t>будет разрабатываться на последующих этапах внедрения проекта</w:t>
            </w:r>
          </w:p>
        </w:tc>
      </w:tr>
      <w:tr w:rsidR="00250937" w:rsidRPr="003D473C">
        <w:trPr>
          <w:trHeight w:val="25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Pr="003D473C" w:rsidRDefault="00250937" w:rsidP="001822CB">
            <w:pPr>
              <w:ind w:firstLine="0"/>
              <w:jc w:val="center"/>
              <w:rPr>
                <w:sz w:val="20"/>
                <w:szCs w:val="20"/>
              </w:rPr>
            </w:pPr>
          </w:p>
        </w:tc>
        <w:tc>
          <w:tcPr>
            <w:tcW w:w="2212" w:type="dxa"/>
            <w:vAlign w:val="center"/>
          </w:tcPr>
          <w:p w:rsidR="00250937" w:rsidRPr="003D473C" w:rsidRDefault="00250937" w:rsidP="001822CB">
            <w:pPr>
              <w:ind w:firstLine="0"/>
              <w:jc w:val="center"/>
              <w:rPr>
                <w:sz w:val="20"/>
                <w:szCs w:val="20"/>
              </w:rPr>
            </w:pPr>
            <w:r w:rsidRPr="003D473C">
              <w:rPr>
                <w:sz w:val="20"/>
                <w:szCs w:val="20"/>
              </w:rPr>
              <w:t>Уведомление о сдаче вагонов</w:t>
            </w:r>
          </w:p>
        </w:tc>
        <w:tc>
          <w:tcPr>
            <w:tcW w:w="3375" w:type="dxa"/>
            <w:vMerge/>
            <w:vAlign w:val="center"/>
          </w:tcPr>
          <w:p w:rsidR="00250937" w:rsidRPr="003D473C" w:rsidRDefault="00250937" w:rsidP="001822CB">
            <w:pPr>
              <w:ind w:firstLine="0"/>
              <w:jc w:val="center"/>
              <w:rPr>
                <w:sz w:val="20"/>
                <w:szCs w:val="20"/>
              </w:rPr>
            </w:pPr>
          </w:p>
        </w:tc>
        <w:tc>
          <w:tcPr>
            <w:tcW w:w="1686" w:type="dxa"/>
            <w:vMerge/>
            <w:vAlign w:val="center"/>
          </w:tcPr>
          <w:p w:rsidR="00250937" w:rsidRPr="003D473C" w:rsidRDefault="00250937" w:rsidP="001822CB">
            <w:pPr>
              <w:ind w:firstLine="0"/>
              <w:jc w:val="center"/>
              <w:rPr>
                <w:sz w:val="20"/>
                <w:szCs w:val="20"/>
              </w:rPr>
            </w:pPr>
          </w:p>
        </w:tc>
      </w:tr>
      <w:tr w:rsidR="00250937" w:rsidRPr="00576293">
        <w:trPr>
          <w:trHeight w:val="360"/>
        </w:trPr>
        <w:tc>
          <w:tcPr>
            <w:tcW w:w="633" w:type="dxa"/>
            <w:vMerge w:val="restart"/>
            <w:vAlign w:val="center"/>
          </w:tcPr>
          <w:p w:rsidR="00250937" w:rsidRDefault="00250937" w:rsidP="001822CB">
            <w:pPr>
              <w:ind w:firstLine="0"/>
              <w:jc w:val="center"/>
              <w:rPr>
                <w:sz w:val="20"/>
                <w:szCs w:val="20"/>
              </w:rPr>
            </w:pPr>
            <w:r>
              <w:rPr>
                <w:sz w:val="20"/>
                <w:szCs w:val="20"/>
              </w:rPr>
              <w:t>6</w:t>
            </w:r>
          </w:p>
        </w:tc>
        <w:tc>
          <w:tcPr>
            <w:tcW w:w="1634" w:type="dxa"/>
            <w:vMerge w:val="restart"/>
            <w:vAlign w:val="center"/>
          </w:tcPr>
          <w:p w:rsidR="00250937" w:rsidRDefault="00250937" w:rsidP="001822CB">
            <w:pPr>
              <w:ind w:firstLine="0"/>
              <w:jc w:val="center"/>
              <w:rPr>
                <w:sz w:val="20"/>
                <w:szCs w:val="20"/>
              </w:rPr>
            </w:pPr>
            <w:r>
              <w:rPr>
                <w:sz w:val="20"/>
                <w:szCs w:val="20"/>
              </w:rPr>
              <w:t>Подтверждение операций</w:t>
            </w:r>
          </w:p>
        </w:tc>
        <w:tc>
          <w:tcPr>
            <w:tcW w:w="2212" w:type="dxa"/>
            <w:vAlign w:val="center"/>
          </w:tcPr>
          <w:p w:rsidR="00250937" w:rsidRPr="00576293" w:rsidRDefault="00250937" w:rsidP="001822CB">
            <w:pPr>
              <w:ind w:firstLine="0"/>
              <w:jc w:val="center"/>
              <w:rPr>
                <w:sz w:val="20"/>
                <w:szCs w:val="20"/>
              </w:rPr>
            </w:pPr>
            <w:r>
              <w:rPr>
                <w:sz w:val="20"/>
                <w:szCs w:val="20"/>
              </w:rPr>
              <w:t>Грузовая операция</w:t>
            </w:r>
          </w:p>
        </w:tc>
        <w:tc>
          <w:tcPr>
            <w:tcW w:w="3375" w:type="dxa"/>
            <w:vMerge w:val="restart"/>
            <w:vAlign w:val="center"/>
          </w:tcPr>
          <w:p w:rsidR="00250937" w:rsidRPr="00576293" w:rsidRDefault="00250937" w:rsidP="001822CB">
            <w:pPr>
              <w:ind w:firstLine="0"/>
              <w:jc w:val="center"/>
              <w:rPr>
                <w:sz w:val="20"/>
                <w:szCs w:val="20"/>
              </w:rPr>
            </w:pPr>
            <w:r>
              <w:rPr>
                <w:sz w:val="20"/>
                <w:szCs w:val="20"/>
              </w:rPr>
              <w:t>Фиксирует событие начала или окончания грузовой и других операций из технологических карт</w:t>
            </w: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345"/>
        </w:trPr>
        <w:tc>
          <w:tcPr>
            <w:tcW w:w="633" w:type="dxa"/>
            <w:vMerge/>
            <w:vAlign w:val="center"/>
          </w:tcPr>
          <w:p w:rsidR="00250937" w:rsidRDefault="00250937" w:rsidP="001822CB">
            <w:pPr>
              <w:ind w:firstLine="0"/>
              <w:jc w:val="center"/>
              <w:rPr>
                <w:sz w:val="20"/>
                <w:szCs w:val="20"/>
              </w:rPr>
            </w:pPr>
          </w:p>
        </w:tc>
        <w:tc>
          <w:tcPr>
            <w:tcW w:w="1634" w:type="dxa"/>
            <w:vMerge/>
            <w:vAlign w:val="center"/>
          </w:tcPr>
          <w:p w:rsidR="00250937" w:rsidRDefault="00250937" w:rsidP="001822CB">
            <w:pPr>
              <w:ind w:firstLine="0"/>
              <w:jc w:val="center"/>
              <w:rPr>
                <w:sz w:val="20"/>
                <w:szCs w:val="20"/>
              </w:rPr>
            </w:pPr>
          </w:p>
        </w:tc>
        <w:tc>
          <w:tcPr>
            <w:tcW w:w="2212" w:type="dxa"/>
            <w:vAlign w:val="center"/>
          </w:tcPr>
          <w:p w:rsidR="00250937" w:rsidRPr="00576293" w:rsidRDefault="00250937" w:rsidP="001822CB">
            <w:pPr>
              <w:ind w:firstLine="0"/>
              <w:jc w:val="center"/>
              <w:rPr>
                <w:sz w:val="20"/>
                <w:szCs w:val="20"/>
              </w:rPr>
            </w:pPr>
            <w:r>
              <w:rPr>
                <w:sz w:val="20"/>
                <w:szCs w:val="20"/>
              </w:rPr>
              <w:t>Прочие операции</w:t>
            </w:r>
          </w:p>
        </w:tc>
        <w:tc>
          <w:tcPr>
            <w:tcW w:w="3375" w:type="dxa"/>
            <w:vMerge/>
            <w:vAlign w:val="center"/>
          </w:tcPr>
          <w:p w:rsidR="00250937" w:rsidRPr="00576293" w:rsidRDefault="00250937" w:rsidP="001822CB">
            <w:pPr>
              <w:ind w:firstLine="0"/>
              <w:jc w:val="center"/>
              <w:rPr>
                <w:sz w:val="20"/>
                <w:szCs w:val="20"/>
              </w:rPr>
            </w:pPr>
          </w:p>
        </w:tc>
        <w:tc>
          <w:tcPr>
            <w:tcW w:w="1686" w:type="dxa"/>
            <w:vMerge/>
            <w:vAlign w:val="center"/>
          </w:tcPr>
          <w:p w:rsidR="00250937" w:rsidRPr="00576293" w:rsidRDefault="00250937" w:rsidP="001822CB">
            <w:pPr>
              <w:ind w:firstLine="0"/>
              <w:jc w:val="center"/>
              <w:rPr>
                <w:sz w:val="20"/>
                <w:szCs w:val="20"/>
              </w:rPr>
            </w:pPr>
          </w:p>
        </w:tc>
      </w:tr>
      <w:tr w:rsidR="00250937" w:rsidRPr="00576293">
        <w:trPr>
          <w:trHeight w:val="715"/>
        </w:trPr>
        <w:tc>
          <w:tcPr>
            <w:tcW w:w="633" w:type="dxa"/>
            <w:vAlign w:val="center"/>
          </w:tcPr>
          <w:p w:rsidR="00250937" w:rsidRDefault="00250937" w:rsidP="001822CB">
            <w:pPr>
              <w:ind w:firstLine="0"/>
              <w:jc w:val="center"/>
              <w:rPr>
                <w:sz w:val="20"/>
                <w:szCs w:val="20"/>
              </w:rPr>
            </w:pPr>
            <w:r>
              <w:rPr>
                <w:sz w:val="20"/>
                <w:szCs w:val="20"/>
              </w:rPr>
              <w:t>7</w:t>
            </w:r>
          </w:p>
        </w:tc>
        <w:tc>
          <w:tcPr>
            <w:tcW w:w="1634" w:type="dxa"/>
            <w:vAlign w:val="center"/>
          </w:tcPr>
          <w:p w:rsidR="00250937" w:rsidRDefault="00250937" w:rsidP="001822CB">
            <w:pPr>
              <w:ind w:firstLine="0"/>
              <w:jc w:val="center"/>
              <w:rPr>
                <w:sz w:val="20"/>
                <w:szCs w:val="20"/>
              </w:rPr>
            </w:pPr>
            <w:r>
              <w:rPr>
                <w:sz w:val="20"/>
                <w:szCs w:val="20"/>
              </w:rPr>
              <w:t>Ответственный простой за цехом</w:t>
            </w:r>
          </w:p>
        </w:tc>
        <w:tc>
          <w:tcPr>
            <w:tcW w:w="2212" w:type="dxa"/>
            <w:vAlign w:val="center"/>
          </w:tcPr>
          <w:p w:rsidR="00250937" w:rsidRPr="00576293" w:rsidRDefault="00250937" w:rsidP="001822CB">
            <w:pPr>
              <w:ind w:firstLine="0"/>
              <w:jc w:val="center"/>
              <w:rPr>
                <w:sz w:val="20"/>
                <w:szCs w:val="20"/>
              </w:rPr>
            </w:pPr>
          </w:p>
        </w:tc>
        <w:tc>
          <w:tcPr>
            <w:tcW w:w="3375" w:type="dxa"/>
            <w:vAlign w:val="center"/>
          </w:tcPr>
          <w:p w:rsidR="00250937" w:rsidRPr="00576293" w:rsidRDefault="00250937" w:rsidP="001822CB">
            <w:pPr>
              <w:ind w:firstLine="0"/>
              <w:jc w:val="center"/>
              <w:rPr>
                <w:sz w:val="20"/>
                <w:szCs w:val="20"/>
              </w:rPr>
            </w:pPr>
            <w:r>
              <w:rPr>
                <w:sz w:val="20"/>
                <w:szCs w:val="20"/>
              </w:rPr>
              <w:t>Директивное зачисление, списание вагонов с ответственного простоя</w:t>
            </w:r>
          </w:p>
        </w:tc>
        <w:tc>
          <w:tcPr>
            <w:tcW w:w="1686" w:type="dxa"/>
            <w:vMerge/>
            <w:vAlign w:val="center"/>
          </w:tcPr>
          <w:p w:rsidR="00250937" w:rsidRPr="00576293" w:rsidRDefault="00250937" w:rsidP="001822CB">
            <w:pPr>
              <w:ind w:firstLine="0"/>
              <w:jc w:val="center"/>
              <w:rPr>
                <w:sz w:val="20"/>
                <w:szCs w:val="20"/>
              </w:rPr>
            </w:pPr>
          </w:p>
        </w:tc>
      </w:tr>
      <w:tr w:rsidR="00250937" w:rsidRPr="003D473C">
        <w:trPr>
          <w:trHeight w:val="340"/>
        </w:trPr>
        <w:tc>
          <w:tcPr>
            <w:tcW w:w="633" w:type="dxa"/>
            <w:vAlign w:val="center"/>
          </w:tcPr>
          <w:p w:rsidR="00250937" w:rsidRDefault="00250937" w:rsidP="001822CB">
            <w:pPr>
              <w:ind w:firstLine="0"/>
              <w:jc w:val="center"/>
              <w:rPr>
                <w:sz w:val="20"/>
                <w:szCs w:val="20"/>
              </w:rPr>
            </w:pPr>
            <w:r>
              <w:rPr>
                <w:sz w:val="20"/>
                <w:szCs w:val="20"/>
              </w:rPr>
              <w:t>8</w:t>
            </w:r>
          </w:p>
        </w:tc>
        <w:tc>
          <w:tcPr>
            <w:tcW w:w="1634" w:type="dxa"/>
            <w:vAlign w:val="center"/>
          </w:tcPr>
          <w:p w:rsidR="00250937" w:rsidRPr="003D473C" w:rsidRDefault="00250937" w:rsidP="001822CB">
            <w:pPr>
              <w:ind w:firstLine="0"/>
              <w:jc w:val="center"/>
              <w:rPr>
                <w:sz w:val="20"/>
                <w:szCs w:val="20"/>
              </w:rPr>
            </w:pPr>
            <w:r>
              <w:rPr>
                <w:sz w:val="20"/>
                <w:szCs w:val="20"/>
              </w:rPr>
              <w:t>Задержание вагона</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событие задержания с причинами и событие исправления задержания, формируется печатая форма «Акт о задержании»</w:t>
            </w:r>
          </w:p>
        </w:tc>
        <w:tc>
          <w:tcPr>
            <w:tcW w:w="1686" w:type="dxa"/>
            <w:vMerge/>
            <w:vAlign w:val="center"/>
          </w:tcPr>
          <w:p w:rsidR="00250937" w:rsidRPr="003D473C" w:rsidRDefault="00250937" w:rsidP="001822CB">
            <w:pPr>
              <w:ind w:firstLine="0"/>
              <w:jc w:val="center"/>
              <w:rPr>
                <w:sz w:val="20"/>
                <w:szCs w:val="20"/>
              </w:rPr>
            </w:pPr>
          </w:p>
        </w:tc>
      </w:tr>
      <w:tr w:rsidR="00250937" w:rsidRPr="003D473C">
        <w:trPr>
          <w:trHeight w:val="349"/>
        </w:trPr>
        <w:tc>
          <w:tcPr>
            <w:tcW w:w="633" w:type="dxa"/>
            <w:vAlign w:val="center"/>
          </w:tcPr>
          <w:p w:rsidR="00250937" w:rsidRDefault="00250937" w:rsidP="001822CB">
            <w:pPr>
              <w:ind w:firstLine="0"/>
              <w:jc w:val="center"/>
              <w:rPr>
                <w:sz w:val="20"/>
                <w:szCs w:val="20"/>
              </w:rPr>
            </w:pPr>
            <w:r>
              <w:rPr>
                <w:sz w:val="20"/>
                <w:szCs w:val="20"/>
              </w:rPr>
              <w:t>9</w:t>
            </w:r>
          </w:p>
        </w:tc>
        <w:tc>
          <w:tcPr>
            <w:tcW w:w="1634" w:type="dxa"/>
            <w:vAlign w:val="center"/>
          </w:tcPr>
          <w:p w:rsidR="00250937" w:rsidRDefault="00250937" w:rsidP="001822CB">
            <w:pPr>
              <w:ind w:firstLine="0"/>
              <w:jc w:val="center"/>
              <w:rPr>
                <w:sz w:val="20"/>
                <w:szCs w:val="20"/>
              </w:rPr>
            </w:pPr>
            <w:r>
              <w:rPr>
                <w:sz w:val="20"/>
                <w:szCs w:val="20"/>
              </w:rPr>
              <w:t>Свойства вагона</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события изменения свойств вагона (на первом этапе внедрения этим режимом фиксируется только изменение разметки вагона)</w:t>
            </w:r>
          </w:p>
        </w:tc>
        <w:tc>
          <w:tcPr>
            <w:tcW w:w="1686" w:type="dxa"/>
            <w:vMerge/>
            <w:vAlign w:val="center"/>
          </w:tcPr>
          <w:p w:rsidR="00250937" w:rsidRPr="003D473C" w:rsidRDefault="00250937" w:rsidP="001822CB">
            <w:pPr>
              <w:ind w:firstLine="0"/>
              <w:jc w:val="center"/>
              <w:rPr>
                <w:sz w:val="20"/>
                <w:szCs w:val="20"/>
              </w:rPr>
            </w:pPr>
          </w:p>
        </w:tc>
      </w:tr>
      <w:tr w:rsidR="00250937" w:rsidRPr="003D473C">
        <w:trPr>
          <w:trHeight w:val="527"/>
        </w:trPr>
        <w:tc>
          <w:tcPr>
            <w:tcW w:w="633" w:type="dxa"/>
            <w:vAlign w:val="center"/>
          </w:tcPr>
          <w:p w:rsidR="00250937" w:rsidRDefault="00250937" w:rsidP="001822CB">
            <w:pPr>
              <w:ind w:firstLine="0"/>
              <w:jc w:val="center"/>
              <w:rPr>
                <w:sz w:val="20"/>
                <w:szCs w:val="20"/>
              </w:rPr>
            </w:pPr>
            <w:r>
              <w:rPr>
                <w:sz w:val="20"/>
                <w:szCs w:val="20"/>
              </w:rPr>
              <w:t>10</w:t>
            </w:r>
          </w:p>
        </w:tc>
        <w:tc>
          <w:tcPr>
            <w:tcW w:w="1634" w:type="dxa"/>
            <w:vAlign w:val="center"/>
          </w:tcPr>
          <w:p w:rsidR="00250937" w:rsidRDefault="00250937" w:rsidP="001822CB">
            <w:pPr>
              <w:ind w:firstLine="0"/>
              <w:jc w:val="center"/>
              <w:rPr>
                <w:sz w:val="20"/>
                <w:szCs w:val="20"/>
              </w:rPr>
            </w:pPr>
            <w:r>
              <w:rPr>
                <w:sz w:val="20"/>
                <w:szCs w:val="20"/>
              </w:rPr>
              <w:t>Фиксировать событие</w:t>
            </w:r>
          </w:p>
        </w:tc>
        <w:tc>
          <w:tcPr>
            <w:tcW w:w="2212" w:type="dxa"/>
            <w:vAlign w:val="center"/>
          </w:tcPr>
          <w:p w:rsidR="00250937" w:rsidRPr="003D473C" w:rsidRDefault="00250937" w:rsidP="001822CB">
            <w:pPr>
              <w:ind w:firstLine="0"/>
              <w:jc w:val="center"/>
              <w:rPr>
                <w:sz w:val="20"/>
                <w:szCs w:val="20"/>
              </w:rPr>
            </w:pPr>
          </w:p>
        </w:tc>
        <w:tc>
          <w:tcPr>
            <w:tcW w:w="3375" w:type="dxa"/>
            <w:vAlign w:val="center"/>
          </w:tcPr>
          <w:p w:rsidR="00250937" w:rsidRPr="003D473C" w:rsidRDefault="00250937" w:rsidP="001822CB">
            <w:pPr>
              <w:ind w:firstLine="0"/>
              <w:jc w:val="center"/>
              <w:rPr>
                <w:sz w:val="20"/>
                <w:szCs w:val="20"/>
              </w:rPr>
            </w:pPr>
            <w:r>
              <w:rPr>
                <w:sz w:val="20"/>
                <w:szCs w:val="20"/>
              </w:rPr>
              <w:t>Фиксирует события, не учитываемые документами, указанными выше.</w:t>
            </w:r>
          </w:p>
        </w:tc>
        <w:tc>
          <w:tcPr>
            <w:tcW w:w="1686" w:type="dxa"/>
            <w:vMerge/>
            <w:vAlign w:val="center"/>
          </w:tcPr>
          <w:p w:rsidR="00250937" w:rsidRPr="003D473C" w:rsidRDefault="00250937" w:rsidP="001822CB">
            <w:pPr>
              <w:ind w:firstLine="0"/>
              <w:jc w:val="center"/>
              <w:rPr>
                <w:sz w:val="20"/>
                <w:szCs w:val="20"/>
              </w:rPr>
            </w:pPr>
          </w:p>
        </w:tc>
      </w:tr>
    </w:tbl>
    <w:p w:rsidR="001822CB" w:rsidRPr="00560563" w:rsidRDefault="001822CB" w:rsidP="001822CB"/>
    <w:p w:rsidR="001822CB" w:rsidRPr="001822CB" w:rsidRDefault="001822CB" w:rsidP="001822CB"/>
    <w:sectPr w:rsidR="001822CB" w:rsidRPr="001822CB" w:rsidSect="00116C07">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8FC" w:rsidRDefault="007038FC">
      <w:r>
        <w:separator/>
      </w:r>
    </w:p>
  </w:endnote>
  <w:endnote w:type="continuationSeparator" w:id="0">
    <w:p w:rsidR="007038FC" w:rsidRDefault="0070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5">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B85" w:rsidRDefault="00043B85" w:rsidP="000D05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43B85" w:rsidRDefault="00043B8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B85" w:rsidRDefault="00043B85" w:rsidP="000D05DA">
    <w:pPr>
      <w:pStyle w:val="a4"/>
      <w:framePr w:wrap="around" w:vAnchor="text" w:hAnchor="margin" w:xAlign="center" w:y="1"/>
      <w:ind w:firstLine="0"/>
      <w:rPr>
        <w:rStyle w:val="a5"/>
      </w:rPr>
    </w:pPr>
    <w:r>
      <w:rPr>
        <w:rStyle w:val="a5"/>
      </w:rPr>
      <w:fldChar w:fldCharType="begin"/>
    </w:r>
    <w:r>
      <w:rPr>
        <w:rStyle w:val="a5"/>
      </w:rPr>
      <w:instrText xml:space="preserve">PAGE  </w:instrText>
    </w:r>
    <w:r>
      <w:rPr>
        <w:rStyle w:val="a5"/>
      </w:rPr>
      <w:fldChar w:fldCharType="separate"/>
    </w:r>
    <w:r w:rsidR="004018DD">
      <w:rPr>
        <w:rStyle w:val="a5"/>
        <w:noProof/>
      </w:rPr>
      <w:t>4</w:t>
    </w:r>
    <w:r>
      <w:rPr>
        <w:rStyle w:val="a5"/>
      </w:rPr>
      <w:fldChar w:fldCharType="end"/>
    </w:r>
    <w:r>
      <w:rPr>
        <w:rStyle w:val="a5"/>
      </w:rPr>
      <w:t xml:space="preserve"> из </w:t>
    </w:r>
    <w:r>
      <w:rPr>
        <w:rStyle w:val="a5"/>
      </w:rPr>
      <w:fldChar w:fldCharType="begin"/>
    </w:r>
    <w:r>
      <w:rPr>
        <w:rStyle w:val="a5"/>
      </w:rPr>
      <w:instrText xml:space="preserve"> NUMPAGES </w:instrText>
    </w:r>
    <w:r>
      <w:rPr>
        <w:rStyle w:val="a5"/>
      </w:rPr>
      <w:fldChar w:fldCharType="separate"/>
    </w:r>
    <w:r w:rsidR="004018DD">
      <w:rPr>
        <w:rStyle w:val="a5"/>
        <w:noProof/>
      </w:rPr>
      <w:t>44</w:t>
    </w:r>
    <w:r>
      <w:rPr>
        <w:rStyle w:val="a5"/>
      </w:rPr>
      <w:fldChar w:fldCharType="end"/>
    </w:r>
    <w:r>
      <w:rPr>
        <w:rStyle w:val="a5"/>
      </w:rPr>
      <w:t xml:space="preserve">  </w:t>
    </w:r>
  </w:p>
  <w:p w:rsidR="00043B85" w:rsidRDefault="00043B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8FC" w:rsidRDefault="007038FC">
      <w:r>
        <w:separator/>
      </w:r>
    </w:p>
  </w:footnote>
  <w:footnote w:type="continuationSeparator" w:id="0">
    <w:p w:rsidR="007038FC" w:rsidRDefault="00703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B85" w:rsidRDefault="00043B85" w:rsidP="006A22D8">
    <w:pPr>
      <w:pStyle w:val="a8"/>
      <w:ind w:firstLine="0"/>
      <w:jc w:val="center"/>
    </w:pPr>
    <w:r>
      <w:t>Концептуальный проект</w:t>
    </w:r>
  </w:p>
  <w:p w:rsidR="00043B85" w:rsidRPr="006A22D8" w:rsidRDefault="00043B85" w:rsidP="006A22D8">
    <w:pPr>
      <w:pStyle w:val="a8"/>
      <w:ind w:firstLine="0"/>
      <w:jc w:val="center"/>
      <w:rPr>
        <w:b/>
      </w:rPr>
    </w:pPr>
    <w:r>
      <w:rPr>
        <w:b/>
      </w:rPr>
      <w:t>ИДС УЖДТ</w:t>
    </w:r>
  </w:p>
  <w:p w:rsidR="00043B85" w:rsidRDefault="00043B85">
    <w:pPr>
      <w:pStyle w:val="a8"/>
    </w:pPr>
    <w:r w:rsidRPr="00C84975">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33655</wp:posOffset>
              </wp:positionV>
              <wp:extent cx="6057900" cy="0"/>
              <wp:effectExtent l="34290" t="34290" r="32385" b="323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571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4C84D9D"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5pt" to="48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" strokecolor="#333"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4654811E"/>
    <w:lvl w:ilvl="0">
      <w:start w:val="1"/>
      <w:numFmt w:val="decimal"/>
      <w:pStyle w:val="2"/>
      <w:lvlText w:val="%1."/>
      <w:lvlJc w:val="left"/>
      <w:pPr>
        <w:tabs>
          <w:tab w:val="num" w:pos="643"/>
        </w:tabs>
        <w:ind w:left="643" w:hanging="360"/>
      </w:pPr>
    </w:lvl>
  </w:abstractNum>
  <w:abstractNum w:abstractNumId="1" w15:restartNumberingAfterBreak="0">
    <w:nsid w:val="FFFFFF81"/>
    <w:multiLevelType w:val="singleLevel"/>
    <w:tmpl w:val="5C92CF9C"/>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01E96754"/>
    <w:multiLevelType w:val="hybridMultilevel"/>
    <w:tmpl w:val="8C921FAA"/>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4C226E4"/>
    <w:multiLevelType w:val="multilevel"/>
    <w:tmpl w:val="E23EEC78"/>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545"/>
        </w:tabs>
        <w:ind w:left="545" w:hanging="540"/>
      </w:pPr>
      <w:rPr>
        <w:rFonts w:hint="default"/>
      </w:rPr>
    </w:lvl>
    <w:lvl w:ilvl="2">
      <w:start w:val="1"/>
      <w:numFmt w:val="decimal"/>
      <w:lvlText w:val="%1.%2.%3."/>
      <w:lvlJc w:val="left"/>
      <w:pPr>
        <w:tabs>
          <w:tab w:val="num" w:pos="730"/>
        </w:tabs>
        <w:ind w:left="730" w:hanging="720"/>
      </w:pPr>
      <w:rPr>
        <w:rFonts w:hint="default"/>
      </w:rPr>
    </w:lvl>
    <w:lvl w:ilvl="3">
      <w:start w:val="1"/>
      <w:numFmt w:val="decimal"/>
      <w:lvlText w:val="7.%2.%3.%4."/>
      <w:lvlJc w:val="left"/>
      <w:pPr>
        <w:tabs>
          <w:tab w:val="num" w:pos="735"/>
        </w:tabs>
        <w:ind w:left="735" w:hanging="720"/>
      </w:pPr>
      <w:rPr>
        <w:rFonts w:hint="default"/>
      </w:rPr>
    </w:lvl>
    <w:lvl w:ilvl="4">
      <w:start w:val="1"/>
      <w:numFmt w:val="decimal"/>
      <w:lvlText w:val="%1.%2.%3.%4.%5."/>
      <w:lvlJc w:val="left"/>
      <w:pPr>
        <w:tabs>
          <w:tab w:val="num" w:pos="1100"/>
        </w:tabs>
        <w:ind w:left="1100" w:hanging="1080"/>
      </w:pPr>
      <w:rPr>
        <w:rFonts w:hint="default"/>
      </w:rPr>
    </w:lvl>
    <w:lvl w:ilvl="5">
      <w:start w:val="1"/>
      <w:numFmt w:val="decimal"/>
      <w:lvlText w:val="%1.%2.%3.%4.%5.%6."/>
      <w:lvlJc w:val="left"/>
      <w:pPr>
        <w:tabs>
          <w:tab w:val="num" w:pos="1105"/>
        </w:tabs>
        <w:ind w:left="1105" w:hanging="1080"/>
      </w:pPr>
      <w:rPr>
        <w:rFonts w:hint="default"/>
      </w:rPr>
    </w:lvl>
    <w:lvl w:ilvl="6">
      <w:start w:val="1"/>
      <w:numFmt w:val="decimal"/>
      <w:lvlText w:val="%1.%2.%3.%4.%5.%6.%7."/>
      <w:lvlJc w:val="left"/>
      <w:pPr>
        <w:tabs>
          <w:tab w:val="num" w:pos="1470"/>
        </w:tabs>
        <w:ind w:left="1470" w:hanging="1440"/>
      </w:pPr>
      <w:rPr>
        <w:rFonts w:hint="default"/>
      </w:rPr>
    </w:lvl>
    <w:lvl w:ilvl="7">
      <w:start w:val="1"/>
      <w:numFmt w:val="decimal"/>
      <w:lvlText w:val="%1.%2.%3.%4.%5.%6.%7.%8."/>
      <w:lvlJc w:val="left"/>
      <w:pPr>
        <w:tabs>
          <w:tab w:val="num" w:pos="1475"/>
        </w:tabs>
        <w:ind w:left="1475" w:hanging="1440"/>
      </w:pPr>
      <w:rPr>
        <w:rFonts w:hint="default"/>
      </w:rPr>
    </w:lvl>
    <w:lvl w:ilvl="8">
      <w:start w:val="1"/>
      <w:numFmt w:val="decimal"/>
      <w:lvlText w:val="%1.%2.%3.%4.%5.%6.%7.%8.%9."/>
      <w:lvlJc w:val="left"/>
      <w:pPr>
        <w:tabs>
          <w:tab w:val="num" w:pos="1840"/>
        </w:tabs>
        <w:ind w:left="1840" w:hanging="1800"/>
      </w:pPr>
      <w:rPr>
        <w:rFonts w:hint="default"/>
      </w:rPr>
    </w:lvl>
  </w:abstractNum>
  <w:abstractNum w:abstractNumId="4" w15:restartNumberingAfterBreak="0">
    <w:nsid w:val="05287A99"/>
    <w:multiLevelType w:val="multilevel"/>
    <w:tmpl w:val="02A24D52"/>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54B37DB"/>
    <w:multiLevelType w:val="multilevel"/>
    <w:tmpl w:val="33EC4E20"/>
    <w:lvl w:ilvl="0">
      <w:start w:val="8"/>
      <w:numFmt w:val="decimal"/>
      <w:lvlText w:val="%1."/>
      <w:lvlJc w:val="left"/>
      <w:pPr>
        <w:tabs>
          <w:tab w:val="num" w:pos="390"/>
        </w:tabs>
        <w:ind w:left="390" w:hanging="390"/>
      </w:pPr>
      <w:rPr>
        <w:rFonts w:hint="default"/>
      </w:rPr>
    </w:lvl>
    <w:lvl w:ilvl="1">
      <w:start w:val="2"/>
      <w:numFmt w:val="decimal"/>
      <w:lvlText w:val="%1.1."/>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7B6119E"/>
    <w:multiLevelType w:val="hybridMultilevel"/>
    <w:tmpl w:val="BA0C1120"/>
    <w:lvl w:ilvl="0" w:tplc="4C9C6B08">
      <w:start w:val="1"/>
      <w:numFmt w:val="decimal"/>
      <w:lvlText w:val="%1."/>
      <w:lvlJc w:val="left"/>
      <w:pPr>
        <w:tabs>
          <w:tab w:val="num" w:pos="720"/>
        </w:tabs>
        <w:ind w:left="720" w:hanging="360"/>
      </w:pPr>
      <w:rPr>
        <w:rFonts w:hint="default"/>
      </w:rPr>
    </w:lvl>
    <w:lvl w:ilvl="1" w:tplc="7172A82C">
      <w:numFmt w:val="none"/>
      <w:lvlText w:val=""/>
      <w:lvlJc w:val="left"/>
      <w:pPr>
        <w:tabs>
          <w:tab w:val="num" w:pos="360"/>
        </w:tabs>
      </w:pPr>
    </w:lvl>
    <w:lvl w:ilvl="2" w:tplc="2416C4E2">
      <w:numFmt w:val="none"/>
      <w:lvlText w:val=""/>
      <w:lvlJc w:val="left"/>
      <w:pPr>
        <w:tabs>
          <w:tab w:val="num" w:pos="360"/>
        </w:tabs>
      </w:pPr>
    </w:lvl>
    <w:lvl w:ilvl="3" w:tplc="89422526">
      <w:numFmt w:val="none"/>
      <w:lvlText w:val=""/>
      <w:lvlJc w:val="left"/>
      <w:pPr>
        <w:tabs>
          <w:tab w:val="num" w:pos="360"/>
        </w:tabs>
      </w:pPr>
    </w:lvl>
    <w:lvl w:ilvl="4" w:tplc="A9580C62">
      <w:numFmt w:val="none"/>
      <w:lvlText w:val=""/>
      <w:lvlJc w:val="left"/>
      <w:pPr>
        <w:tabs>
          <w:tab w:val="num" w:pos="360"/>
        </w:tabs>
      </w:pPr>
    </w:lvl>
    <w:lvl w:ilvl="5" w:tplc="61FC753A">
      <w:numFmt w:val="none"/>
      <w:lvlText w:val=""/>
      <w:lvlJc w:val="left"/>
      <w:pPr>
        <w:tabs>
          <w:tab w:val="num" w:pos="360"/>
        </w:tabs>
      </w:pPr>
    </w:lvl>
    <w:lvl w:ilvl="6" w:tplc="C966E074">
      <w:numFmt w:val="none"/>
      <w:lvlText w:val=""/>
      <w:lvlJc w:val="left"/>
      <w:pPr>
        <w:tabs>
          <w:tab w:val="num" w:pos="360"/>
        </w:tabs>
      </w:pPr>
    </w:lvl>
    <w:lvl w:ilvl="7" w:tplc="5074CC48">
      <w:numFmt w:val="none"/>
      <w:lvlText w:val=""/>
      <w:lvlJc w:val="left"/>
      <w:pPr>
        <w:tabs>
          <w:tab w:val="num" w:pos="360"/>
        </w:tabs>
      </w:pPr>
    </w:lvl>
    <w:lvl w:ilvl="8" w:tplc="66367CEC">
      <w:numFmt w:val="none"/>
      <w:lvlText w:val=""/>
      <w:lvlJc w:val="left"/>
      <w:pPr>
        <w:tabs>
          <w:tab w:val="num" w:pos="360"/>
        </w:tabs>
      </w:pPr>
    </w:lvl>
  </w:abstractNum>
  <w:abstractNum w:abstractNumId="7" w15:restartNumberingAfterBreak="0">
    <w:nsid w:val="08D20AC0"/>
    <w:multiLevelType w:val="multilevel"/>
    <w:tmpl w:val="A4D4DE6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60"/>
        </w:tabs>
        <w:ind w:left="960" w:hanging="720"/>
      </w:pPr>
      <w:rPr>
        <w:rFonts w:hint="default"/>
      </w:rPr>
    </w:lvl>
    <w:lvl w:ilvl="2">
      <w:start w:val="2"/>
      <w:numFmt w:val="decimal"/>
      <w:lvlText w:val="%1.%2.%3."/>
      <w:lvlJc w:val="left"/>
      <w:pPr>
        <w:tabs>
          <w:tab w:val="num" w:pos="1200"/>
        </w:tabs>
        <w:ind w:left="1200" w:hanging="720"/>
      </w:pPr>
      <w:rPr>
        <w:rFonts w:hint="default"/>
      </w:rPr>
    </w:lvl>
    <w:lvl w:ilvl="3">
      <w:start w:val="5"/>
      <w:numFmt w:val="decimal"/>
      <w:lvlText w:val="9.%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0AC60860"/>
    <w:multiLevelType w:val="hybridMultilevel"/>
    <w:tmpl w:val="E9563A1A"/>
    <w:lvl w:ilvl="0" w:tplc="D1649174">
      <w:start w:val="1"/>
      <w:numFmt w:val="bullet"/>
      <w:lvlText w:val=""/>
      <w:lvlJc w:val="left"/>
      <w:pPr>
        <w:tabs>
          <w:tab w:val="num" w:pos="3758"/>
        </w:tabs>
        <w:ind w:left="3758" w:hanging="360"/>
      </w:pPr>
      <w:rPr>
        <w:rFonts w:ascii="Symbol" w:hAnsi="Symbol" w:hint="default"/>
        <w:color w:val="auto"/>
      </w:rPr>
    </w:lvl>
    <w:lvl w:ilvl="1" w:tplc="6FC4319E">
      <w:start w:val="1"/>
      <w:numFmt w:val="bullet"/>
      <w:lvlText w:val=""/>
      <w:lvlJc w:val="left"/>
      <w:pPr>
        <w:tabs>
          <w:tab w:val="num" w:pos="2149"/>
        </w:tabs>
        <w:ind w:left="2149" w:hanging="360"/>
      </w:pPr>
      <w:rPr>
        <w:rFonts w:ascii="Symbol" w:hAnsi="Symbol" w:hint="default"/>
        <w:color w:val="auto"/>
      </w:rPr>
    </w:lvl>
    <w:lvl w:ilvl="2" w:tplc="0419000F">
      <w:start w:val="1"/>
      <w:numFmt w:val="decimal"/>
      <w:lvlText w:val="%3."/>
      <w:lvlJc w:val="left"/>
      <w:pPr>
        <w:tabs>
          <w:tab w:val="num" w:pos="2869"/>
        </w:tabs>
        <w:ind w:left="2869" w:hanging="360"/>
      </w:pPr>
      <w:rPr>
        <w:rFonts w:hint="default"/>
        <w:color w:val="auto"/>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0DF22186"/>
    <w:multiLevelType w:val="multilevel"/>
    <w:tmpl w:val="A8844EDA"/>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E1F69C3"/>
    <w:multiLevelType w:val="hybridMultilevel"/>
    <w:tmpl w:val="46127BEC"/>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09300E7"/>
    <w:multiLevelType w:val="multilevel"/>
    <w:tmpl w:val="8CBCADB2"/>
    <w:lvl w:ilvl="0">
      <w:start w:val="8"/>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1E95611"/>
    <w:multiLevelType w:val="hybridMultilevel"/>
    <w:tmpl w:val="FF063F36"/>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4F946DC"/>
    <w:multiLevelType w:val="multilevel"/>
    <w:tmpl w:val="4E28B016"/>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6057B6B"/>
    <w:multiLevelType w:val="hybridMultilevel"/>
    <w:tmpl w:val="2FC88186"/>
    <w:lvl w:ilvl="0" w:tplc="12500A9E">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16AC7337"/>
    <w:multiLevelType w:val="hybridMultilevel"/>
    <w:tmpl w:val="B97658A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947F7D"/>
    <w:multiLevelType w:val="hybridMultilevel"/>
    <w:tmpl w:val="53844D8A"/>
    <w:lvl w:ilvl="0" w:tplc="883A78D8">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7" w15:restartNumberingAfterBreak="0">
    <w:nsid w:val="1B5827B6"/>
    <w:multiLevelType w:val="hybridMultilevel"/>
    <w:tmpl w:val="0B8EA0C6"/>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1BD57E90"/>
    <w:multiLevelType w:val="hybridMultilevel"/>
    <w:tmpl w:val="A74CBD3A"/>
    <w:lvl w:ilvl="0" w:tplc="649E820A">
      <w:start w:val="1"/>
      <w:numFmt w:val="decimal"/>
      <w:lvlText w:val="%1."/>
      <w:lvlJc w:val="left"/>
      <w:pPr>
        <w:tabs>
          <w:tab w:val="num" w:pos="1545"/>
        </w:tabs>
        <w:ind w:left="1545" w:hanging="360"/>
      </w:pPr>
      <w:rPr>
        <w:rFonts w:hint="default"/>
      </w:rPr>
    </w:lvl>
    <w:lvl w:ilvl="1" w:tplc="A6463CAC">
      <w:start w:val="1"/>
      <w:numFmt w:val="bullet"/>
      <w:lvlText w:val=""/>
      <w:lvlJc w:val="left"/>
      <w:pPr>
        <w:tabs>
          <w:tab w:val="num" w:pos="1440"/>
        </w:tabs>
        <w:ind w:left="1440" w:hanging="360"/>
      </w:pPr>
      <w:rPr>
        <w:rFonts w:ascii="Symbol" w:hAnsi="Symbol" w:hint="default"/>
      </w:rPr>
    </w:lvl>
    <w:lvl w:ilvl="2" w:tplc="BD5E57C4">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7602EF"/>
    <w:multiLevelType w:val="hybridMultilevel"/>
    <w:tmpl w:val="5AE2268E"/>
    <w:lvl w:ilvl="0" w:tplc="12500A9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F3A79"/>
    <w:multiLevelType w:val="hybridMultilevel"/>
    <w:tmpl w:val="0C6CFC06"/>
    <w:lvl w:ilvl="0" w:tplc="12500A9E">
      <w:start w:val="1"/>
      <w:numFmt w:val="bullet"/>
      <w:lvlText w:val=""/>
      <w:lvlJc w:val="left"/>
      <w:pPr>
        <w:tabs>
          <w:tab w:val="num" w:pos="2880"/>
        </w:tabs>
        <w:ind w:left="2880" w:hanging="360"/>
      </w:pPr>
      <w:rPr>
        <w:rFonts w:ascii="Symbol" w:hAnsi="Symbol" w:hint="default"/>
      </w:rPr>
    </w:lvl>
    <w:lvl w:ilvl="1" w:tplc="0419000F">
      <w:start w:val="1"/>
      <w:numFmt w:val="decimal"/>
      <w:lvlText w:val="%2."/>
      <w:lvlJc w:val="left"/>
      <w:pPr>
        <w:tabs>
          <w:tab w:val="num" w:pos="2891"/>
        </w:tabs>
        <w:ind w:left="2891" w:hanging="360"/>
      </w:pPr>
      <w:rPr>
        <w:rFonts w:hint="default"/>
      </w:rPr>
    </w:lvl>
    <w:lvl w:ilvl="2" w:tplc="04190005" w:tentative="1">
      <w:start w:val="1"/>
      <w:numFmt w:val="bullet"/>
      <w:lvlText w:val=""/>
      <w:lvlJc w:val="left"/>
      <w:pPr>
        <w:tabs>
          <w:tab w:val="num" w:pos="3611"/>
        </w:tabs>
        <w:ind w:left="3611" w:hanging="360"/>
      </w:pPr>
      <w:rPr>
        <w:rFonts w:ascii="Wingdings" w:hAnsi="Wingdings" w:hint="default"/>
      </w:rPr>
    </w:lvl>
    <w:lvl w:ilvl="3" w:tplc="04190001" w:tentative="1">
      <w:start w:val="1"/>
      <w:numFmt w:val="bullet"/>
      <w:lvlText w:val=""/>
      <w:lvlJc w:val="left"/>
      <w:pPr>
        <w:tabs>
          <w:tab w:val="num" w:pos="4331"/>
        </w:tabs>
        <w:ind w:left="4331" w:hanging="360"/>
      </w:pPr>
      <w:rPr>
        <w:rFonts w:ascii="Symbol" w:hAnsi="Symbol" w:hint="default"/>
      </w:rPr>
    </w:lvl>
    <w:lvl w:ilvl="4" w:tplc="04190003" w:tentative="1">
      <w:start w:val="1"/>
      <w:numFmt w:val="bullet"/>
      <w:lvlText w:val="o"/>
      <w:lvlJc w:val="left"/>
      <w:pPr>
        <w:tabs>
          <w:tab w:val="num" w:pos="5051"/>
        </w:tabs>
        <w:ind w:left="5051" w:hanging="360"/>
      </w:pPr>
      <w:rPr>
        <w:rFonts w:ascii="Courier New" w:hAnsi="Courier New" w:cs="Courier New" w:hint="default"/>
      </w:rPr>
    </w:lvl>
    <w:lvl w:ilvl="5" w:tplc="04190005" w:tentative="1">
      <w:start w:val="1"/>
      <w:numFmt w:val="bullet"/>
      <w:lvlText w:val=""/>
      <w:lvlJc w:val="left"/>
      <w:pPr>
        <w:tabs>
          <w:tab w:val="num" w:pos="5771"/>
        </w:tabs>
        <w:ind w:left="5771" w:hanging="360"/>
      </w:pPr>
      <w:rPr>
        <w:rFonts w:ascii="Wingdings" w:hAnsi="Wingdings" w:hint="default"/>
      </w:rPr>
    </w:lvl>
    <w:lvl w:ilvl="6" w:tplc="04190001" w:tentative="1">
      <w:start w:val="1"/>
      <w:numFmt w:val="bullet"/>
      <w:lvlText w:val=""/>
      <w:lvlJc w:val="left"/>
      <w:pPr>
        <w:tabs>
          <w:tab w:val="num" w:pos="6491"/>
        </w:tabs>
        <w:ind w:left="6491" w:hanging="360"/>
      </w:pPr>
      <w:rPr>
        <w:rFonts w:ascii="Symbol" w:hAnsi="Symbol" w:hint="default"/>
      </w:rPr>
    </w:lvl>
    <w:lvl w:ilvl="7" w:tplc="04190003" w:tentative="1">
      <w:start w:val="1"/>
      <w:numFmt w:val="bullet"/>
      <w:lvlText w:val="o"/>
      <w:lvlJc w:val="left"/>
      <w:pPr>
        <w:tabs>
          <w:tab w:val="num" w:pos="7211"/>
        </w:tabs>
        <w:ind w:left="7211" w:hanging="360"/>
      </w:pPr>
      <w:rPr>
        <w:rFonts w:ascii="Courier New" w:hAnsi="Courier New" w:cs="Courier New" w:hint="default"/>
      </w:rPr>
    </w:lvl>
    <w:lvl w:ilvl="8" w:tplc="04190005" w:tentative="1">
      <w:start w:val="1"/>
      <w:numFmt w:val="bullet"/>
      <w:lvlText w:val=""/>
      <w:lvlJc w:val="left"/>
      <w:pPr>
        <w:tabs>
          <w:tab w:val="num" w:pos="7931"/>
        </w:tabs>
        <w:ind w:left="7931" w:hanging="360"/>
      </w:pPr>
      <w:rPr>
        <w:rFonts w:ascii="Wingdings" w:hAnsi="Wingdings" w:hint="default"/>
      </w:rPr>
    </w:lvl>
  </w:abstractNum>
  <w:abstractNum w:abstractNumId="21" w15:restartNumberingAfterBreak="0">
    <w:nsid w:val="22CC1EFA"/>
    <w:multiLevelType w:val="hybridMultilevel"/>
    <w:tmpl w:val="439ABA96"/>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843584C"/>
    <w:multiLevelType w:val="multilevel"/>
    <w:tmpl w:val="E5C8A9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8.%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23" w15:restartNumberingAfterBreak="0">
    <w:nsid w:val="2AFB25AA"/>
    <w:multiLevelType w:val="hybridMultilevel"/>
    <w:tmpl w:val="02F48988"/>
    <w:lvl w:ilvl="0" w:tplc="0419000D">
      <w:start w:val="1"/>
      <w:numFmt w:val="bullet"/>
      <w:lvlText w:val=""/>
      <w:lvlJc w:val="left"/>
      <w:pPr>
        <w:tabs>
          <w:tab w:val="num" w:pos="1233"/>
        </w:tabs>
        <w:ind w:left="1233" w:hanging="705"/>
      </w:pPr>
      <w:rPr>
        <w:rFonts w:ascii="Wingdings" w:hAnsi="Wingdings" w:hint="default"/>
      </w:rPr>
    </w:lvl>
    <w:lvl w:ilvl="1" w:tplc="0419000F">
      <w:start w:val="1"/>
      <w:numFmt w:val="decimal"/>
      <w:lvlText w:val="%2."/>
      <w:lvlJc w:val="left"/>
      <w:pPr>
        <w:tabs>
          <w:tab w:val="num" w:pos="1608"/>
        </w:tabs>
        <w:ind w:left="1608" w:hanging="360"/>
      </w:pPr>
      <w:rPr>
        <w:rFonts w:hint="default"/>
      </w:rPr>
    </w:lvl>
    <w:lvl w:ilvl="2" w:tplc="0419001B" w:tentative="1">
      <w:start w:val="1"/>
      <w:numFmt w:val="lowerRoman"/>
      <w:lvlText w:val="%3."/>
      <w:lvlJc w:val="right"/>
      <w:pPr>
        <w:tabs>
          <w:tab w:val="num" w:pos="2328"/>
        </w:tabs>
        <w:ind w:left="2328" w:hanging="180"/>
      </w:pPr>
    </w:lvl>
    <w:lvl w:ilvl="3" w:tplc="0419000F" w:tentative="1">
      <w:start w:val="1"/>
      <w:numFmt w:val="decimal"/>
      <w:lvlText w:val="%4."/>
      <w:lvlJc w:val="left"/>
      <w:pPr>
        <w:tabs>
          <w:tab w:val="num" w:pos="3048"/>
        </w:tabs>
        <w:ind w:left="3048" w:hanging="360"/>
      </w:pPr>
    </w:lvl>
    <w:lvl w:ilvl="4" w:tplc="04190019" w:tentative="1">
      <w:start w:val="1"/>
      <w:numFmt w:val="lowerLetter"/>
      <w:lvlText w:val="%5."/>
      <w:lvlJc w:val="left"/>
      <w:pPr>
        <w:tabs>
          <w:tab w:val="num" w:pos="3768"/>
        </w:tabs>
        <w:ind w:left="3768" w:hanging="360"/>
      </w:pPr>
    </w:lvl>
    <w:lvl w:ilvl="5" w:tplc="0419001B" w:tentative="1">
      <w:start w:val="1"/>
      <w:numFmt w:val="lowerRoman"/>
      <w:lvlText w:val="%6."/>
      <w:lvlJc w:val="right"/>
      <w:pPr>
        <w:tabs>
          <w:tab w:val="num" w:pos="4488"/>
        </w:tabs>
        <w:ind w:left="4488" w:hanging="180"/>
      </w:pPr>
    </w:lvl>
    <w:lvl w:ilvl="6" w:tplc="0419000F" w:tentative="1">
      <w:start w:val="1"/>
      <w:numFmt w:val="decimal"/>
      <w:lvlText w:val="%7."/>
      <w:lvlJc w:val="left"/>
      <w:pPr>
        <w:tabs>
          <w:tab w:val="num" w:pos="5208"/>
        </w:tabs>
        <w:ind w:left="5208" w:hanging="360"/>
      </w:pPr>
    </w:lvl>
    <w:lvl w:ilvl="7" w:tplc="04190019" w:tentative="1">
      <w:start w:val="1"/>
      <w:numFmt w:val="lowerLetter"/>
      <w:lvlText w:val="%8."/>
      <w:lvlJc w:val="left"/>
      <w:pPr>
        <w:tabs>
          <w:tab w:val="num" w:pos="5928"/>
        </w:tabs>
        <w:ind w:left="5928" w:hanging="360"/>
      </w:pPr>
    </w:lvl>
    <w:lvl w:ilvl="8" w:tplc="0419001B" w:tentative="1">
      <w:start w:val="1"/>
      <w:numFmt w:val="lowerRoman"/>
      <w:lvlText w:val="%9."/>
      <w:lvlJc w:val="right"/>
      <w:pPr>
        <w:tabs>
          <w:tab w:val="num" w:pos="6648"/>
        </w:tabs>
        <w:ind w:left="6648" w:hanging="180"/>
      </w:pPr>
    </w:lvl>
  </w:abstractNum>
  <w:abstractNum w:abstractNumId="24" w15:restartNumberingAfterBreak="0">
    <w:nsid w:val="2CD515DA"/>
    <w:multiLevelType w:val="hybridMultilevel"/>
    <w:tmpl w:val="FA1229A6"/>
    <w:lvl w:ilvl="0" w:tplc="25F6D9E6">
      <w:start w:val="1"/>
      <w:numFmt w:val="bullet"/>
      <w:pStyle w:val="6"/>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CEB6087"/>
    <w:multiLevelType w:val="multilevel"/>
    <w:tmpl w:val="00B4609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3"/>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26" w15:restartNumberingAfterBreak="0">
    <w:nsid w:val="2D4569C9"/>
    <w:multiLevelType w:val="multilevel"/>
    <w:tmpl w:val="7C206B24"/>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8.3.%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F760932"/>
    <w:multiLevelType w:val="hybridMultilevel"/>
    <w:tmpl w:val="C6A89BFE"/>
    <w:lvl w:ilvl="0" w:tplc="A6463CAC">
      <w:start w:val="1"/>
      <w:numFmt w:val="bullet"/>
      <w:lvlText w:val=""/>
      <w:lvlJc w:val="left"/>
      <w:pPr>
        <w:tabs>
          <w:tab w:val="num" w:pos="2340"/>
        </w:tabs>
        <w:ind w:left="23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293128"/>
    <w:multiLevelType w:val="multilevel"/>
    <w:tmpl w:val="B7DCF72E"/>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32134784"/>
    <w:multiLevelType w:val="hybridMultilevel"/>
    <w:tmpl w:val="CF1259B8"/>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49D27DF"/>
    <w:multiLevelType w:val="multilevel"/>
    <w:tmpl w:val="8DAC938A"/>
    <w:lvl w:ilvl="0">
      <w:start w:val="3"/>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9.%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35250A87"/>
    <w:multiLevelType w:val="multilevel"/>
    <w:tmpl w:val="1ED0851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1"/>
      <w:numFmt w:val="decimal"/>
      <w:lvlText w:val="9.%2.%3."/>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32" w15:restartNumberingAfterBreak="0">
    <w:nsid w:val="35CF1638"/>
    <w:multiLevelType w:val="hybridMultilevel"/>
    <w:tmpl w:val="D7AEB716"/>
    <w:lvl w:ilvl="0" w:tplc="649E820A">
      <w:start w:val="1"/>
      <w:numFmt w:val="decimal"/>
      <w:lvlText w:val="%1."/>
      <w:lvlJc w:val="left"/>
      <w:pPr>
        <w:tabs>
          <w:tab w:val="num" w:pos="1545"/>
        </w:tabs>
        <w:ind w:left="1545" w:hanging="360"/>
      </w:pPr>
      <w:rPr>
        <w:rFonts w:hint="default"/>
      </w:rPr>
    </w:lvl>
    <w:lvl w:ilvl="1" w:tplc="12500A9E">
      <w:start w:val="1"/>
      <w:numFmt w:val="bullet"/>
      <w:lvlText w:val=""/>
      <w:lvlJc w:val="left"/>
      <w:pPr>
        <w:tabs>
          <w:tab w:val="num" w:pos="2265"/>
        </w:tabs>
        <w:ind w:left="2265" w:hanging="360"/>
      </w:pPr>
      <w:rPr>
        <w:rFonts w:ascii="Symbol" w:hAnsi="Symbol" w:hint="default"/>
      </w:rPr>
    </w:lvl>
    <w:lvl w:ilvl="2" w:tplc="0419001B" w:tentative="1">
      <w:start w:val="1"/>
      <w:numFmt w:val="lowerRoman"/>
      <w:lvlText w:val="%3."/>
      <w:lvlJc w:val="right"/>
      <w:pPr>
        <w:tabs>
          <w:tab w:val="num" w:pos="2985"/>
        </w:tabs>
        <w:ind w:left="2985" w:hanging="180"/>
      </w:pPr>
    </w:lvl>
    <w:lvl w:ilvl="3" w:tplc="0419000F" w:tentative="1">
      <w:start w:val="1"/>
      <w:numFmt w:val="decimal"/>
      <w:lvlText w:val="%4."/>
      <w:lvlJc w:val="left"/>
      <w:pPr>
        <w:tabs>
          <w:tab w:val="num" w:pos="3705"/>
        </w:tabs>
        <w:ind w:left="3705" w:hanging="360"/>
      </w:pPr>
    </w:lvl>
    <w:lvl w:ilvl="4" w:tplc="04190019" w:tentative="1">
      <w:start w:val="1"/>
      <w:numFmt w:val="lowerLetter"/>
      <w:lvlText w:val="%5."/>
      <w:lvlJc w:val="left"/>
      <w:pPr>
        <w:tabs>
          <w:tab w:val="num" w:pos="4425"/>
        </w:tabs>
        <w:ind w:left="4425" w:hanging="360"/>
      </w:pPr>
    </w:lvl>
    <w:lvl w:ilvl="5" w:tplc="0419001B" w:tentative="1">
      <w:start w:val="1"/>
      <w:numFmt w:val="lowerRoman"/>
      <w:lvlText w:val="%6."/>
      <w:lvlJc w:val="right"/>
      <w:pPr>
        <w:tabs>
          <w:tab w:val="num" w:pos="5145"/>
        </w:tabs>
        <w:ind w:left="5145" w:hanging="180"/>
      </w:pPr>
    </w:lvl>
    <w:lvl w:ilvl="6" w:tplc="0419000F" w:tentative="1">
      <w:start w:val="1"/>
      <w:numFmt w:val="decimal"/>
      <w:lvlText w:val="%7."/>
      <w:lvlJc w:val="left"/>
      <w:pPr>
        <w:tabs>
          <w:tab w:val="num" w:pos="5865"/>
        </w:tabs>
        <w:ind w:left="5865" w:hanging="360"/>
      </w:pPr>
    </w:lvl>
    <w:lvl w:ilvl="7" w:tplc="04190019" w:tentative="1">
      <w:start w:val="1"/>
      <w:numFmt w:val="lowerLetter"/>
      <w:lvlText w:val="%8."/>
      <w:lvlJc w:val="left"/>
      <w:pPr>
        <w:tabs>
          <w:tab w:val="num" w:pos="6585"/>
        </w:tabs>
        <w:ind w:left="6585" w:hanging="360"/>
      </w:pPr>
    </w:lvl>
    <w:lvl w:ilvl="8" w:tplc="0419001B" w:tentative="1">
      <w:start w:val="1"/>
      <w:numFmt w:val="lowerRoman"/>
      <w:lvlText w:val="%9."/>
      <w:lvlJc w:val="right"/>
      <w:pPr>
        <w:tabs>
          <w:tab w:val="num" w:pos="7305"/>
        </w:tabs>
        <w:ind w:left="7305" w:hanging="180"/>
      </w:pPr>
    </w:lvl>
  </w:abstractNum>
  <w:abstractNum w:abstractNumId="33" w15:restartNumberingAfterBreak="0">
    <w:nsid w:val="38AC67AC"/>
    <w:multiLevelType w:val="hybridMultilevel"/>
    <w:tmpl w:val="1D8A95AC"/>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395106D2"/>
    <w:multiLevelType w:val="multilevel"/>
    <w:tmpl w:val="D0CA865E"/>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399A7E69"/>
    <w:multiLevelType w:val="multilevel"/>
    <w:tmpl w:val="D2602724"/>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9F65972"/>
    <w:multiLevelType w:val="multilevel"/>
    <w:tmpl w:val="04C41DA8"/>
    <w:lvl w:ilvl="0">
      <w:start w:val="1"/>
      <w:numFmt w:val="decimal"/>
      <w:lvlText w:val="%1."/>
      <w:lvlJc w:val="left"/>
      <w:pPr>
        <w:tabs>
          <w:tab w:val="num" w:pos="705"/>
        </w:tabs>
        <w:ind w:left="705" w:hanging="705"/>
      </w:pPr>
      <w:rPr>
        <w:rFonts w:hint="default"/>
        <w:u w:val="none"/>
      </w:rPr>
    </w:lvl>
    <w:lvl w:ilvl="1">
      <w:start w:val="1"/>
      <w:numFmt w:val="decimal"/>
      <w:lvlText w:val="%1.%2."/>
      <w:lvlJc w:val="left"/>
      <w:pPr>
        <w:tabs>
          <w:tab w:val="num" w:pos="705"/>
        </w:tabs>
        <w:ind w:left="705" w:hanging="705"/>
      </w:pPr>
      <w:rPr>
        <w:rFonts w:hint="default"/>
        <w:u w:val="none"/>
      </w:rPr>
    </w:lvl>
    <w:lvl w:ilvl="2">
      <w:start w:val="1"/>
      <w:numFmt w:val="decimal"/>
      <w:lvlText w:val="7.%2.%3."/>
      <w:lvlJc w:val="left"/>
      <w:pPr>
        <w:tabs>
          <w:tab w:val="num" w:pos="720"/>
        </w:tabs>
        <w:ind w:left="720" w:hanging="720"/>
      </w:pPr>
      <w:rPr>
        <w:rFonts w:hint="default"/>
        <w:color w:val="auto"/>
        <w:u w:val="none"/>
      </w:rPr>
    </w:lvl>
    <w:lvl w:ilvl="3">
      <w:start w:val="1"/>
      <w:numFmt w:val="decimal"/>
      <w:lvlText w:val="7.2.1.%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7" w15:restartNumberingAfterBreak="0">
    <w:nsid w:val="4020520A"/>
    <w:multiLevelType w:val="multilevel"/>
    <w:tmpl w:val="D32CF7F2"/>
    <w:lvl w:ilvl="0">
      <w:start w:val="2"/>
      <w:numFmt w:val="decimal"/>
      <w:lvlText w:val="%1."/>
      <w:lvlJc w:val="left"/>
      <w:pPr>
        <w:tabs>
          <w:tab w:val="num" w:pos="1425"/>
        </w:tabs>
        <w:ind w:left="1425" w:hanging="1425"/>
      </w:pPr>
      <w:rPr>
        <w:rFonts w:hint="default"/>
      </w:rPr>
    </w:lvl>
    <w:lvl w:ilvl="1">
      <w:start w:val="1"/>
      <w:numFmt w:val="decimal"/>
      <w:lvlText w:val="%1.%2."/>
      <w:lvlJc w:val="left"/>
      <w:pPr>
        <w:tabs>
          <w:tab w:val="num" w:pos="1661"/>
        </w:tabs>
        <w:ind w:left="1661" w:hanging="1425"/>
      </w:pPr>
      <w:rPr>
        <w:rFonts w:hint="default"/>
      </w:rPr>
    </w:lvl>
    <w:lvl w:ilvl="2">
      <w:start w:val="2"/>
      <w:numFmt w:val="decimal"/>
      <w:lvlText w:val="8.%2.%3."/>
      <w:lvlJc w:val="left"/>
      <w:pPr>
        <w:tabs>
          <w:tab w:val="num" w:pos="1897"/>
        </w:tabs>
        <w:ind w:left="1897" w:hanging="1425"/>
      </w:pPr>
      <w:rPr>
        <w:rFonts w:hint="default"/>
      </w:rPr>
    </w:lvl>
    <w:lvl w:ilvl="3">
      <w:start w:val="1"/>
      <w:numFmt w:val="decimal"/>
      <w:lvlText w:val="8.%2.%3.%4."/>
      <w:lvlJc w:val="left"/>
      <w:pPr>
        <w:tabs>
          <w:tab w:val="num" w:pos="2133"/>
        </w:tabs>
        <w:ind w:left="2133" w:hanging="1425"/>
      </w:pPr>
      <w:rPr>
        <w:rFonts w:hint="default"/>
      </w:rPr>
    </w:lvl>
    <w:lvl w:ilvl="4">
      <w:start w:val="1"/>
      <w:numFmt w:val="decimal"/>
      <w:lvlText w:val="%1.%2.%3.%4.%5."/>
      <w:lvlJc w:val="left"/>
      <w:pPr>
        <w:tabs>
          <w:tab w:val="num" w:pos="2369"/>
        </w:tabs>
        <w:ind w:left="2369" w:hanging="1425"/>
      </w:pPr>
      <w:rPr>
        <w:rFonts w:hint="default"/>
      </w:rPr>
    </w:lvl>
    <w:lvl w:ilvl="5">
      <w:start w:val="1"/>
      <w:numFmt w:val="decimal"/>
      <w:lvlText w:val="%1.%2.%3.%4.%5.%6."/>
      <w:lvlJc w:val="left"/>
      <w:pPr>
        <w:tabs>
          <w:tab w:val="num" w:pos="2605"/>
        </w:tabs>
        <w:ind w:left="2605" w:hanging="1425"/>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38" w15:restartNumberingAfterBreak="0">
    <w:nsid w:val="409A0847"/>
    <w:multiLevelType w:val="hybridMultilevel"/>
    <w:tmpl w:val="7E08992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11B6B49"/>
    <w:multiLevelType w:val="multilevel"/>
    <w:tmpl w:val="5FC2F7DA"/>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pStyle w:val="20"/>
      <w:lvlText w:val="9.3.3."/>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0" w15:restartNumberingAfterBreak="0">
    <w:nsid w:val="411E4FFA"/>
    <w:multiLevelType w:val="multilevel"/>
    <w:tmpl w:val="CF16098C"/>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1" w15:restartNumberingAfterBreak="0">
    <w:nsid w:val="415F23BC"/>
    <w:multiLevelType w:val="multilevel"/>
    <w:tmpl w:val="EABAA39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2"/>
      <w:numFmt w:val="decimal"/>
      <w:lvlText w:val="9.%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2" w15:restartNumberingAfterBreak="0">
    <w:nsid w:val="42766A7C"/>
    <w:multiLevelType w:val="multilevel"/>
    <w:tmpl w:val="D498545E"/>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Wingdings" w:hAnsi="Wingding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2CE0A41"/>
    <w:multiLevelType w:val="hybridMultilevel"/>
    <w:tmpl w:val="D702F566"/>
    <w:lvl w:ilvl="0" w:tplc="F6360D9A">
      <w:start w:val="1"/>
      <w:numFmt w:val="decimal"/>
      <w:lvlText w:val="%1."/>
      <w:lvlJc w:val="left"/>
      <w:pPr>
        <w:tabs>
          <w:tab w:val="num" w:pos="720"/>
        </w:tabs>
        <w:ind w:left="720" w:hanging="360"/>
      </w:pPr>
      <w:rPr>
        <w:rFonts w:hint="default"/>
      </w:rPr>
    </w:lvl>
    <w:lvl w:ilvl="1" w:tplc="216CAA06">
      <w:numFmt w:val="none"/>
      <w:lvlText w:val=""/>
      <w:lvlJc w:val="left"/>
      <w:pPr>
        <w:tabs>
          <w:tab w:val="num" w:pos="360"/>
        </w:tabs>
      </w:pPr>
    </w:lvl>
    <w:lvl w:ilvl="2" w:tplc="1DFCAE82">
      <w:numFmt w:val="none"/>
      <w:lvlText w:val=""/>
      <w:lvlJc w:val="left"/>
      <w:pPr>
        <w:tabs>
          <w:tab w:val="num" w:pos="360"/>
        </w:tabs>
      </w:pPr>
    </w:lvl>
    <w:lvl w:ilvl="3" w:tplc="3C82BD4C">
      <w:numFmt w:val="none"/>
      <w:lvlText w:val=""/>
      <w:lvlJc w:val="left"/>
      <w:pPr>
        <w:tabs>
          <w:tab w:val="num" w:pos="360"/>
        </w:tabs>
      </w:pPr>
    </w:lvl>
    <w:lvl w:ilvl="4" w:tplc="C10C680C">
      <w:numFmt w:val="none"/>
      <w:lvlText w:val=""/>
      <w:lvlJc w:val="left"/>
      <w:pPr>
        <w:tabs>
          <w:tab w:val="num" w:pos="360"/>
        </w:tabs>
      </w:pPr>
    </w:lvl>
    <w:lvl w:ilvl="5" w:tplc="FD1001BC">
      <w:numFmt w:val="none"/>
      <w:lvlText w:val=""/>
      <w:lvlJc w:val="left"/>
      <w:pPr>
        <w:tabs>
          <w:tab w:val="num" w:pos="360"/>
        </w:tabs>
      </w:pPr>
    </w:lvl>
    <w:lvl w:ilvl="6" w:tplc="C1F2068E">
      <w:numFmt w:val="none"/>
      <w:lvlText w:val=""/>
      <w:lvlJc w:val="left"/>
      <w:pPr>
        <w:tabs>
          <w:tab w:val="num" w:pos="360"/>
        </w:tabs>
      </w:pPr>
    </w:lvl>
    <w:lvl w:ilvl="7" w:tplc="CC9C2660">
      <w:numFmt w:val="none"/>
      <w:lvlText w:val=""/>
      <w:lvlJc w:val="left"/>
      <w:pPr>
        <w:tabs>
          <w:tab w:val="num" w:pos="360"/>
        </w:tabs>
      </w:pPr>
    </w:lvl>
    <w:lvl w:ilvl="8" w:tplc="7D746C36">
      <w:numFmt w:val="none"/>
      <w:lvlText w:val=""/>
      <w:lvlJc w:val="left"/>
      <w:pPr>
        <w:tabs>
          <w:tab w:val="num" w:pos="360"/>
        </w:tabs>
      </w:pPr>
    </w:lvl>
  </w:abstractNum>
  <w:abstractNum w:abstractNumId="44" w15:restartNumberingAfterBreak="0">
    <w:nsid w:val="448C649C"/>
    <w:multiLevelType w:val="multilevel"/>
    <w:tmpl w:val="21507DE8"/>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45AB0555"/>
    <w:multiLevelType w:val="multilevel"/>
    <w:tmpl w:val="25E88AD8"/>
    <w:lvl w:ilvl="0">
      <w:start w:val="2"/>
      <w:numFmt w:val="none"/>
      <w:lvlText w:val="8.3.1.3."/>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Restart w:val="0"/>
      <w:lvlText w:val="8.3.1."/>
      <w:lvlJc w:val="left"/>
      <w:pPr>
        <w:tabs>
          <w:tab w:val="num" w:pos="1406"/>
        </w:tabs>
        <w:ind w:left="1406" w:hanging="1170"/>
      </w:pPr>
      <w:rPr>
        <w:rFonts w:hint="default"/>
      </w:rPr>
    </w:lvl>
    <w:lvl w:ilvl="3">
      <w:start w:val="1"/>
      <w:numFmt w:val="decimal"/>
      <w:lvlText w:val="8.3.%31.4."/>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46" w15:restartNumberingAfterBreak="0">
    <w:nsid w:val="45E232AA"/>
    <w:multiLevelType w:val="hybridMultilevel"/>
    <w:tmpl w:val="CB7A98A0"/>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980006E"/>
    <w:multiLevelType w:val="hybridMultilevel"/>
    <w:tmpl w:val="5CBE80F8"/>
    <w:lvl w:ilvl="0" w:tplc="12500A9E">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9FE63FF"/>
    <w:multiLevelType w:val="multilevel"/>
    <w:tmpl w:val="27C4EFE0"/>
    <w:lvl w:ilvl="0">
      <w:start w:val="3"/>
      <w:numFmt w:val="decimal"/>
      <w:lvlText w:val="%1."/>
      <w:lvlJc w:val="left"/>
      <w:pPr>
        <w:tabs>
          <w:tab w:val="num" w:pos="720"/>
        </w:tabs>
        <w:ind w:left="720" w:hanging="720"/>
      </w:pPr>
      <w:rPr>
        <w:rFonts w:hint="default"/>
      </w:rPr>
    </w:lvl>
    <w:lvl w:ilvl="1">
      <w:start w:val="1"/>
      <w:numFmt w:val="decimal"/>
      <w:lvlText w:val="12.%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49" w15:restartNumberingAfterBreak="0">
    <w:nsid w:val="4A125FC7"/>
    <w:multiLevelType w:val="multilevel"/>
    <w:tmpl w:val="5476BF2C"/>
    <w:lvl w:ilvl="0">
      <w:start w:val="7"/>
      <w:numFmt w:val="decimal"/>
      <w:lvlText w:val="%1."/>
      <w:lvlJc w:val="left"/>
      <w:pPr>
        <w:tabs>
          <w:tab w:val="num" w:pos="540"/>
        </w:tabs>
        <w:ind w:left="540" w:hanging="540"/>
      </w:pPr>
      <w:rPr>
        <w:rFonts w:hint="default"/>
      </w:rPr>
    </w:lvl>
    <w:lvl w:ilvl="1">
      <w:start w:val="3"/>
      <w:numFmt w:val="none"/>
      <w:lvlText w:val="9.1."/>
      <w:lvlJc w:val="left"/>
      <w:pPr>
        <w:tabs>
          <w:tab w:val="num" w:pos="540"/>
        </w:tabs>
        <w:ind w:left="540" w:hanging="540"/>
      </w:pPr>
      <w:rPr>
        <w:rFonts w:hint="default"/>
      </w:rPr>
    </w:lvl>
    <w:lvl w:ilvl="2">
      <w:start w:val="1"/>
      <w:numFmt w:val="decimal"/>
      <w:lvlText w:val="8.3.%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4B4D18E0"/>
    <w:multiLevelType w:val="multilevel"/>
    <w:tmpl w:val="A43C437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15:restartNumberingAfterBreak="0">
    <w:nsid w:val="4C0F2AEB"/>
    <w:multiLevelType w:val="multilevel"/>
    <w:tmpl w:val="5734CE98"/>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4E7E7760"/>
    <w:multiLevelType w:val="hybridMultilevel"/>
    <w:tmpl w:val="EF620766"/>
    <w:lvl w:ilvl="0" w:tplc="A6463CAC">
      <w:start w:val="1"/>
      <w:numFmt w:val="bullet"/>
      <w:lvlText w:val=""/>
      <w:lvlJc w:val="left"/>
      <w:pPr>
        <w:tabs>
          <w:tab w:val="num" w:pos="3049"/>
        </w:tabs>
        <w:ind w:left="3049" w:hanging="360"/>
      </w:pPr>
      <w:rPr>
        <w:rFonts w:ascii="Symbol" w:hAnsi="Symbol" w:hint="default"/>
      </w:rPr>
    </w:lvl>
    <w:lvl w:ilvl="1" w:tplc="0419000D">
      <w:start w:val="1"/>
      <w:numFmt w:val="bullet"/>
      <w:lvlText w:val=""/>
      <w:lvlJc w:val="left"/>
      <w:pPr>
        <w:tabs>
          <w:tab w:val="num" w:pos="2149"/>
        </w:tabs>
        <w:ind w:left="2149" w:hanging="360"/>
      </w:pPr>
      <w:rPr>
        <w:rFonts w:ascii="Wingdings" w:hAnsi="Wingding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3" w15:restartNumberingAfterBreak="0">
    <w:nsid w:val="5098221D"/>
    <w:multiLevelType w:val="multilevel"/>
    <w:tmpl w:val="FAE85038"/>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4" w15:restartNumberingAfterBreak="0">
    <w:nsid w:val="520F5867"/>
    <w:multiLevelType w:val="multilevel"/>
    <w:tmpl w:val="498297CA"/>
    <w:lvl w:ilvl="0">
      <w:start w:val="8"/>
      <w:numFmt w:val="decimal"/>
      <w:lvlText w:val="%1."/>
      <w:lvlJc w:val="left"/>
      <w:pPr>
        <w:tabs>
          <w:tab w:val="num" w:pos="690"/>
        </w:tabs>
        <w:ind w:left="690" w:hanging="690"/>
      </w:pPr>
      <w:rPr>
        <w:rFonts w:hint="default"/>
      </w:rPr>
    </w:lvl>
    <w:lvl w:ilvl="1">
      <w:start w:val="2"/>
      <w:numFmt w:val="decimal"/>
      <w:lvlText w:val="%1.%2."/>
      <w:lvlJc w:val="left"/>
      <w:pPr>
        <w:tabs>
          <w:tab w:val="num" w:pos="690"/>
        </w:tabs>
        <w:ind w:left="690" w:hanging="69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52717DFC"/>
    <w:multiLevelType w:val="multilevel"/>
    <w:tmpl w:val="C896D25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lvlText w:val="9.3.1."/>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56" w15:restartNumberingAfterBreak="0">
    <w:nsid w:val="52DD3178"/>
    <w:multiLevelType w:val="multilevel"/>
    <w:tmpl w:val="90988BEC"/>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2"/>
      <w:numFmt w:val="decimal"/>
      <w:lvlText w:val="7.%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54B43938"/>
    <w:multiLevelType w:val="hybridMultilevel"/>
    <w:tmpl w:val="9BF6CCB6"/>
    <w:lvl w:ilvl="0" w:tplc="12500A9E">
      <w:start w:val="1"/>
      <w:numFmt w:val="bullet"/>
      <w:lvlText w:val=""/>
      <w:lvlJc w:val="left"/>
      <w:pPr>
        <w:tabs>
          <w:tab w:val="num" w:pos="3229"/>
        </w:tabs>
        <w:ind w:left="3229" w:hanging="360"/>
      </w:pPr>
      <w:rPr>
        <w:rFonts w:ascii="Symbol" w:hAnsi="Symbol" w:hint="default"/>
      </w:rPr>
    </w:lvl>
    <w:lvl w:ilvl="1" w:tplc="04190003" w:tentative="1">
      <w:start w:val="1"/>
      <w:numFmt w:val="bullet"/>
      <w:lvlText w:val="o"/>
      <w:lvlJc w:val="left"/>
      <w:pPr>
        <w:tabs>
          <w:tab w:val="num" w:pos="3240"/>
        </w:tabs>
        <w:ind w:left="3240" w:hanging="360"/>
      </w:pPr>
      <w:rPr>
        <w:rFonts w:ascii="Courier New" w:hAnsi="Courier New" w:cs="Courier New" w:hint="default"/>
      </w:rPr>
    </w:lvl>
    <w:lvl w:ilvl="2" w:tplc="04190005" w:tentative="1">
      <w:start w:val="1"/>
      <w:numFmt w:val="bullet"/>
      <w:lvlText w:val=""/>
      <w:lvlJc w:val="left"/>
      <w:pPr>
        <w:tabs>
          <w:tab w:val="num" w:pos="3960"/>
        </w:tabs>
        <w:ind w:left="3960" w:hanging="360"/>
      </w:pPr>
      <w:rPr>
        <w:rFonts w:ascii="Wingdings" w:hAnsi="Wingdings" w:hint="default"/>
      </w:rPr>
    </w:lvl>
    <w:lvl w:ilvl="3" w:tplc="04190001" w:tentative="1">
      <w:start w:val="1"/>
      <w:numFmt w:val="bullet"/>
      <w:lvlText w:val=""/>
      <w:lvlJc w:val="left"/>
      <w:pPr>
        <w:tabs>
          <w:tab w:val="num" w:pos="4680"/>
        </w:tabs>
        <w:ind w:left="4680" w:hanging="360"/>
      </w:pPr>
      <w:rPr>
        <w:rFonts w:ascii="Symbol" w:hAnsi="Symbol" w:hint="default"/>
      </w:rPr>
    </w:lvl>
    <w:lvl w:ilvl="4" w:tplc="04190003" w:tentative="1">
      <w:start w:val="1"/>
      <w:numFmt w:val="bullet"/>
      <w:lvlText w:val="o"/>
      <w:lvlJc w:val="left"/>
      <w:pPr>
        <w:tabs>
          <w:tab w:val="num" w:pos="5400"/>
        </w:tabs>
        <w:ind w:left="5400" w:hanging="360"/>
      </w:pPr>
      <w:rPr>
        <w:rFonts w:ascii="Courier New" w:hAnsi="Courier New" w:cs="Courier New" w:hint="default"/>
      </w:rPr>
    </w:lvl>
    <w:lvl w:ilvl="5" w:tplc="04190005" w:tentative="1">
      <w:start w:val="1"/>
      <w:numFmt w:val="bullet"/>
      <w:lvlText w:val=""/>
      <w:lvlJc w:val="left"/>
      <w:pPr>
        <w:tabs>
          <w:tab w:val="num" w:pos="6120"/>
        </w:tabs>
        <w:ind w:left="6120" w:hanging="360"/>
      </w:pPr>
      <w:rPr>
        <w:rFonts w:ascii="Wingdings" w:hAnsi="Wingdings" w:hint="default"/>
      </w:rPr>
    </w:lvl>
    <w:lvl w:ilvl="6" w:tplc="04190001" w:tentative="1">
      <w:start w:val="1"/>
      <w:numFmt w:val="bullet"/>
      <w:lvlText w:val=""/>
      <w:lvlJc w:val="left"/>
      <w:pPr>
        <w:tabs>
          <w:tab w:val="num" w:pos="6840"/>
        </w:tabs>
        <w:ind w:left="6840" w:hanging="360"/>
      </w:pPr>
      <w:rPr>
        <w:rFonts w:ascii="Symbol" w:hAnsi="Symbol" w:hint="default"/>
      </w:rPr>
    </w:lvl>
    <w:lvl w:ilvl="7" w:tplc="04190003" w:tentative="1">
      <w:start w:val="1"/>
      <w:numFmt w:val="bullet"/>
      <w:lvlText w:val="o"/>
      <w:lvlJc w:val="left"/>
      <w:pPr>
        <w:tabs>
          <w:tab w:val="num" w:pos="7560"/>
        </w:tabs>
        <w:ind w:left="7560" w:hanging="360"/>
      </w:pPr>
      <w:rPr>
        <w:rFonts w:ascii="Courier New" w:hAnsi="Courier New" w:cs="Courier New" w:hint="default"/>
      </w:rPr>
    </w:lvl>
    <w:lvl w:ilvl="8" w:tplc="04190005" w:tentative="1">
      <w:start w:val="1"/>
      <w:numFmt w:val="bullet"/>
      <w:lvlText w:val=""/>
      <w:lvlJc w:val="left"/>
      <w:pPr>
        <w:tabs>
          <w:tab w:val="num" w:pos="8280"/>
        </w:tabs>
        <w:ind w:left="8280" w:hanging="360"/>
      </w:pPr>
      <w:rPr>
        <w:rFonts w:ascii="Wingdings" w:hAnsi="Wingdings" w:hint="default"/>
      </w:rPr>
    </w:lvl>
  </w:abstractNum>
  <w:abstractNum w:abstractNumId="58" w15:restartNumberingAfterBreak="0">
    <w:nsid w:val="5538119E"/>
    <w:multiLevelType w:val="hybridMultilevel"/>
    <w:tmpl w:val="72A244D6"/>
    <w:lvl w:ilvl="0" w:tplc="5D8AE324">
      <w:start w:val="7"/>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9" w15:restartNumberingAfterBreak="0">
    <w:nsid w:val="55932416"/>
    <w:multiLevelType w:val="multilevel"/>
    <w:tmpl w:val="AC18B982"/>
    <w:lvl w:ilvl="0">
      <w:start w:val="2"/>
      <w:numFmt w:val="decimal"/>
      <w:lvlText w:val="%1."/>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Text w:val="8.2.3."/>
      <w:lvlJc w:val="left"/>
      <w:pPr>
        <w:tabs>
          <w:tab w:val="num" w:pos="1406"/>
        </w:tabs>
        <w:ind w:left="1406" w:hanging="1170"/>
      </w:pPr>
      <w:rPr>
        <w:rFonts w:hint="default"/>
      </w:rPr>
    </w:lvl>
    <w:lvl w:ilvl="3">
      <w:start w:val="1"/>
      <w:numFmt w:val="decimal"/>
      <w:lvlText w:val="8.2.%31.2."/>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60" w15:restartNumberingAfterBreak="0">
    <w:nsid w:val="55B71248"/>
    <w:multiLevelType w:val="multilevel"/>
    <w:tmpl w:val="41FA9B0A"/>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894"/>
        </w:tabs>
        <w:ind w:left="894" w:hanging="540"/>
      </w:pPr>
      <w:rPr>
        <w:rFonts w:hint="default"/>
      </w:rPr>
    </w:lvl>
    <w:lvl w:ilvl="2">
      <w:start w:val="1"/>
      <w:numFmt w:val="decimal"/>
      <w:lvlText w:val="8.%2.%3."/>
      <w:lvlJc w:val="left"/>
      <w:pPr>
        <w:tabs>
          <w:tab w:val="num" w:pos="1440"/>
        </w:tabs>
        <w:ind w:left="1440" w:hanging="720"/>
      </w:pPr>
      <w:rPr>
        <w:rFonts w:hint="default"/>
      </w:rPr>
    </w:lvl>
    <w:lvl w:ilvl="3">
      <w:start w:val="1"/>
      <w:numFmt w:val="decimal"/>
      <w:lvlText w:val="%3%1.%2..%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1" w15:restartNumberingAfterBreak="0">
    <w:nsid w:val="56177A3F"/>
    <w:multiLevelType w:val="multilevel"/>
    <w:tmpl w:val="CE1C7DBC"/>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5"/>
        </w:tabs>
        <w:ind w:left="545" w:hanging="540"/>
      </w:pPr>
      <w:rPr>
        <w:rFonts w:hint="default"/>
      </w:rPr>
    </w:lvl>
    <w:lvl w:ilvl="2">
      <w:start w:val="2"/>
      <w:numFmt w:val="decimal"/>
      <w:lvlText w:val="%1.%2.%3."/>
      <w:lvlJc w:val="left"/>
      <w:pPr>
        <w:tabs>
          <w:tab w:val="num" w:pos="730"/>
        </w:tabs>
        <w:ind w:left="730" w:hanging="720"/>
      </w:pPr>
      <w:rPr>
        <w:rFonts w:hint="default"/>
      </w:rPr>
    </w:lvl>
    <w:lvl w:ilvl="3">
      <w:start w:val="1"/>
      <w:numFmt w:val="decimal"/>
      <w:lvlText w:val="7.%2.%3.%4."/>
      <w:lvlJc w:val="left"/>
      <w:pPr>
        <w:tabs>
          <w:tab w:val="num" w:pos="735"/>
        </w:tabs>
        <w:ind w:left="735" w:hanging="720"/>
      </w:pPr>
      <w:rPr>
        <w:rFonts w:hint="default"/>
      </w:rPr>
    </w:lvl>
    <w:lvl w:ilvl="4">
      <w:start w:val="1"/>
      <w:numFmt w:val="decimal"/>
      <w:lvlText w:val="%1.%2.%3.%4.%5."/>
      <w:lvlJc w:val="left"/>
      <w:pPr>
        <w:tabs>
          <w:tab w:val="num" w:pos="1100"/>
        </w:tabs>
        <w:ind w:left="1100" w:hanging="1080"/>
      </w:pPr>
      <w:rPr>
        <w:rFonts w:hint="default"/>
      </w:rPr>
    </w:lvl>
    <w:lvl w:ilvl="5">
      <w:start w:val="1"/>
      <w:numFmt w:val="decimal"/>
      <w:lvlText w:val="%1.%2.%3.%4.%5.%6."/>
      <w:lvlJc w:val="left"/>
      <w:pPr>
        <w:tabs>
          <w:tab w:val="num" w:pos="1105"/>
        </w:tabs>
        <w:ind w:left="1105" w:hanging="1080"/>
      </w:pPr>
      <w:rPr>
        <w:rFonts w:hint="default"/>
      </w:rPr>
    </w:lvl>
    <w:lvl w:ilvl="6">
      <w:start w:val="1"/>
      <w:numFmt w:val="decimal"/>
      <w:lvlText w:val="%1.%2.%3.%4.%5.%6.%7."/>
      <w:lvlJc w:val="left"/>
      <w:pPr>
        <w:tabs>
          <w:tab w:val="num" w:pos="1470"/>
        </w:tabs>
        <w:ind w:left="1470" w:hanging="1440"/>
      </w:pPr>
      <w:rPr>
        <w:rFonts w:hint="default"/>
      </w:rPr>
    </w:lvl>
    <w:lvl w:ilvl="7">
      <w:start w:val="1"/>
      <w:numFmt w:val="decimal"/>
      <w:lvlText w:val="%1.%2.%3.%4.%5.%6.%7.%8."/>
      <w:lvlJc w:val="left"/>
      <w:pPr>
        <w:tabs>
          <w:tab w:val="num" w:pos="1475"/>
        </w:tabs>
        <w:ind w:left="1475" w:hanging="1440"/>
      </w:pPr>
      <w:rPr>
        <w:rFonts w:hint="default"/>
      </w:rPr>
    </w:lvl>
    <w:lvl w:ilvl="8">
      <w:start w:val="1"/>
      <w:numFmt w:val="decimal"/>
      <w:lvlText w:val="%1.%2.%3.%4.%5.%6.%7.%8.%9."/>
      <w:lvlJc w:val="left"/>
      <w:pPr>
        <w:tabs>
          <w:tab w:val="num" w:pos="1840"/>
        </w:tabs>
        <w:ind w:left="1840" w:hanging="1800"/>
      </w:pPr>
      <w:rPr>
        <w:rFonts w:hint="default"/>
      </w:rPr>
    </w:lvl>
  </w:abstractNum>
  <w:abstractNum w:abstractNumId="62" w15:restartNumberingAfterBreak="0">
    <w:nsid w:val="58AE5CF5"/>
    <w:multiLevelType w:val="multilevel"/>
    <w:tmpl w:val="F3A6DCEC"/>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59974875"/>
    <w:multiLevelType w:val="multilevel"/>
    <w:tmpl w:val="5CA49568"/>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64" w15:restartNumberingAfterBreak="0">
    <w:nsid w:val="5C8C3FA4"/>
    <w:multiLevelType w:val="multilevel"/>
    <w:tmpl w:val="73807C8A"/>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9.%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5" w15:restartNumberingAfterBreak="0">
    <w:nsid w:val="5CAC7EA8"/>
    <w:multiLevelType w:val="multilevel"/>
    <w:tmpl w:val="78F4BF5A"/>
    <w:lvl w:ilvl="0">
      <w:start w:val="8"/>
      <w:numFmt w:val="decimal"/>
      <w:lvlText w:val="%1."/>
      <w:lvlJc w:val="left"/>
      <w:pPr>
        <w:tabs>
          <w:tab w:val="num" w:pos="900"/>
        </w:tabs>
        <w:ind w:left="900" w:hanging="900"/>
      </w:pPr>
      <w:rPr>
        <w:rFonts w:hint="default"/>
      </w:rPr>
    </w:lvl>
    <w:lvl w:ilvl="1">
      <w:start w:val="3"/>
      <w:numFmt w:val="decimal"/>
      <w:lvlText w:val="%1.%2."/>
      <w:lvlJc w:val="left"/>
      <w:pPr>
        <w:tabs>
          <w:tab w:val="num" w:pos="900"/>
        </w:tabs>
        <w:ind w:left="900" w:hanging="900"/>
      </w:pPr>
      <w:rPr>
        <w:rFonts w:hint="default"/>
      </w:rPr>
    </w:lvl>
    <w:lvl w:ilvl="2">
      <w:start w:val="5"/>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5DA302E9"/>
    <w:multiLevelType w:val="multilevel"/>
    <w:tmpl w:val="908E44C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67" w15:restartNumberingAfterBreak="0">
    <w:nsid w:val="5E693B38"/>
    <w:multiLevelType w:val="multilevel"/>
    <w:tmpl w:val="0DFCDE1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629258EA"/>
    <w:multiLevelType w:val="multilevel"/>
    <w:tmpl w:val="D744F500"/>
    <w:lvl w:ilvl="0">
      <w:start w:val="9"/>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9" w15:restartNumberingAfterBreak="0">
    <w:nsid w:val="62E11331"/>
    <w:multiLevelType w:val="multilevel"/>
    <w:tmpl w:val="C57CA7B6"/>
    <w:lvl w:ilvl="0">
      <w:start w:val="7"/>
      <w:numFmt w:val="decimal"/>
      <w:lvlText w:val="%1."/>
      <w:lvlJc w:val="left"/>
      <w:pPr>
        <w:tabs>
          <w:tab w:val="num" w:pos="540"/>
        </w:tabs>
        <w:ind w:left="540" w:hanging="540"/>
      </w:pPr>
      <w:rPr>
        <w:rFonts w:hint="default"/>
      </w:rPr>
    </w:lvl>
    <w:lvl w:ilvl="1">
      <w:start w:val="3"/>
      <w:numFmt w:val="none"/>
      <w:lvlText w:val="8.3."/>
      <w:lvlJc w:val="left"/>
      <w:pPr>
        <w:tabs>
          <w:tab w:val="num" w:pos="1260"/>
        </w:tabs>
        <w:ind w:left="126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0" w15:restartNumberingAfterBreak="0">
    <w:nsid w:val="62F23506"/>
    <w:multiLevelType w:val="multilevel"/>
    <w:tmpl w:val="A128F282"/>
    <w:lvl w:ilvl="0">
      <w:start w:val="7"/>
      <w:numFmt w:val="decimal"/>
      <w:lvlText w:val="%1."/>
      <w:lvlJc w:val="left"/>
      <w:pPr>
        <w:tabs>
          <w:tab w:val="num" w:pos="540"/>
        </w:tabs>
        <w:ind w:left="540" w:hanging="540"/>
      </w:pPr>
      <w:rPr>
        <w:rFonts w:hint="default"/>
      </w:rPr>
    </w:lvl>
    <w:lvl w:ilvl="1">
      <w:start w:val="3"/>
      <w:numFmt w:val="decimal"/>
      <w:lvlText w:val="%1.1."/>
      <w:lvlJc w:val="left"/>
      <w:pPr>
        <w:tabs>
          <w:tab w:val="num" w:pos="540"/>
        </w:tabs>
        <w:ind w:left="540" w:hanging="540"/>
      </w:pPr>
      <w:rPr>
        <w:rFonts w:hint="default"/>
      </w:rPr>
    </w:lvl>
    <w:lvl w:ilvl="2">
      <w:start w:val="1"/>
      <w:numFmt w:val="decimal"/>
      <w:lvlText w:val="%1.4.%3."/>
      <w:lvlJc w:val="left"/>
      <w:pPr>
        <w:tabs>
          <w:tab w:val="num" w:pos="720"/>
        </w:tabs>
        <w:ind w:left="720" w:hanging="720"/>
      </w:pPr>
      <w:rPr>
        <w:rFonts w:hint="default"/>
      </w:rPr>
    </w:lvl>
    <w:lvl w:ilvl="3">
      <w:start w:val="1"/>
      <w:numFmt w:val="decimal"/>
      <w:lvlText w:val="%1.4.%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3CC5317"/>
    <w:multiLevelType w:val="hybridMultilevel"/>
    <w:tmpl w:val="B86A5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4A7335F"/>
    <w:multiLevelType w:val="multilevel"/>
    <w:tmpl w:val="1B8ABC8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956"/>
        </w:tabs>
        <w:ind w:left="956" w:hanging="720"/>
      </w:pPr>
      <w:rPr>
        <w:rFonts w:hint="default"/>
      </w:rPr>
    </w:lvl>
    <w:lvl w:ilvl="2">
      <w:start w:val="2"/>
      <w:numFmt w:val="decimal"/>
      <w:lvlText w:val="9.%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73" w15:restartNumberingAfterBreak="0">
    <w:nsid w:val="65287506"/>
    <w:multiLevelType w:val="hybridMultilevel"/>
    <w:tmpl w:val="B7E664A8"/>
    <w:lvl w:ilvl="0" w:tplc="0419000F">
      <w:start w:val="1"/>
      <w:numFmt w:val="decimal"/>
      <w:lvlText w:val="%1."/>
      <w:lvlJc w:val="left"/>
      <w:pPr>
        <w:tabs>
          <w:tab w:val="num" w:pos="720"/>
        </w:tabs>
        <w:ind w:left="720" w:hanging="360"/>
      </w:pPr>
      <w:rPr>
        <w:rFonts w:hint="default"/>
      </w:rPr>
    </w:lvl>
    <w:lvl w:ilvl="1" w:tplc="12500A9E">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4" w15:restartNumberingAfterBreak="0">
    <w:nsid w:val="66E10C47"/>
    <w:multiLevelType w:val="multilevel"/>
    <w:tmpl w:val="7594114E"/>
    <w:lvl w:ilvl="0">
      <w:start w:val="2"/>
      <w:numFmt w:val="decimal"/>
      <w:lvlText w:val="%1."/>
      <w:lvlJc w:val="left"/>
      <w:pPr>
        <w:tabs>
          <w:tab w:val="num" w:pos="720"/>
        </w:tabs>
        <w:ind w:left="720" w:hanging="720"/>
      </w:pPr>
      <w:rPr>
        <w:rFonts w:hint="default"/>
      </w:rPr>
    </w:lvl>
    <w:lvl w:ilvl="1">
      <w:start w:val="1"/>
      <w:numFmt w:val="decimal"/>
      <w:lvlText w:val="8.%2."/>
      <w:lvlJc w:val="left"/>
      <w:pPr>
        <w:tabs>
          <w:tab w:val="num" w:pos="956"/>
        </w:tabs>
        <w:ind w:left="956" w:hanging="720"/>
      </w:pPr>
      <w:rPr>
        <w:rFonts w:hint="default"/>
      </w:rPr>
    </w:lvl>
    <w:lvl w:ilvl="2">
      <w:start w:val="9"/>
      <w:numFmt w:val="decimal"/>
      <w:lvlText w:val="8.%2.%3."/>
      <w:lvlJc w:val="left"/>
      <w:pPr>
        <w:tabs>
          <w:tab w:val="num" w:pos="1192"/>
        </w:tabs>
        <w:ind w:left="1192" w:hanging="720"/>
      </w:pPr>
      <w:rPr>
        <w:rFonts w:hint="default"/>
      </w:rPr>
    </w:lvl>
    <w:lvl w:ilvl="3">
      <w:start w:val="1"/>
      <w:numFmt w:val="decimal"/>
      <w:lvlText w:val="8.%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75" w15:restartNumberingAfterBreak="0">
    <w:nsid w:val="6705727B"/>
    <w:multiLevelType w:val="multilevel"/>
    <w:tmpl w:val="4B2C5BE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6" w15:restartNumberingAfterBreak="0">
    <w:nsid w:val="68E02B6E"/>
    <w:multiLevelType w:val="hybridMultilevel"/>
    <w:tmpl w:val="B6F0899E"/>
    <w:lvl w:ilvl="0" w:tplc="12500A9E">
      <w:start w:val="1"/>
      <w:numFmt w:val="bullet"/>
      <w:lvlText w:val=""/>
      <w:lvlJc w:val="left"/>
      <w:pPr>
        <w:tabs>
          <w:tab w:val="num" w:pos="2137"/>
        </w:tabs>
        <w:ind w:left="2137"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7" w15:restartNumberingAfterBreak="0">
    <w:nsid w:val="6AC66959"/>
    <w:multiLevelType w:val="hybridMultilevel"/>
    <w:tmpl w:val="913074F6"/>
    <w:lvl w:ilvl="0" w:tplc="12500A9E">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8" w15:restartNumberingAfterBreak="0">
    <w:nsid w:val="6BBD0D2B"/>
    <w:multiLevelType w:val="multilevel"/>
    <w:tmpl w:val="74647DF6"/>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9.%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9" w15:restartNumberingAfterBreak="0">
    <w:nsid w:val="6FCE0214"/>
    <w:multiLevelType w:val="hybridMultilevel"/>
    <w:tmpl w:val="B296CE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6FDF1E53"/>
    <w:multiLevelType w:val="hybridMultilevel"/>
    <w:tmpl w:val="CD8E4AEC"/>
    <w:lvl w:ilvl="0" w:tplc="04190013">
      <w:start w:val="1"/>
      <w:numFmt w:val="upperRoman"/>
      <w:lvlText w:val="%1."/>
      <w:lvlJc w:val="right"/>
      <w:pPr>
        <w:tabs>
          <w:tab w:val="num" w:pos="720"/>
        </w:tabs>
        <w:ind w:left="720" w:hanging="180"/>
      </w:p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1" w15:restartNumberingAfterBreak="0">
    <w:nsid w:val="70DB4EFF"/>
    <w:multiLevelType w:val="multilevel"/>
    <w:tmpl w:val="9612B78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540"/>
        </w:tabs>
        <w:ind w:left="540" w:hanging="360"/>
      </w:pPr>
      <w:rPr>
        <w:rFonts w:hint="default"/>
      </w:rPr>
    </w:lvl>
    <w:lvl w:ilvl="2">
      <w:start w:val="5"/>
      <w:numFmt w:val="decimal"/>
      <w:lvlText w:val="%1.%2.%3."/>
      <w:lvlJc w:val="left"/>
      <w:pPr>
        <w:tabs>
          <w:tab w:val="num" w:pos="1080"/>
        </w:tabs>
        <w:ind w:left="1080" w:hanging="720"/>
      </w:pPr>
      <w:rPr>
        <w:rFonts w:hint="default"/>
      </w:rPr>
    </w:lvl>
    <w:lvl w:ilvl="3">
      <w:start w:val="1"/>
      <w:numFmt w:val="decimal"/>
      <w:lvlText w:val="8.%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2" w15:restartNumberingAfterBreak="0">
    <w:nsid w:val="71290776"/>
    <w:multiLevelType w:val="hybridMultilevel"/>
    <w:tmpl w:val="B6BA967A"/>
    <w:lvl w:ilvl="0" w:tplc="12500A9E">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83" w15:restartNumberingAfterBreak="0">
    <w:nsid w:val="718E2D50"/>
    <w:multiLevelType w:val="multilevel"/>
    <w:tmpl w:val="6CB61E6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896"/>
        </w:tabs>
        <w:ind w:left="896" w:hanging="660"/>
      </w:pPr>
      <w:rPr>
        <w:rFonts w:hint="default"/>
      </w:rPr>
    </w:lvl>
    <w:lvl w:ilvl="2">
      <w:start w:val="2"/>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4" w15:restartNumberingAfterBreak="0">
    <w:nsid w:val="722E1B5D"/>
    <w:multiLevelType w:val="multilevel"/>
    <w:tmpl w:val="505C4F1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956"/>
        </w:tabs>
        <w:ind w:left="956" w:hanging="720"/>
      </w:pPr>
      <w:rPr>
        <w:rFonts w:hint="default"/>
      </w:rPr>
    </w:lvl>
    <w:lvl w:ilvl="2">
      <w:start w:val="1"/>
      <w:numFmt w:val="none"/>
      <w:lvlText w:val="9.3.2."/>
      <w:lvlJc w:val="left"/>
      <w:pPr>
        <w:tabs>
          <w:tab w:val="num" w:pos="1192"/>
        </w:tabs>
        <w:ind w:left="1192" w:hanging="720"/>
      </w:pPr>
      <w:rPr>
        <w:rFonts w:hint="default"/>
      </w:rPr>
    </w:lvl>
    <w:lvl w:ilvl="3">
      <w:start w:val="5"/>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5" w15:restartNumberingAfterBreak="0">
    <w:nsid w:val="72587D07"/>
    <w:multiLevelType w:val="multilevel"/>
    <w:tmpl w:val="E0EC618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56"/>
        </w:tabs>
        <w:ind w:left="956" w:hanging="72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9.%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86" w15:restartNumberingAfterBreak="0">
    <w:nsid w:val="72947040"/>
    <w:multiLevelType w:val="multilevel"/>
    <w:tmpl w:val="24262A06"/>
    <w:lvl w:ilvl="0">
      <w:start w:val="2"/>
      <w:numFmt w:val="decimal"/>
      <w:lvlText w:val="%1."/>
      <w:lvlJc w:val="left"/>
      <w:pPr>
        <w:tabs>
          <w:tab w:val="num" w:pos="1170"/>
        </w:tabs>
        <w:ind w:left="1170" w:hanging="1170"/>
      </w:pPr>
      <w:rPr>
        <w:rFonts w:hint="default"/>
      </w:rPr>
    </w:lvl>
    <w:lvl w:ilvl="1">
      <w:start w:val="2"/>
      <w:numFmt w:val="decimal"/>
      <w:lvlText w:val="%1.%2."/>
      <w:lvlJc w:val="left"/>
      <w:pPr>
        <w:tabs>
          <w:tab w:val="num" w:pos="1288"/>
        </w:tabs>
        <w:ind w:left="1288" w:hanging="1170"/>
      </w:pPr>
      <w:rPr>
        <w:rFonts w:hint="default"/>
      </w:rPr>
    </w:lvl>
    <w:lvl w:ilvl="2">
      <w:start w:val="1"/>
      <w:numFmt w:val="none"/>
      <w:lvlRestart w:val="0"/>
      <w:lvlText w:val="8.3.1."/>
      <w:lvlJc w:val="left"/>
      <w:pPr>
        <w:tabs>
          <w:tab w:val="num" w:pos="1406"/>
        </w:tabs>
        <w:ind w:left="1406" w:hanging="1170"/>
      </w:pPr>
      <w:rPr>
        <w:rFonts w:hint="default"/>
      </w:rPr>
    </w:lvl>
    <w:lvl w:ilvl="3">
      <w:start w:val="1"/>
      <w:numFmt w:val="decimal"/>
      <w:lvlText w:val="8.3.%31.2."/>
      <w:lvlJc w:val="left"/>
      <w:pPr>
        <w:tabs>
          <w:tab w:val="num" w:pos="1524"/>
        </w:tabs>
        <w:ind w:left="1524" w:hanging="1170"/>
      </w:pPr>
      <w:rPr>
        <w:rFonts w:hint="default"/>
      </w:rPr>
    </w:lvl>
    <w:lvl w:ilvl="4">
      <w:start w:val="1"/>
      <w:numFmt w:val="decimal"/>
      <w:lvlText w:val="%1.%2.%3.%4.%5."/>
      <w:lvlJc w:val="left"/>
      <w:pPr>
        <w:tabs>
          <w:tab w:val="num" w:pos="1642"/>
        </w:tabs>
        <w:ind w:left="1642" w:hanging="1170"/>
      </w:pPr>
      <w:rPr>
        <w:rFonts w:hint="default"/>
      </w:rPr>
    </w:lvl>
    <w:lvl w:ilvl="5">
      <w:start w:val="1"/>
      <w:numFmt w:val="decimal"/>
      <w:lvlText w:val="%1.%2.%3.%4.%5.%6."/>
      <w:lvlJc w:val="left"/>
      <w:pPr>
        <w:tabs>
          <w:tab w:val="num" w:pos="1760"/>
        </w:tabs>
        <w:ind w:left="1760" w:hanging="117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266"/>
        </w:tabs>
        <w:ind w:left="2266" w:hanging="1440"/>
      </w:pPr>
      <w:rPr>
        <w:rFonts w:hint="default"/>
      </w:rPr>
    </w:lvl>
    <w:lvl w:ilvl="8">
      <w:start w:val="1"/>
      <w:numFmt w:val="decimal"/>
      <w:lvlText w:val="%1.%2.%3.%4.%5.%6.%7.%8.%9."/>
      <w:lvlJc w:val="left"/>
      <w:pPr>
        <w:tabs>
          <w:tab w:val="num" w:pos="2744"/>
        </w:tabs>
        <w:ind w:left="2744" w:hanging="1800"/>
      </w:pPr>
      <w:rPr>
        <w:rFonts w:hint="default"/>
      </w:rPr>
    </w:lvl>
  </w:abstractNum>
  <w:abstractNum w:abstractNumId="87" w15:restartNumberingAfterBreak="0">
    <w:nsid w:val="72A73112"/>
    <w:multiLevelType w:val="multilevel"/>
    <w:tmpl w:val="52DE696C"/>
    <w:lvl w:ilvl="0">
      <w:start w:val="3"/>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8" w15:restartNumberingAfterBreak="0">
    <w:nsid w:val="72AC7E51"/>
    <w:multiLevelType w:val="multilevel"/>
    <w:tmpl w:val="A68CD152"/>
    <w:lvl w:ilvl="0">
      <w:start w:val="3"/>
      <w:numFmt w:val="decimal"/>
      <w:lvlText w:val="%1."/>
      <w:lvlJc w:val="left"/>
      <w:pPr>
        <w:tabs>
          <w:tab w:val="num" w:pos="1080"/>
        </w:tabs>
        <w:ind w:left="1080" w:hanging="1080"/>
      </w:pPr>
      <w:rPr>
        <w:rFonts w:hint="default"/>
      </w:rPr>
    </w:lvl>
    <w:lvl w:ilvl="1">
      <w:start w:val="2"/>
      <w:numFmt w:val="decimal"/>
      <w:lvlText w:val="%1.%2."/>
      <w:lvlJc w:val="left"/>
      <w:pPr>
        <w:tabs>
          <w:tab w:val="num" w:pos="1080"/>
        </w:tabs>
        <w:ind w:left="1080" w:hanging="1080"/>
      </w:pPr>
      <w:rPr>
        <w:rFonts w:hint="default"/>
      </w:rPr>
    </w:lvl>
    <w:lvl w:ilvl="2">
      <w:start w:val="3"/>
      <w:numFmt w:val="decimal"/>
      <w:lvlText w:val="9.%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9" w15:restartNumberingAfterBreak="0">
    <w:nsid w:val="74146E18"/>
    <w:multiLevelType w:val="hybridMultilevel"/>
    <w:tmpl w:val="A6489944"/>
    <w:lvl w:ilvl="0" w:tplc="12500A9E">
      <w:start w:val="1"/>
      <w:numFmt w:val="bullet"/>
      <w:lvlText w:val=""/>
      <w:lvlJc w:val="left"/>
      <w:pPr>
        <w:tabs>
          <w:tab w:val="num" w:pos="2846"/>
        </w:tabs>
        <w:ind w:left="2846" w:hanging="360"/>
      </w:pPr>
      <w:rPr>
        <w:rFonts w:ascii="Symbol" w:hAnsi="Symbol" w:hint="default"/>
      </w:rPr>
    </w:lvl>
    <w:lvl w:ilvl="1" w:tplc="04190003" w:tentative="1">
      <w:start w:val="1"/>
      <w:numFmt w:val="bullet"/>
      <w:lvlText w:val="o"/>
      <w:lvlJc w:val="left"/>
      <w:pPr>
        <w:tabs>
          <w:tab w:val="num" w:pos="2857"/>
        </w:tabs>
        <w:ind w:left="2857" w:hanging="360"/>
      </w:pPr>
      <w:rPr>
        <w:rFonts w:ascii="Courier New" w:hAnsi="Courier New" w:cs="Courier New" w:hint="default"/>
      </w:rPr>
    </w:lvl>
    <w:lvl w:ilvl="2" w:tplc="04190005" w:tentative="1">
      <w:start w:val="1"/>
      <w:numFmt w:val="bullet"/>
      <w:lvlText w:val=""/>
      <w:lvlJc w:val="left"/>
      <w:pPr>
        <w:tabs>
          <w:tab w:val="num" w:pos="3577"/>
        </w:tabs>
        <w:ind w:left="3577" w:hanging="360"/>
      </w:pPr>
      <w:rPr>
        <w:rFonts w:ascii="Wingdings" w:hAnsi="Wingdings" w:hint="default"/>
      </w:rPr>
    </w:lvl>
    <w:lvl w:ilvl="3" w:tplc="04190001" w:tentative="1">
      <w:start w:val="1"/>
      <w:numFmt w:val="bullet"/>
      <w:lvlText w:val=""/>
      <w:lvlJc w:val="left"/>
      <w:pPr>
        <w:tabs>
          <w:tab w:val="num" w:pos="4297"/>
        </w:tabs>
        <w:ind w:left="4297" w:hanging="360"/>
      </w:pPr>
      <w:rPr>
        <w:rFonts w:ascii="Symbol" w:hAnsi="Symbol" w:hint="default"/>
      </w:rPr>
    </w:lvl>
    <w:lvl w:ilvl="4" w:tplc="04190003" w:tentative="1">
      <w:start w:val="1"/>
      <w:numFmt w:val="bullet"/>
      <w:lvlText w:val="o"/>
      <w:lvlJc w:val="left"/>
      <w:pPr>
        <w:tabs>
          <w:tab w:val="num" w:pos="5017"/>
        </w:tabs>
        <w:ind w:left="5017" w:hanging="360"/>
      </w:pPr>
      <w:rPr>
        <w:rFonts w:ascii="Courier New" w:hAnsi="Courier New" w:cs="Courier New" w:hint="default"/>
      </w:rPr>
    </w:lvl>
    <w:lvl w:ilvl="5" w:tplc="04190005" w:tentative="1">
      <w:start w:val="1"/>
      <w:numFmt w:val="bullet"/>
      <w:lvlText w:val=""/>
      <w:lvlJc w:val="left"/>
      <w:pPr>
        <w:tabs>
          <w:tab w:val="num" w:pos="5737"/>
        </w:tabs>
        <w:ind w:left="5737" w:hanging="360"/>
      </w:pPr>
      <w:rPr>
        <w:rFonts w:ascii="Wingdings" w:hAnsi="Wingdings" w:hint="default"/>
      </w:rPr>
    </w:lvl>
    <w:lvl w:ilvl="6" w:tplc="04190001" w:tentative="1">
      <w:start w:val="1"/>
      <w:numFmt w:val="bullet"/>
      <w:lvlText w:val=""/>
      <w:lvlJc w:val="left"/>
      <w:pPr>
        <w:tabs>
          <w:tab w:val="num" w:pos="6457"/>
        </w:tabs>
        <w:ind w:left="6457" w:hanging="360"/>
      </w:pPr>
      <w:rPr>
        <w:rFonts w:ascii="Symbol" w:hAnsi="Symbol" w:hint="default"/>
      </w:rPr>
    </w:lvl>
    <w:lvl w:ilvl="7" w:tplc="04190003" w:tentative="1">
      <w:start w:val="1"/>
      <w:numFmt w:val="bullet"/>
      <w:lvlText w:val="o"/>
      <w:lvlJc w:val="left"/>
      <w:pPr>
        <w:tabs>
          <w:tab w:val="num" w:pos="7177"/>
        </w:tabs>
        <w:ind w:left="7177" w:hanging="360"/>
      </w:pPr>
      <w:rPr>
        <w:rFonts w:ascii="Courier New" w:hAnsi="Courier New" w:cs="Courier New" w:hint="default"/>
      </w:rPr>
    </w:lvl>
    <w:lvl w:ilvl="8" w:tplc="04190005" w:tentative="1">
      <w:start w:val="1"/>
      <w:numFmt w:val="bullet"/>
      <w:lvlText w:val=""/>
      <w:lvlJc w:val="left"/>
      <w:pPr>
        <w:tabs>
          <w:tab w:val="num" w:pos="7897"/>
        </w:tabs>
        <w:ind w:left="7897" w:hanging="360"/>
      </w:pPr>
      <w:rPr>
        <w:rFonts w:ascii="Wingdings" w:hAnsi="Wingdings" w:hint="default"/>
      </w:rPr>
    </w:lvl>
  </w:abstractNum>
  <w:abstractNum w:abstractNumId="90" w15:restartNumberingAfterBreak="0">
    <w:nsid w:val="79340E7D"/>
    <w:multiLevelType w:val="hybridMultilevel"/>
    <w:tmpl w:val="E00CAE34"/>
    <w:lvl w:ilvl="0" w:tplc="12500A9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9785027"/>
    <w:multiLevelType w:val="hybridMultilevel"/>
    <w:tmpl w:val="58704478"/>
    <w:lvl w:ilvl="0" w:tplc="A6463CA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2" w15:restartNumberingAfterBreak="0">
    <w:nsid w:val="7E87480B"/>
    <w:multiLevelType w:val="hybridMultilevel"/>
    <w:tmpl w:val="0C766766"/>
    <w:lvl w:ilvl="0" w:tplc="0419000F">
      <w:start w:val="1"/>
      <w:numFmt w:val="decimal"/>
      <w:lvlText w:val="%1."/>
      <w:lvlJc w:val="left"/>
      <w:pPr>
        <w:tabs>
          <w:tab w:val="num" w:pos="720"/>
        </w:tabs>
        <w:ind w:left="720" w:hanging="360"/>
      </w:pPr>
    </w:lvl>
    <w:lvl w:ilvl="1" w:tplc="12500A9E">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3" w15:restartNumberingAfterBreak="0">
    <w:nsid w:val="7EA608A8"/>
    <w:multiLevelType w:val="hybridMultilevel"/>
    <w:tmpl w:val="77CC28B8"/>
    <w:lvl w:ilvl="0" w:tplc="A6463C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7F5661A4"/>
    <w:multiLevelType w:val="hybridMultilevel"/>
    <w:tmpl w:val="33D8652E"/>
    <w:lvl w:ilvl="0" w:tplc="12500A9E">
      <w:start w:val="1"/>
      <w:numFmt w:val="bullet"/>
      <w:lvlText w:val=""/>
      <w:lvlJc w:val="left"/>
      <w:pPr>
        <w:tabs>
          <w:tab w:val="num" w:pos="2509"/>
        </w:tabs>
        <w:ind w:left="2509"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0"/>
  </w:num>
  <w:num w:numId="3">
    <w:abstractNumId w:val="60"/>
  </w:num>
  <w:num w:numId="4">
    <w:abstractNumId w:val="22"/>
  </w:num>
  <w:num w:numId="5">
    <w:abstractNumId w:val="37"/>
  </w:num>
  <w:num w:numId="6">
    <w:abstractNumId w:val="52"/>
  </w:num>
  <w:num w:numId="7">
    <w:abstractNumId w:val="2"/>
  </w:num>
  <w:num w:numId="8">
    <w:abstractNumId w:val="10"/>
  </w:num>
  <w:num w:numId="9">
    <w:abstractNumId w:val="24"/>
  </w:num>
  <w:num w:numId="10">
    <w:abstractNumId w:val="23"/>
  </w:num>
  <w:num w:numId="11">
    <w:abstractNumId w:val="93"/>
  </w:num>
  <w:num w:numId="12">
    <w:abstractNumId w:val="79"/>
  </w:num>
  <w:num w:numId="13">
    <w:abstractNumId w:val="38"/>
  </w:num>
  <w:num w:numId="14">
    <w:abstractNumId w:val="73"/>
  </w:num>
  <w:num w:numId="15">
    <w:abstractNumId w:val="80"/>
  </w:num>
  <w:num w:numId="16">
    <w:abstractNumId w:val="16"/>
  </w:num>
  <w:num w:numId="17">
    <w:abstractNumId w:val="58"/>
  </w:num>
  <w:num w:numId="18">
    <w:abstractNumId w:val="43"/>
  </w:num>
  <w:num w:numId="19">
    <w:abstractNumId w:val="8"/>
  </w:num>
  <w:num w:numId="20">
    <w:abstractNumId w:val="81"/>
  </w:num>
  <w:num w:numId="21">
    <w:abstractNumId w:val="74"/>
  </w:num>
  <w:num w:numId="22">
    <w:abstractNumId w:val="30"/>
  </w:num>
  <w:num w:numId="23">
    <w:abstractNumId w:val="85"/>
  </w:num>
  <w:num w:numId="24">
    <w:abstractNumId w:val="31"/>
  </w:num>
  <w:num w:numId="25">
    <w:abstractNumId w:val="29"/>
  </w:num>
  <w:num w:numId="26">
    <w:abstractNumId w:val="83"/>
  </w:num>
  <w:num w:numId="27">
    <w:abstractNumId w:val="21"/>
  </w:num>
  <w:num w:numId="28">
    <w:abstractNumId w:val="40"/>
  </w:num>
  <w:num w:numId="29">
    <w:abstractNumId w:val="66"/>
  </w:num>
  <w:num w:numId="30">
    <w:abstractNumId w:val="7"/>
  </w:num>
  <w:num w:numId="31">
    <w:abstractNumId w:val="25"/>
  </w:num>
  <w:num w:numId="32">
    <w:abstractNumId w:val="63"/>
  </w:num>
  <w:num w:numId="33">
    <w:abstractNumId w:val="3"/>
  </w:num>
  <w:num w:numId="34">
    <w:abstractNumId w:val="13"/>
  </w:num>
  <w:num w:numId="35">
    <w:abstractNumId w:val="9"/>
  </w:num>
  <w:num w:numId="36">
    <w:abstractNumId w:val="42"/>
  </w:num>
  <w:num w:numId="37">
    <w:abstractNumId w:val="55"/>
  </w:num>
  <w:num w:numId="38">
    <w:abstractNumId w:val="78"/>
  </w:num>
  <w:num w:numId="39">
    <w:abstractNumId w:val="64"/>
  </w:num>
  <w:num w:numId="40">
    <w:abstractNumId w:val="6"/>
  </w:num>
  <w:num w:numId="41">
    <w:abstractNumId w:val="67"/>
  </w:num>
  <w:num w:numId="42">
    <w:abstractNumId w:val="51"/>
  </w:num>
  <w:num w:numId="43">
    <w:abstractNumId w:val="5"/>
  </w:num>
  <w:num w:numId="44">
    <w:abstractNumId w:val="61"/>
  </w:num>
  <w:num w:numId="45">
    <w:abstractNumId w:val="36"/>
  </w:num>
  <w:num w:numId="46">
    <w:abstractNumId w:val="56"/>
  </w:num>
  <w:num w:numId="47">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Text w:val="8.2.2."/>
        <w:lvlJc w:val="left"/>
        <w:pPr>
          <w:tabs>
            <w:tab w:val="num" w:pos="1406"/>
          </w:tabs>
          <w:ind w:left="1406" w:hanging="1170"/>
        </w:pPr>
        <w:rPr>
          <w:rFonts w:hint="default"/>
        </w:rPr>
      </w:lvl>
    </w:lvlOverride>
    <w:lvlOverride w:ilvl="3">
      <w:lvl w:ilvl="3">
        <w:start w:val="1"/>
        <w:numFmt w:val="decimal"/>
        <w:lvlText w:val="8.2.%31.2."/>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48">
    <w:abstractNumId w:val="81"/>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Text w:val="8.2.5."/>
        <w:lvlJc w:val="left"/>
        <w:pPr>
          <w:tabs>
            <w:tab w:val="num" w:pos="1406"/>
          </w:tabs>
          <w:ind w:left="1406" w:hanging="1170"/>
        </w:pPr>
        <w:rPr>
          <w:rFonts w:hint="default"/>
        </w:rPr>
      </w:lvl>
    </w:lvlOverride>
    <w:lvlOverride w:ilvl="3">
      <w:lvl w:ilvl="3">
        <w:start w:val="1"/>
        <w:numFmt w:val="decimal"/>
        <w:lvlText w:val="8.2.%31.2."/>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49">
    <w:abstractNumId w:val="81"/>
    <w:lvlOverride w:ilvl="0">
      <w:lvl w:ilvl="0">
        <w:start w:val="2"/>
        <w:numFmt w:val="decimal"/>
        <w:lvlText w:val="%1."/>
        <w:lvlJc w:val="left"/>
        <w:pPr>
          <w:tabs>
            <w:tab w:val="num" w:pos="360"/>
          </w:tabs>
          <w:ind w:left="360" w:hanging="360"/>
        </w:pPr>
        <w:rPr>
          <w:rFonts w:hint="default"/>
        </w:rPr>
      </w:lvl>
    </w:lvlOverride>
    <w:lvlOverride w:ilvl="1">
      <w:lvl w:ilvl="1">
        <w:start w:val="2"/>
        <w:numFmt w:val="decimal"/>
        <w:lvlText w:val="%1.%2."/>
        <w:lvlJc w:val="left"/>
        <w:pPr>
          <w:tabs>
            <w:tab w:val="num" w:pos="540"/>
          </w:tabs>
          <w:ind w:left="540" w:hanging="360"/>
        </w:pPr>
        <w:rPr>
          <w:rFonts w:hint="default"/>
        </w:rPr>
      </w:lvl>
    </w:lvlOverride>
    <w:lvlOverride w:ilvl="2">
      <w:lvl w:ilvl="2">
        <w:start w:val="5"/>
        <w:numFmt w:val="decimal"/>
        <w:lvlText w:val="8.%2.%3."/>
        <w:lvlJc w:val="left"/>
        <w:pPr>
          <w:tabs>
            <w:tab w:val="num" w:pos="1080"/>
          </w:tabs>
          <w:ind w:left="1080" w:hanging="720"/>
        </w:pPr>
        <w:rPr>
          <w:rFonts w:hint="default"/>
        </w:rPr>
      </w:lvl>
    </w:lvlOverride>
    <w:lvlOverride w:ilvl="3">
      <w:lvl w:ilvl="3">
        <w:start w:val="1"/>
        <w:numFmt w:val="decimal"/>
        <w:lvlText w:val="%1.%2.%3.%4."/>
        <w:lvlJc w:val="left"/>
        <w:pPr>
          <w:tabs>
            <w:tab w:val="num" w:pos="1260"/>
          </w:tabs>
          <w:ind w:left="1260" w:hanging="720"/>
        </w:pPr>
        <w:rPr>
          <w:rFonts w:hint="default"/>
        </w:rPr>
      </w:lvl>
    </w:lvlOverride>
    <w:lvlOverride w:ilvl="4">
      <w:lvl w:ilvl="4">
        <w:start w:val="1"/>
        <w:numFmt w:val="decimal"/>
        <w:lvlText w:val="%1.%2.%3.%4.%5."/>
        <w:lvlJc w:val="left"/>
        <w:pPr>
          <w:tabs>
            <w:tab w:val="num" w:pos="1800"/>
          </w:tabs>
          <w:ind w:left="1800" w:hanging="1080"/>
        </w:pPr>
        <w:rPr>
          <w:rFonts w:hint="default"/>
        </w:rPr>
      </w:lvl>
    </w:lvlOverride>
    <w:lvlOverride w:ilvl="5">
      <w:lvl w:ilvl="5">
        <w:start w:val="1"/>
        <w:numFmt w:val="decimal"/>
        <w:lvlText w:val="%1.%2.%3.%4.%5.%6."/>
        <w:lvlJc w:val="left"/>
        <w:pPr>
          <w:tabs>
            <w:tab w:val="num" w:pos="1980"/>
          </w:tabs>
          <w:ind w:left="1980" w:hanging="1080"/>
        </w:pPr>
        <w:rPr>
          <w:rFonts w:hint="default"/>
        </w:rPr>
      </w:lvl>
    </w:lvlOverride>
    <w:lvlOverride w:ilvl="6">
      <w:lvl w:ilvl="6">
        <w:start w:val="1"/>
        <w:numFmt w:val="decimal"/>
        <w:lvlText w:val="%1.%2.%3.%4.%5.%6.%7."/>
        <w:lvlJc w:val="left"/>
        <w:pPr>
          <w:tabs>
            <w:tab w:val="num" w:pos="2520"/>
          </w:tabs>
          <w:ind w:left="2520" w:hanging="1440"/>
        </w:pPr>
        <w:rPr>
          <w:rFonts w:hint="default"/>
        </w:rPr>
      </w:lvl>
    </w:lvlOverride>
    <w:lvlOverride w:ilvl="7">
      <w:lvl w:ilvl="7">
        <w:start w:val="1"/>
        <w:numFmt w:val="decimal"/>
        <w:lvlText w:val="%1.%2.%3.%4.%5.%6.%7.%8."/>
        <w:lvlJc w:val="left"/>
        <w:pPr>
          <w:tabs>
            <w:tab w:val="num" w:pos="2700"/>
          </w:tabs>
          <w:ind w:left="2700" w:hanging="1440"/>
        </w:pPr>
        <w:rPr>
          <w:rFonts w:hint="default"/>
        </w:rPr>
      </w:lvl>
    </w:lvlOverride>
    <w:lvlOverride w:ilvl="8">
      <w:lvl w:ilvl="8">
        <w:start w:val="1"/>
        <w:numFmt w:val="decimal"/>
        <w:lvlText w:val="%1.%2.%3.%4.%5.%6.%7.%8.%9."/>
        <w:lvlJc w:val="left"/>
        <w:pPr>
          <w:tabs>
            <w:tab w:val="num" w:pos="3240"/>
          </w:tabs>
          <w:ind w:left="3240" w:hanging="1800"/>
        </w:pPr>
        <w:rPr>
          <w:rFonts w:hint="default"/>
        </w:rPr>
      </w:lvl>
    </w:lvlOverride>
  </w:num>
  <w:num w:numId="50">
    <w:abstractNumId w:val="86"/>
  </w:num>
  <w:num w:numId="51">
    <w:abstractNumId w:val="45"/>
  </w:num>
  <w:num w:numId="52">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Restart w:val="0"/>
        <w:lvlText w:val="8.2.1."/>
        <w:lvlJc w:val="left"/>
        <w:pPr>
          <w:tabs>
            <w:tab w:val="num" w:pos="1406"/>
          </w:tabs>
          <w:ind w:left="1406" w:hanging="1170"/>
        </w:pPr>
        <w:rPr>
          <w:rFonts w:hint="default"/>
        </w:rPr>
      </w:lvl>
    </w:lvlOverride>
    <w:lvlOverride w:ilvl="3">
      <w:lvl w:ilvl="3">
        <w:start w:val="1"/>
        <w:numFmt w:val="decimal"/>
        <w:lvlText w:val="8.3.%31.1."/>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53">
    <w:abstractNumId w:val="59"/>
    <w:lvlOverride w:ilvl="0">
      <w:lvl w:ilvl="0">
        <w:start w:val="2"/>
        <w:numFmt w:val="decimal"/>
        <w:lvlText w:val="%1."/>
        <w:lvlJc w:val="left"/>
        <w:pPr>
          <w:tabs>
            <w:tab w:val="num" w:pos="1170"/>
          </w:tabs>
          <w:ind w:left="1170" w:hanging="1170"/>
        </w:pPr>
        <w:rPr>
          <w:rFonts w:hint="default"/>
        </w:rPr>
      </w:lvl>
    </w:lvlOverride>
    <w:lvlOverride w:ilvl="1">
      <w:lvl w:ilvl="1">
        <w:start w:val="2"/>
        <w:numFmt w:val="decimal"/>
        <w:lvlText w:val="%1.%2."/>
        <w:lvlJc w:val="left"/>
        <w:pPr>
          <w:tabs>
            <w:tab w:val="num" w:pos="1288"/>
          </w:tabs>
          <w:ind w:left="1288" w:hanging="1170"/>
        </w:pPr>
        <w:rPr>
          <w:rFonts w:hint="default"/>
        </w:rPr>
      </w:lvl>
    </w:lvlOverride>
    <w:lvlOverride w:ilvl="2">
      <w:lvl w:ilvl="2">
        <w:start w:val="1"/>
        <w:numFmt w:val="none"/>
        <w:lvlRestart w:val="0"/>
        <w:lvlText w:val="8.2.4."/>
        <w:lvlJc w:val="left"/>
        <w:pPr>
          <w:tabs>
            <w:tab w:val="num" w:pos="1406"/>
          </w:tabs>
          <w:ind w:left="1406" w:hanging="1170"/>
        </w:pPr>
        <w:rPr>
          <w:rFonts w:hint="default"/>
        </w:rPr>
      </w:lvl>
    </w:lvlOverride>
    <w:lvlOverride w:ilvl="3">
      <w:lvl w:ilvl="3">
        <w:start w:val="1"/>
        <w:numFmt w:val="decimal"/>
        <w:lvlText w:val="8.3.%31.1."/>
        <w:lvlJc w:val="left"/>
        <w:pPr>
          <w:tabs>
            <w:tab w:val="num" w:pos="1524"/>
          </w:tabs>
          <w:ind w:left="1524" w:hanging="1170"/>
        </w:pPr>
        <w:rPr>
          <w:rFonts w:hint="default"/>
        </w:rPr>
      </w:lvl>
    </w:lvlOverride>
    <w:lvlOverride w:ilvl="4">
      <w:lvl w:ilvl="4">
        <w:start w:val="1"/>
        <w:numFmt w:val="decimal"/>
        <w:lvlText w:val="%1.%2.%3.%4.%5."/>
        <w:lvlJc w:val="left"/>
        <w:pPr>
          <w:tabs>
            <w:tab w:val="num" w:pos="1642"/>
          </w:tabs>
          <w:ind w:left="1642" w:hanging="1170"/>
        </w:pPr>
        <w:rPr>
          <w:rFonts w:hint="default"/>
        </w:rPr>
      </w:lvl>
    </w:lvlOverride>
    <w:lvlOverride w:ilvl="5">
      <w:lvl w:ilvl="5">
        <w:start w:val="1"/>
        <w:numFmt w:val="decimal"/>
        <w:lvlText w:val="%1.%2.%3.%4.%5.%6."/>
        <w:lvlJc w:val="left"/>
        <w:pPr>
          <w:tabs>
            <w:tab w:val="num" w:pos="1760"/>
          </w:tabs>
          <w:ind w:left="1760" w:hanging="1170"/>
        </w:pPr>
        <w:rPr>
          <w:rFonts w:hint="default"/>
        </w:rPr>
      </w:lvl>
    </w:lvlOverride>
    <w:lvlOverride w:ilvl="6">
      <w:lvl w:ilvl="6">
        <w:start w:val="1"/>
        <w:numFmt w:val="decimal"/>
        <w:lvlText w:val="%1.%2.%3.%4.%5.%6.%7."/>
        <w:lvlJc w:val="left"/>
        <w:pPr>
          <w:tabs>
            <w:tab w:val="num" w:pos="2148"/>
          </w:tabs>
          <w:ind w:left="2148" w:hanging="1440"/>
        </w:pPr>
        <w:rPr>
          <w:rFonts w:hint="default"/>
        </w:rPr>
      </w:lvl>
    </w:lvlOverride>
    <w:lvlOverride w:ilvl="7">
      <w:lvl w:ilvl="7">
        <w:start w:val="1"/>
        <w:numFmt w:val="decimal"/>
        <w:lvlText w:val="%1.%2.%3.%4.%5.%6.%7.%8."/>
        <w:lvlJc w:val="left"/>
        <w:pPr>
          <w:tabs>
            <w:tab w:val="num" w:pos="2266"/>
          </w:tabs>
          <w:ind w:left="2266" w:hanging="1440"/>
        </w:pPr>
        <w:rPr>
          <w:rFonts w:hint="default"/>
        </w:rPr>
      </w:lvl>
    </w:lvlOverride>
    <w:lvlOverride w:ilvl="8">
      <w:lvl w:ilvl="8">
        <w:start w:val="1"/>
        <w:numFmt w:val="decimal"/>
        <w:lvlText w:val="%1.%2.%3.%4.%5.%6.%7.%8.%9."/>
        <w:lvlJc w:val="left"/>
        <w:pPr>
          <w:tabs>
            <w:tab w:val="num" w:pos="2744"/>
          </w:tabs>
          <w:ind w:left="2744" w:hanging="1800"/>
        </w:pPr>
        <w:rPr>
          <w:rFonts w:hint="default"/>
        </w:rPr>
      </w:lvl>
    </w:lvlOverride>
  </w:num>
  <w:num w:numId="54">
    <w:abstractNumId w:val="7"/>
    <w:lvlOverride w:ilvl="0">
      <w:lvl w:ilvl="0">
        <w:start w:val="3"/>
        <w:numFmt w:val="decimal"/>
        <w:lvlText w:val="%1."/>
        <w:lvlJc w:val="left"/>
        <w:pPr>
          <w:tabs>
            <w:tab w:val="num" w:pos="720"/>
          </w:tabs>
          <w:ind w:left="720" w:hanging="720"/>
        </w:pPr>
        <w:rPr>
          <w:rFonts w:hint="default"/>
        </w:rPr>
      </w:lvl>
    </w:lvlOverride>
    <w:lvlOverride w:ilvl="1">
      <w:lvl w:ilvl="1">
        <w:start w:val="1"/>
        <w:numFmt w:val="decimal"/>
        <w:lvlText w:val="%1.%2."/>
        <w:lvlJc w:val="left"/>
        <w:pPr>
          <w:tabs>
            <w:tab w:val="num" w:pos="960"/>
          </w:tabs>
          <w:ind w:left="960" w:hanging="720"/>
        </w:pPr>
        <w:rPr>
          <w:rFonts w:hint="default"/>
        </w:rPr>
      </w:lvl>
    </w:lvlOverride>
    <w:lvlOverride w:ilvl="2">
      <w:lvl w:ilvl="2">
        <w:start w:val="2"/>
        <w:numFmt w:val="decimal"/>
        <w:lvlText w:val="9.%2.%3."/>
        <w:lvlJc w:val="left"/>
        <w:pPr>
          <w:tabs>
            <w:tab w:val="num" w:pos="1200"/>
          </w:tabs>
          <w:ind w:left="1200" w:hanging="720"/>
        </w:pPr>
        <w:rPr>
          <w:rFonts w:hint="default"/>
        </w:rPr>
      </w:lvl>
    </w:lvlOverride>
    <w:lvlOverride w:ilvl="3">
      <w:lvl w:ilvl="3">
        <w:start w:val="5"/>
        <w:numFmt w:val="decimal"/>
        <w:lvlText w:val="%1.%2.%3.%4."/>
        <w:lvlJc w:val="left"/>
        <w:pPr>
          <w:tabs>
            <w:tab w:val="num" w:pos="1440"/>
          </w:tabs>
          <w:ind w:left="1440" w:hanging="720"/>
        </w:pPr>
        <w:rPr>
          <w:rFonts w:hint="default"/>
        </w:rPr>
      </w:lvl>
    </w:lvlOverride>
    <w:lvlOverride w:ilvl="4">
      <w:lvl w:ilvl="4">
        <w:start w:val="1"/>
        <w:numFmt w:val="decimal"/>
        <w:lvlText w:val="%1.%2.%3.%4.%5."/>
        <w:lvlJc w:val="left"/>
        <w:pPr>
          <w:tabs>
            <w:tab w:val="num" w:pos="2040"/>
          </w:tabs>
          <w:ind w:left="2040" w:hanging="1080"/>
        </w:pPr>
        <w:rPr>
          <w:rFonts w:hint="default"/>
        </w:rPr>
      </w:lvl>
    </w:lvlOverride>
    <w:lvlOverride w:ilvl="5">
      <w:lvl w:ilvl="5">
        <w:start w:val="1"/>
        <w:numFmt w:val="decimal"/>
        <w:lvlText w:val="%1.%2.%3.%4.%5.%6."/>
        <w:lvlJc w:val="left"/>
        <w:pPr>
          <w:tabs>
            <w:tab w:val="num" w:pos="2280"/>
          </w:tabs>
          <w:ind w:left="2280" w:hanging="1080"/>
        </w:pPr>
        <w:rPr>
          <w:rFonts w:hint="default"/>
        </w:rPr>
      </w:lvl>
    </w:lvlOverride>
    <w:lvlOverride w:ilvl="6">
      <w:lvl w:ilvl="6">
        <w:start w:val="1"/>
        <w:numFmt w:val="decimal"/>
        <w:lvlText w:val="%1.%2.%3.%4.%5.%6.%7."/>
        <w:lvlJc w:val="left"/>
        <w:pPr>
          <w:tabs>
            <w:tab w:val="num" w:pos="2880"/>
          </w:tabs>
          <w:ind w:left="2880" w:hanging="1440"/>
        </w:pPr>
        <w:rPr>
          <w:rFonts w:hint="default"/>
        </w:rPr>
      </w:lvl>
    </w:lvlOverride>
    <w:lvlOverride w:ilvl="7">
      <w:lvl w:ilvl="7">
        <w:start w:val="1"/>
        <w:numFmt w:val="decimal"/>
        <w:lvlText w:val="%1.%2.%3.%4.%5.%6.%7.%8."/>
        <w:lvlJc w:val="left"/>
        <w:pPr>
          <w:tabs>
            <w:tab w:val="num" w:pos="3120"/>
          </w:tabs>
          <w:ind w:left="3120" w:hanging="1440"/>
        </w:pPr>
        <w:rPr>
          <w:rFonts w:hint="default"/>
        </w:rPr>
      </w:lvl>
    </w:lvlOverride>
    <w:lvlOverride w:ilvl="8">
      <w:lvl w:ilvl="8">
        <w:start w:val="1"/>
        <w:numFmt w:val="decimal"/>
        <w:lvlText w:val="%1.%2.%3.%4.%5.%6.%7.%8.%9."/>
        <w:lvlJc w:val="left"/>
        <w:pPr>
          <w:tabs>
            <w:tab w:val="num" w:pos="3720"/>
          </w:tabs>
          <w:ind w:left="3720" w:hanging="1800"/>
        </w:pPr>
        <w:rPr>
          <w:rFonts w:hint="default"/>
        </w:rPr>
      </w:lvl>
    </w:lvlOverride>
  </w:num>
  <w:num w:numId="55">
    <w:abstractNumId w:val="72"/>
  </w:num>
  <w:num w:numId="56">
    <w:abstractNumId w:val="88"/>
  </w:num>
  <w:num w:numId="57">
    <w:abstractNumId w:val="41"/>
  </w:num>
  <w:num w:numId="58">
    <w:abstractNumId w:val="87"/>
    <w:lvlOverride w:ilvl="0">
      <w:lvl w:ilvl="0">
        <w:start w:val="3"/>
        <w:numFmt w:val="decimal"/>
        <w:lvlText w:val="%1."/>
        <w:lvlJc w:val="left"/>
        <w:pPr>
          <w:tabs>
            <w:tab w:val="num" w:pos="1080"/>
          </w:tabs>
          <w:ind w:left="1080" w:hanging="1080"/>
        </w:pPr>
        <w:rPr>
          <w:rFonts w:hint="default"/>
        </w:rPr>
      </w:lvl>
    </w:lvlOverride>
    <w:lvlOverride w:ilvl="1">
      <w:lvl w:ilvl="1">
        <w:start w:val="3"/>
        <w:numFmt w:val="decimal"/>
        <w:lvlText w:val="%1.%2."/>
        <w:lvlJc w:val="left"/>
        <w:pPr>
          <w:tabs>
            <w:tab w:val="num" w:pos="1080"/>
          </w:tabs>
          <w:ind w:left="1080" w:hanging="1080"/>
        </w:pPr>
        <w:rPr>
          <w:rFonts w:hint="default"/>
        </w:rPr>
      </w:lvl>
    </w:lvlOverride>
    <w:lvlOverride w:ilvl="2">
      <w:lvl w:ilvl="2">
        <w:start w:val="1"/>
        <w:numFmt w:val="decimal"/>
        <w:lvlText w:val="%1.%2.%3."/>
        <w:lvlJc w:val="left"/>
        <w:pPr>
          <w:tabs>
            <w:tab w:val="num" w:pos="1080"/>
          </w:tabs>
          <w:ind w:left="1080" w:hanging="1080"/>
        </w:pPr>
        <w:rPr>
          <w:rFonts w:hint="default"/>
        </w:rPr>
      </w:lvl>
    </w:lvlOverride>
    <w:lvlOverride w:ilvl="3">
      <w:lvl w:ilvl="3">
        <w:start w:val="1"/>
        <w:numFmt w:val="decimal"/>
        <w:lvlText w:val="9.%2.%3.%4."/>
        <w:lvlJc w:val="left"/>
        <w:pPr>
          <w:tabs>
            <w:tab w:val="num" w:pos="1080"/>
          </w:tabs>
          <w:ind w:left="1080" w:hanging="1080"/>
        </w:pPr>
        <w:rPr>
          <w:rFonts w:hint="default"/>
        </w:rPr>
      </w:lvl>
    </w:lvlOverride>
    <w:lvlOverride w:ilvl="4">
      <w:lvl w:ilvl="4">
        <w:start w:val="1"/>
        <w:numFmt w:val="decimal"/>
        <w:lvlText w:val="%1.%2.%3.%4.%5."/>
        <w:lvlJc w:val="left"/>
        <w:pPr>
          <w:tabs>
            <w:tab w:val="num" w:pos="1080"/>
          </w:tabs>
          <w:ind w:left="1080" w:hanging="1080"/>
        </w:pPr>
        <w:rPr>
          <w:rFonts w:hint="default"/>
        </w:rPr>
      </w:lvl>
    </w:lvlOverride>
    <w:lvlOverride w:ilvl="5">
      <w:lvl w:ilvl="5">
        <w:start w:val="1"/>
        <w:numFmt w:val="decimal"/>
        <w:lvlText w:val="%1.%2.%3.%4.%5.%6."/>
        <w:lvlJc w:val="left"/>
        <w:pPr>
          <w:tabs>
            <w:tab w:val="num" w:pos="1080"/>
          </w:tabs>
          <w:ind w:left="1080" w:hanging="1080"/>
        </w:pPr>
        <w:rPr>
          <w:rFonts w:hint="default"/>
        </w:rPr>
      </w:lvl>
    </w:lvlOverride>
    <w:lvlOverride w:ilvl="6">
      <w:lvl w:ilvl="6">
        <w:start w:val="1"/>
        <w:numFmt w:val="decimal"/>
        <w:lvlText w:val="%1.%2.%3.%4.%5.%6.%7."/>
        <w:lvlJc w:val="left"/>
        <w:pPr>
          <w:tabs>
            <w:tab w:val="num" w:pos="1440"/>
          </w:tabs>
          <w:ind w:left="1440" w:hanging="1440"/>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800"/>
          </w:tabs>
          <w:ind w:left="1800" w:hanging="1800"/>
        </w:pPr>
        <w:rPr>
          <w:rFonts w:hint="default"/>
        </w:rPr>
      </w:lvl>
    </w:lvlOverride>
  </w:num>
  <w:num w:numId="59">
    <w:abstractNumId w:val="48"/>
  </w:num>
  <w:num w:numId="60">
    <w:abstractNumId w:val="71"/>
  </w:num>
  <w:num w:numId="61">
    <w:abstractNumId w:val="84"/>
  </w:num>
  <w:num w:numId="62">
    <w:abstractNumId w:val="39"/>
  </w:num>
  <w:num w:numId="63">
    <w:abstractNumId w:val="50"/>
    <w:lvlOverride w:ilvl="0">
      <w:lvl w:ilvl="0">
        <w:start w:val="7"/>
        <w:numFmt w:val="none"/>
        <w:lvlText w:val="10."/>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792" w:hanging="432"/>
        </w:pPr>
        <w:rPr>
          <w:rFonts w:hint="default"/>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4">
    <w:abstractNumId w:val="39"/>
    <w:lvlOverride w:ilvl="0">
      <w:lvl w:ilvl="0">
        <w:start w:val="3"/>
        <w:numFmt w:val="decimal"/>
        <w:lvlText w:val="%1."/>
        <w:lvlJc w:val="left"/>
        <w:pPr>
          <w:tabs>
            <w:tab w:val="num" w:pos="720"/>
          </w:tabs>
          <w:ind w:left="720" w:hanging="720"/>
        </w:pPr>
        <w:rPr>
          <w:rFonts w:hint="default"/>
        </w:rPr>
      </w:lvl>
    </w:lvlOverride>
    <w:lvlOverride w:ilvl="1">
      <w:lvl w:ilvl="1">
        <w:start w:val="3"/>
        <w:numFmt w:val="decimal"/>
        <w:lvlText w:val="%1.%2."/>
        <w:lvlJc w:val="left"/>
        <w:pPr>
          <w:tabs>
            <w:tab w:val="num" w:pos="956"/>
          </w:tabs>
          <w:ind w:left="956" w:hanging="720"/>
        </w:pPr>
        <w:rPr>
          <w:rFonts w:hint="default"/>
        </w:rPr>
      </w:lvl>
    </w:lvlOverride>
    <w:lvlOverride w:ilvl="2">
      <w:lvl w:ilvl="2">
        <w:start w:val="1"/>
        <w:numFmt w:val="none"/>
        <w:pStyle w:val="20"/>
        <w:lvlText w:val="10.1.1."/>
        <w:lvlJc w:val="left"/>
        <w:pPr>
          <w:tabs>
            <w:tab w:val="num" w:pos="1192"/>
          </w:tabs>
          <w:ind w:left="1192" w:hanging="720"/>
        </w:pPr>
        <w:rPr>
          <w:rFonts w:hint="default"/>
        </w:rPr>
      </w:lvl>
    </w:lvlOverride>
    <w:lvlOverride w:ilvl="3">
      <w:lvl w:ilvl="3">
        <w:start w:val="5"/>
        <w:numFmt w:val="decimal"/>
        <w:lvlText w:val="%1.%2.%3.%4."/>
        <w:lvlJc w:val="left"/>
        <w:pPr>
          <w:tabs>
            <w:tab w:val="num" w:pos="1428"/>
          </w:tabs>
          <w:ind w:left="1428" w:hanging="720"/>
        </w:pPr>
        <w:rPr>
          <w:rFonts w:hint="default"/>
        </w:rPr>
      </w:lvl>
    </w:lvlOverride>
    <w:lvlOverride w:ilvl="4">
      <w:lvl w:ilvl="4">
        <w:start w:val="1"/>
        <w:numFmt w:val="decimal"/>
        <w:lvlText w:val="%1.%2.%3.%4.%5."/>
        <w:lvlJc w:val="left"/>
        <w:pPr>
          <w:tabs>
            <w:tab w:val="num" w:pos="2024"/>
          </w:tabs>
          <w:ind w:left="2024" w:hanging="1080"/>
        </w:pPr>
        <w:rPr>
          <w:rFonts w:hint="default"/>
        </w:rPr>
      </w:lvl>
    </w:lvlOverride>
    <w:lvlOverride w:ilvl="5">
      <w:lvl w:ilvl="5">
        <w:start w:val="1"/>
        <w:numFmt w:val="decimal"/>
        <w:lvlText w:val="%1.%2.%3.%4.%5.%6."/>
        <w:lvlJc w:val="left"/>
        <w:pPr>
          <w:tabs>
            <w:tab w:val="num" w:pos="2260"/>
          </w:tabs>
          <w:ind w:left="2260" w:hanging="1080"/>
        </w:pPr>
        <w:rPr>
          <w:rFonts w:hint="default"/>
        </w:rPr>
      </w:lvl>
    </w:lvlOverride>
    <w:lvlOverride w:ilvl="6">
      <w:lvl w:ilvl="6">
        <w:start w:val="1"/>
        <w:numFmt w:val="decimal"/>
        <w:lvlText w:val="%1.%2.%3.%4.%5.%6.%7."/>
        <w:lvlJc w:val="left"/>
        <w:pPr>
          <w:tabs>
            <w:tab w:val="num" w:pos="2856"/>
          </w:tabs>
          <w:ind w:left="2856" w:hanging="1440"/>
        </w:pPr>
        <w:rPr>
          <w:rFonts w:hint="default"/>
        </w:rPr>
      </w:lvl>
    </w:lvlOverride>
    <w:lvlOverride w:ilvl="7">
      <w:lvl w:ilvl="7">
        <w:start w:val="1"/>
        <w:numFmt w:val="decimal"/>
        <w:lvlText w:val="%1.%2.%3.%4.%5.%6.%7.%8."/>
        <w:lvlJc w:val="left"/>
        <w:pPr>
          <w:tabs>
            <w:tab w:val="num" w:pos="3092"/>
          </w:tabs>
          <w:ind w:left="3092" w:hanging="1440"/>
        </w:pPr>
        <w:rPr>
          <w:rFonts w:hint="default"/>
        </w:rPr>
      </w:lvl>
    </w:lvlOverride>
    <w:lvlOverride w:ilvl="8">
      <w:lvl w:ilvl="8">
        <w:start w:val="1"/>
        <w:numFmt w:val="decimal"/>
        <w:lvlText w:val="%1.%2.%3.%4.%5.%6.%7.%8.%9."/>
        <w:lvlJc w:val="left"/>
        <w:pPr>
          <w:tabs>
            <w:tab w:val="num" w:pos="3688"/>
          </w:tabs>
          <w:ind w:left="3688" w:hanging="1800"/>
        </w:pPr>
        <w:rPr>
          <w:rFonts w:hint="default"/>
        </w:rPr>
      </w:lvl>
    </w:lvlOverride>
  </w:num>
  <w:num w:numId="65">
    <w:abstractNumId w:val="28"/>
  </w:num>
  <w:num w:numId="66">
    <w:abstractNumId w:val="70"/>
  </w:num>
  <w:num w:numId="67">
    <w:abstractNumId w:val="69"/>
  </w:num>
  <w:num w:numId="68">
    <w:abstractNumId w:val="26"/>
  </w:num>
  <w:num w:numId="69">
    <w:abstractNumId w:val="49"/>
  </w:num>
  <w:num w:numId="70">
    <w:abstractNumId w:val="68"/>
  </w:num>
  <w:num w:numId="71">
    <w:abstractNumId w:val="11"/>
  </w:num>
  <w:num w:numId="72">
    <w:abstractNumId w:val="53"/>
  </w:num>
  <w:num w:numId="73">
    <w:abstractNumId w:val="35"/>
  </w:num>
  <w:num w:numId="74">
    <w:abstractNumId w:val="54"/>
  </w:num>
  <w:num w:numId="75">
    <w:abstractNumId w:val="34"/>
  </w:num>
  <w:num w:numId="76">
    <w:abstractNumId w:val="75"/>
  </w:num>
  <w:num w:numId="77">
    <w:abstractNumId w:val="62"/>
  </w:num>
  <w:num w:numId="78">
    <w:abstractNumId w:val="44"/>
  </w:num>
  <w:num w:numId="79">
    <w:abstractNumId w:val="4"/>
  </w:num>
  <w:num w:numId="80">
    <w:abstractNumId w:val="65"/>
  </w:num>
  <w:num w:numId="81">
    <w:abstractNumId w:val="19"/>
  </w:num>
  <w:num w:numId="82">
    <w:abstractNumId w:val="90"/>
  </w:num>
  <w:num w:numId="83">
    <w:abstractNumId w:val="46"/>
  </w:num>
  <w:num w:numId="84">
    <w:abstractNumId w:val="47"/>
  </w:num>
  <w:num w:numId="85">
    <w:abstractNumId w:val="76"/>
  </w:num>
  <w:num w:numId="86">
    <w:abstractNumId w:val="12"/>
  </w:num>
  <w:num w:numId="87">
    <w:abstractNumId w:val="94"/>
  </w:num>
  <w:num w:numId="88">
    <w:abstractNumId w:val="89"/>
  </w:num>
  <w:num w:numId="89">
    <w:abstractNumId w:val="57"/>
  </w:num>
  <w:num w:numId="90">
    <w:abstractNumId w:val="17"/>
  </w:num>
  <w:num w:numId="91">
    <w:abstractNumId w:val="82"/>
  </w:num>
  <w:num w:numId="92">
    <w:abstractNumId w:val="20"/>
  </w:num>
  <w:num w:numId="93">
    <w:abstractNumId w:val="92"/>
  </w:num>
  <w:num w:numId="94">
    <w:abstractNumId w:val="32"/>
  </w:num>
  <w:num w:numId="95">
    <w:abstractNumId w:val="33"/>
  </w:num>
  <w:num w:numId="96">
    <w:abstractNumId w:val="77"/>
  </w:num>
  <w:num w:numId="97">
    <w:abstractNumId w:val="14"/>
  </w:num>
  <w:num w:numId="98">
    <w:abstractNumId w:val="91"/>
  </w:num>
  <w:num w:numId="99">
    <w:abstractNumId w:val="18"/>
  </w:num>
  <w:num w:numId="100">
    <w:abstractNumId w:val="27"/>
  </w:num>
  <w:num w:numId="101">
    <w:abstractNumId w:val="1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B2"/>
    <w:rsid w:val="0000050B"/>
    <w:rsid w:val="00000D42"/>
    <w:rsid w:val="00016E7B"/>
    <w:rsid w:val="000175CB"/>
    <w:rsid w:val="00017704"/>
    <w:rsid w:val="0002137D"/>
    <w:rsid w:val="00021534"/>
    <w:rsid w:val="00024132"/>
    <w:rsid w:val="000258F1"/>
    <w:rsid w:val="000262EB"/>
    <w:rsid w:val="00032388"/>
    <w:rsid w:val="00035652"/>
    <w:rsid w:val="00036274"/>
    <w:rsid w:val="000367F7"/>
    <w:rsid w:val="0003778E"/>
    <w:rsid w:val="0004013E"/>
    <w:rsid w:val="000409D0"/>
    <w:rsid w:val="00043312"/>
    <w:rsid w:val="00043B85"/>
    <w:rsid w:val="000515DB"/>
    <w:rsid w:val="00053193"/>
    <w:rsid w:val="00053727"/>
    <w:rsid w:val="000571A3"/>
    <w:rsid w:val="00057F29"/>
    <w:rsid w:val="00071EEF"/>
    <w:rsid w:val="00080A26"/>
    <w:rsid w:val="000841CF"/>
    <w:rsid w:val="00085FBE"/>
    <w:rsid w:val="000862F2"/>
    <w:rsid w:val="000901D4"/>
    <w:rsid w:val="00090EAF"/>
    <w:rsid w:val="000A3075"/>
    <w:rsid w:val="000B12BF"/>
    <w:rsid w:val="000B66C0"/>
    <w:rsid w:val="000B77EA"/>
    <w:rsid w:val="000C02CD"/>
    <w:rsid w:val="000C1C01"/>
    <w:rsid w:val="000C2978"/>
    <w:rsid w:val="000C3127"/>
    <w:rsid w:val="000C3826"/>
    <w:rsid w:val="000C45F8"/>
    <w:rsid w:val="000C48F4"/>
    <w:rsid w:val="000C57E6"/>
    <w:rsid w:val="000C61A4"/>
    <w:rsid w:val="000C67A8"/>
    <w:rsid w:val="000C7849"/>
    <w:rsid w:val="000D05DA"/>
    <w:rsid w:val="000D1B4D"/>
    <w:rsid w:val="000D1EF9"/>
    <w:rsid w:val="000D7804"/>
    <w:rsid w:val="000E0922"/>
    <w:rsid w:val="000E142A"/>
    <w:rsid w:val="000E2B3A"/>
    <w:rsid w:val="000F46C2"/>
    <w:rsid w:val="000F4D69"/>
    <w:rsid w:val="001032A1"/>
    <w:rsid w:val="001056D0"/>
    <w:rsid w:val="00111FF5"/>
    <w:rsid w:val="00112154"/>
    <w:rsid w:val="001152EE"/>
    <w:rsid w:val="00116C07"/>
    <w:rsid w:val="00117AA6"/>
    <w:rsid w:val="001310F5"/>
    <w:rsid w:val="00132D60"/>
    <w:rsid w:val="00133880"/>
    <w:rsid w:val="0013588A"/>
    <w:rsid w:val="0014081C"/>
    <w:rsid w:val="001416A0"/>
    <w:rsid w:val="00141D55"/>
    <w:rsid w:val="0014371C"/>
    <w:rsid w:val="001471C9"/>
    <w:rsid w:val="00150AEA"/>
    <w:rsid w:val="00151D40"/>
    <w:rsid w:val="00154C46"/>
    <w:rsid w:val="001577FA"/>
    <w:rsid w:val="001603B3"/>
    <w:rsid w:val="001612B7"/>
    <w:rsid w:val="0016401A"/>
    <w:rsid w:val="0016584E"/>
    <w:rsid w:val="00166ADE"/>
    <w:rsid w:val="00173F03"/>
    <w:rsid w:val="00174552"/>
    <w:rsid w:val="00175C8D"/>
    <w:rsid w:val="001761C8"/>
    <w:rsid w:val="001822CB"/>
    <w:rsid w:val="00184B15"/>
    <w:rsid w:val="00190DB5"/>
    <w:rsid w:val="00192591"/>
    <w:rsid w:val="001932F2"/>
    <w:rsid w:val="00195FDF"/>
    <w:rsid w:val="001A004C"/>
    <w:rsid w:val="001A0381"/>
    <w:rsid w:val="001A0C29"/>
    <w:rsid w:val="001A5445"/>
    <w:rsid w:val="001A598F"/>
    <w:rsid w:val="001B1B11"/>
    <w:rsid w:val="001B2242"/>
    <w:rsid w:val="001B2DB6"/>
    <w:rsid w:val="001B5AC1"/>
    <w:rsid w:val="001C0C75"/>
    <w:rsid w:val="001C27D3"/>
    <w:rsid w:val="001C29A5"/>
    <w:rsid w:val="001C2B53"/>
    <w:rsid w:val="001C3E35"/>
    <w:rsid w:val="001C55C3"/>
    <w:rsid w:val="001D343F"/>
    <w:rsid w:val="001D4F88"/>
    <w:rsid w:val="001D795E"/>
    <w:rsid w:val="001E38CD"/>
    <w:rsid w:val="001E3DC4"/>
    <w:rsid w:val="001E56CE"/>
    <w:rsid w:val="001E645A"/>
    <w:rsid w:val="001F1DBA"/>
    <w:rsid w:val="001F1E90"/>
    <w:rsid w:val="001F2A21"/>
    <w:rsid w:val="001F3271"/>
    <w:rsid w:val="001F7979"/>
    <w:rsid w:val="00200825"/>
    <w:rsid w:val="0020215A"/>
    <w:rsid w:val="00203CB4"/>
    <w:rsid w:val="00204496"/>
    <w:rsid w:val="002100CA"/>
    <w:rsid w:val="00210145"/>
    <w:rsid w:val="00210AC4"/>
    <w:rsid w:val="00216EC7"/>
    <w:rsid w:val="002223E6"/>
    <w:rsid w:val="002224BC"/>
    <w:rsid w:val="00223DE8"/>
    <w:rsid w:val="00227EDE"/>
    <w:rsid w:val="00230662"/>
    <w:rsid w:val="00232442"/>
    <w:rsid w:val="00233490"/>
    <w:rsid w:val="0023505A"/>
    <w:rsid w:val="002351DA"/>
    <w:rsid w:val="0023654D"/>
    <w:rsid w:val="00236A61"/>
    <w:rsid w:val="00237630"/>
    <w:rsid w:val="00242C4D"/>
    <w:rsid w:val="00243697"/>
    <w:rsid w:val="00244AE2"/>
    <w:rsid w:val="00250232"/>
    <w:rsid w:val="00250937"/>
    <w:rsid w:val="00250D51"/>
    <w:rsid w:val="002515E1"/>
    <w:rsid w:val="002542D7"/>
    <w:rsid w:val="00255FA2"/>
    <w:rsid w:val="0025674A"/>
    <w:rsid w:val="00257231"/>
    <w:rsid w:val="00263938"/>
    <w:rsid w:val="00263B82"/>
    <w:rsid w:val="00263F75"/>
    <w:rsid w:val="00264454"/>
    <w:rsid w:val="002645E7"/>
    <w:rsid w:val="0026607D"/>
    <w:rsid w:val="00274029"/>
    <w:rsid w:val="002767FE"/>
    <w:rsid w:val="002768E6"/>
    <w:rsid w:val="00276D22"/>
    <w:rsid w:val="00281460"/>
    <w:rsid w:val="00281740"/>
    <w:rsid w:val="00284015"/>
    <w:rsid w:val="00284129"/>
    <w:rsid w:val="002843EF"/>
    <w:rsid w:val="002870AF"/>
    <w:rsid w:val="002876C6"/>
    <w:rsid w:val="00291AF1"/>
    <w:rsid w:val="002923D1"/>
    <w:rsid w:val="0029527D"/>
    <w:rsid w:val="0029578F"/>
    <w:rsid w:val="00295FE4"/>
    <w:rsid w:val="0029631F"/>
    <w:rsid w:val="002A002B"/>
    <w:rsid w:val="002A5814"/>
    <w:rsid w:val="002A6F5C"/>
    <w:rsid w:val="002B21D3"/>
    <w:rsid w:val="002B3C73"/>
    <w:rsid w:val="002B3E3E"/>
    <w:rsid w:val="002B543A"/>
    <w:rsid w:val="002B5B05"/>
    <w:rsid w:val="002C0008"/>
    <w:rsid w:val="002C0C93"/>
    <w:rsid w:val="002C1286"/>
    <w:rsid w:val="002C1559"/>
    <w:rsid w:val="002C19D6"/>
    <w:rsid w:val="002C1C35"/>
    <w:rsid w:val="002C6FA6"/>
    <w:rsid w:val="002C705A"/>
    <w:rsid w:val="002D0349"/>
    <w:rsid w:val="002D1A01"/>
    <w:rsid w:val="002D6512"/>
    <w:rsid w:val="002D69F1"/>
    <w:rsid w:val="002E015D"/>
    <w:rsid w:val="002E2553"/>
    <w:rsid w:val="002E343C"/>
    <w:rsid w:val="002E3A97"/>
    <w:rsid w:val="002E3FEE"/>
    <w:rsid w:val="002F1C21"/>
    <w:rsid w:val="002F208E"/>
    <w:rsid w:val="002F278B"/>
    <w:rsid w:val="002F29CC"/>
    <w:rsid w:val="00300DDC"/>
    <w:rsid w:val="00303ECC"/>
    <w:rsid w:val="00304F29"/>
    <w:rsid w:val="003064D3"/>
    <w:rsid w:val="003079B4"/>
    <w:rsid w:val="00312B12"/>
    <w:rsid w:val="00315895"/>
    <w:rsid w:val="003206D2"/>
    <w:rsid w:val="00320946"/>
    <w:rsid w:val="00323347"/>
    <w:rsid w:val="0032538B"/>
    <w:rsid w:val="00325E03"/>
    <w:rsid w:val="003312D5"/>
    <w:rsid w:val="003318D8"/>
    <w:rsid w:val="00333D8E"/>
    <w:rsid w:val="003401AE"/>
    <w:rsid w:val="00344E0F"/>
    <w:rsid w:val="003549D6"/>
    <w:rsid w:val="0035777A"/>
    <w:rsid w:val="003608E0"/>
    <w:rsid w:val="003612B0"/>
    <w:rsid w:val="00373C76"/>
    <w:rsid w:val="003766F0"/>
    <w:rsid w:val="00377EBE"/>
    <w:rsid w:val="003814B6"/>
    <w:rsid w:val="00381977"/>
    <w:rsid w:val="003828D5"/>
    <w:rsid w:val="003841DC"/>
    <w:rsid w:val="0038622A"/>
    <w:rsid w:val="003863E3"/>
    <w:rsid w:val="003A1902"/>
    <w:rsid w:val="003A19CE"/>
    <w:rsid w:val="003B1A9D"/>
    <w:rsid w:val="003B42CA"/>
    <w:rsid w:val="003B4458"/>
    <w:rsid w:val="003B56B9"/>
    <w:rsid w:val="003B7FE9"/>
    <w:rsid w:val="003C2D9F"/>
    <w:rsid w:val="003D357E"/>
    <w:rsid w:val="003D5C8E"/>
    <w:rsid w:val="003E2041"/>
    <w:rsid w:val="003E575C"/>
    <w:rsid w:val="003F0ECD"/>
    <w:rsid w:val="003F2EBC"/>
    <w:rsid w:val="003F3049"/>
    <w:rsid w:val="003F3624"/>
    <w:rsid w:val="003F4208"/>
    <w:rsid w:val="003F4364"/>
    <w:rsid w:val="003F6E92"/>
    <w:rsid w:val="003F7A31"/>
    <w:rsid w:val="004015D3"/>
    <w:rsid w:val="004018DD"/>
    <w:rsid w:val="00402174"/>
    <w:rsid w:val="00403060"/>
    <w:rsid w:val="00403C64"/>
    <w:rsid w:val="00403C68"/>
    <w:rsid w:val="00403DE5"/>
    <w:rsid w:val="004055BA"/>
    <w:rsid w:val="00405AC3"/>
    <w:rsid w:val="00410866"/>
    <w:rsid w:val="00411C7E"/>
    <w:rsid w:val="00411F16"/>
    <w:rsid w:val="0041209B"/>
    <w:rsid w:val="00414100"/>
    <w:rsid w:val="004161FF"/>
    <w:rsid w:val="00416DE4"/>
    <w:rsid w:val="00421DC1"/>
    <w:rsid w:val="004228E8"/>
    <w:rsid w:val="00424040"/>
    <w:rsid w:val="00430F27"/>
    <w:rsid w:val="00432130"/>
    <w:rsid w:val="0043274B"/>
    <w:rsid w:val="00432F36"/>
    <w:rsid w:val="00435C54"/>
    <w:rsid w:val="004363C0"/>
    <w:rsid w:val="00440A21"/>
    <w:rsid w:val="00442CE2"/>
    <w:rsid w:val="00445CD8"/>
    <w:rsid w:val="004508F9"/>
    <w:rsid w:val="00452DE6"/>
    <w:rsid w:val="004547F5"/>
    <w:rsid w:val="004559EE"/>
    <w:rsid w:val="004578C4"/>
    <w:rsid w:val="00462492"/>
    <w:rsid w:val="00462755"/>
    <w:rsid w:val="00464726"/>
    <w:rsid w:val="004671FA"/>
    <w:rsid w:val="00470370"/>
    <w:rsid w:val="00473813"/>
    <w:rsid w:val="00474176"/>
    <w:rsid w:val="00474D7D"/>
    <w:rsid w:val="0047623C"/>
    <w:rsid w:val="00481E72"/>
    <w:rsid w:val="00482F66"/>
    <w:rsid w:val="0048670F"/>
    <w:rsid w:val="00486802"/>
    <w:rsid w:val="00487988"/>
    <w:rsid w:val="00490EE0"/>
    <w:rsid w:val="00494580"/>
    <w:rsid w:val="00494A43"/>
    <w:rsid w:val="00495AE4"/>
    <w:rsid w:val="00496031"/>
    <w:rsid w:val="0049798F"/>
    <w:rsid w:val="004A3C1D"/>
    <w:rsid w:val="004A5042"/>
    <w:rsid w:val="004A7D27"/>
    <w:rsid w:val="004B5B53"/>
    <w:rsid w:val="004B6A7B"/>
    <w:rsid w:val="004B6EAC"/>
    <w:rsid w:val="004B7547"/>
    <w:rsid w:val="004C0FAC"/>
    <w:rsid w:val="004C13B1"/>
    <w:rsid w:val="004C5431"/>
    <w:rsid w:val="004C6BB4"/>
    <w:rsid w:val="004C7817"/>
    <w:rsid w:val="004D2EC5"/>
    <w:rsid w:val="004D5E40"/>
    <w:rsid w:val="004E3A5B"/>
    <w:rsid w:val="004E467E"/>
    <w:rsid w:val="004E4DE1"/>
    <w:rsid w:val="004E7F8C"/>
    <w:rsid w:val="004F232E"/>
    <w:rsid w:val="004F433F"/>
    <w:rsid w:val="004F5535"/>
    <w:rsid w:val="0050143F"/>
    <w:rsid w:val="005068A5"/>
    <w:rsid w:val="00507022"/>
    <w:rsid w:val="00511B9B"/>
    <w:rsid w:val="005122CB"/>
    <w:rsid w:val="00512864"/>
    <w:rsid w:val="005135F7"/>
    <w:rsid w:val="0051579B"/>
    <w:rsid w:val="00520242"/>
    <w:rsid w:val="005202F3"/>
    <w:rsid w:val="0052081B"/>
    <w:rsid w:val="005211FE"/>
    <w:rsid w:val="00522E18"/>
    <w:rsid w:val="0052403E"/>
    <w:rsid w:val="00526F4F"/>
    <w:rsid w:val="0052782D"/>
    <w:rsid w:val="0053091F"/>
    <w:rsid w:val="00530BDD"/>
    <w:rsid w:val="00532519"/>
    <w:rsid w:val="005328C4"/>
    <w:rsid w:val="0053290B"/>
    <w:rsid w:val="00534AF1"/>
    <w:rsid w:val="0054125A"/>
    <w:rsid w:val="00541456"/>
    <w:rsid w:val="00543679"/>
    <w:rsid w:val="00544C77"/>
    <w:rsid w:val="00547ACA"/>
    <w:rsid w:val="0055039F"/>
    <w:rsid w:val="00553C95"/>
    <w:rsid w:val="005566A2"/>
    <w:rsid w:val="0055742C"/>
    <w:rsid w:val="00560594"/>
    <w:rsid w:val="005616AE"/>
    <w:rsid w:val="005632C3"/>
    <w:rsid w:val="00563F86"/>
    <w:rsid w:val="00567838"/>
    <w:rsid w:val="005723A7"/>
    <w:rsid w:val="00573007"/>
    <w:rsid w:val="00575244"/>
    <w:rsid w:val="005776E4"/>
    <w:rsid w:val="00577850"/>
    <w:rsid w:val="00583B86"/>
    <w:rsid w:val="00583F0A"/>
    <w:rsid w:val="00587B1D"/>
    <w:rsid w:val="00587DCE"/>
    <w:rsid w:val="00597FB2"/>
    <w:rsid w:val="005A0EEF"/>
    <w:rsid w:val="005A52DC"/>
    <w:rsid w:val="005A7F0C"/>
    <w:rsid w:val="005B23D5"/>
    <w:rsid w:val="005B4D70"/>
    <w:rsid w:val="005C3120"/>
    <w:rsid w:val="005C4BCE"/>
    <w:rsid w:val="005C643D"/>
    <w:rsid w:val="005C6B49"/>
    <w:rsid w:val="005C73ED"/>
    <w:rsid w:val="005D3D41"/>
    <w:rsid w:val="005D3FAA"/>
    <w:rsid w:val="005D7EF8"/>
    <w:rsid w:val="005D7F35"/>
    <w:rsid w:val="005E1635"/>
    <w:rsid w:val="005E4C8D"/>
    <w:rsid w:val="005E64DD"/>
    <w:rsid w:val="005E71D3"/>
    <w:rsid w:val="005E7966"/>
    <w:rsid w:val="005E7E72"/>
    <w:rsid w:val="005F1753"/>
    <w:rsid w:val="005F2822"/>
    <w:rsid w:val="005F69EA"/>
    <w:rsid w:val="00601EA5"/>
    <w:rsid w:val="00603239"/>
    <w:rsid w:val="00606186"/>
    <w:rsid w:val="006071F9"/>
    <w:rsid w:val="0060757B"/>
    <w:rsid w:val="00612877"/>
    <w:rsid w:val="00613CCD"/>
    <w:rsid w:val="00614ABF"/>
    <w:rsid w:val="00616137"/>
    <w:rsid w:val="006165E0"/>
    <w:rsid w:val="00616FFA"/>
    <w:rsid w:val="0062129C"/>
    <w:rsid w:val="00621DFB"/>
    <w:rsid w:val="006263EB"/>
    <w:rsid w:val="00630924"/>
    <w:rsid w:val="006323F5"/>
    <w:rsid w:val="00632576"/>
    <w:rsid w:val="00633A6D"/>
    <w:rsid w:val="006359D8"/>
    <w:rsid w:val="00637B22"/>
    <w:rsid w:val="00642515"/>
    <w:rsid w:val="006444E7"/>
    <w:rsid w:val="00653245"/>
    <w:rsid w:val="00653C11"/>
    <w:rsid w:val="00654043"/>
    <w:rsid w:val="00654153"/>
    <w:rsid w:val="00656F28"/>
    <w:rsid w:val="006611D3"/>
    <w:rsid w:val="00662856"/>
    <w:rsid w:val="00663BD4"/>
    <w:rsid w:val="00665DCC"/>
    <w:rsid w:val="006677FE"/>
    <w:rsid w:val="006727C6"/>
    <w:rsid w:val="00677214"/>
    <w:rsid w:val="0068051F"/>
    <w:rsid w:val="00683AD5"/>
    <w:rsid w:val="0069000E"/>
    <w:rsid w:val="00693C3E"/>
    <w:rsid w:val="006952BD"/>
    <w:rsid w:val="006A0710"/>
    <w:rsid w:val="006A0FAE"/>
    <w:rsid w:val="006A1041"/>
    <w:rsid w:val="006A1EE3"/>
    <w:rsid w:val="006A22D8"/>
    <w:rsid w:val="006A2482"/>
    <w:rsid w:val="006A3696"/>
    <w:rsid w:val="006A3CE8"/>
    <w:rsid w:val="006A62B6"/>
    <w:rsid w:val="006B4282"/>
    <w:rsid w:val="006B557A"/>
    <w:rsid w:val="006D1364"/>
    <w:rsid w:val="006D18B9"/>
    <w:rsid w:val="006D615A"/>
    <w:rsid w:val="006E1493"/>
    <w:rsid w:val="006E1844"/>
    <w:rsid w:val="006E35BD"/>
    <w:rsid w:val="006E53DB"/>
    <w:rsid w:val="006E6B6B"/>
    <w:rsid w:val="006F1504"/>
    <w:rsid w:val="006F3D97"/>
    <w:rsid w:val="006F6467"/>
    <w:rsid w:val="00701645"/>
    <w:rsid w:val="0070359C"/>
    <w:rsid w:val="007038FC"/>
    <w:rsid w:val="007045CD"/>
    <w:rsid w:val="00705A39"/>
    <w:rsid w:val="007150FE"/>
    <w:rsid w:val="00715B68"/>
    <w:rsid w:val="00715DAD"/>
    <w:rsid w:val="00716EF5"/>
    <w:rsid w:val="00717B80"/>
    <w:rsid w:val="00720AC8"/>
    <w:rsid w:val="007228E1"/>
    <w:rsid w:val="0072379F"/>
    <w:rsid w:val="007303BD"/>
    <w:rsid w:val="00732E8A"/>
    <w:rsid w:val="007338A1"/>
    <w:rsid w:val="00733E18"/>
    <w:rsid w:val="00733FA2"/>
    <w:rsid w:val="00734D3A"/>
    <w:rsid w:val="0073589F"/>
    <w:rsid w:val="00736483"/>
    <w:rsid w:val="0074131C"/>
    <w:rsid w:val="00743E22"/>
    <w:rsid w:val="00743F28"/>
    <w:rsid w:val="00744A68"/>
    <w:rsid w:val="00746DA1"/>
    <w:rsid w:val="00751081"/>
    <w:rsid w:val="007517C5"/>
    <w:rsid w:val="00755183"/>
    <w:rsid w:val="00761271"/>
    <w:rsid w:val="00762056"/>
    <w:rsid w:val="007732C5"/>
    <w:rsid w:val="007765B4"/>
    <w:rsid w:val="00780DDB"/>
    <w:rsid w:val="007879D4"/>
    <w:rsid w:val="00787DC2"/>
    <w:rsid w:val="00794038"/>
    <w:rsid w:val="0079433B"/>
    <w:rsid w:val="007948AB"/>
    <w:rsid w:val="007953C4"/>
    <w:rsid w:val="00797C66"/>
    <w:rsid w:val="00797CB8"/>
    <w:rsid w:val="007A0132"/>
    <w:rsid w:val="007A0D23"/>
    <w:rsid w:val="007A0F09"/>
    <w:rsid w:val="007A5B7A"/>
    <w:rsid w:val="007A6175"/>
    <w:rsid w:val="007A63B9"/>
    <w:rsid w:val="007A65D8"/>
    <w:rsid w:val="007B7A20"/>
    <w:rsid w:val="007C0C32"/>
    <w:rsid w:val="007C3621"/>
    <w:rsid w:val="007C747F"/>
    <w:rsid w:val="007C7B02"/>
    <w:rsid w:val="007C7C46"/>
    <w:rsid w:val="007E2D6C"/>
    <w:rsid w:val="007E2EA7"/>
    <w:rsid w:val="007F2531"/>
    <w:rsid w:val="007F4919"/>
    <w:rsid w:val="007F7752"/>
    <w:rsid w:val="00803576"/>
    <w:rsid w:val="00804A79"/>
    <w:rsid w:val="00805890"/>
    <w:rsid w:val="00805CB3"/>
    <w:rsid w:val="00806083"/>
    <w:rsid w:val="00812F19"/>
    <w:rsid w:val="00813AEB"/>
    <w:rsid w:val="00820ADC"/>
    <w:rsid w:val="0082129A"/>
    <w:rsid w:val="008241D4"/>
    <w:rsid w:val="008260A3"/>
    <w:rsid w:val="008316C2"/>
    <w:rsid w:val="008330D7"/>
    <w:rsid w:val="008331BD"/>
    <w:rsid w:val="00835FAC"/>
    <w:rsid w:val="008367F7"/>
    <w:rsid w:val="008377D6"/>
    <w:rsid w:val="00843439"/>
    <w:rsid w:val="00843584"/>
    <w:rsid w:val="0084441B"/>
    <w:rsid w:val="00844444"/>
    <w:rsid w:val="00844E9D"/>
    <w:rsid w:val="00845B1D"/>
    <w:rsid w:val="0084666E"/>
    <w:rsid w:val="00846B67"/>
    <w:rsid w:val="00851301"/>
    <w:rsid w:val="00851BD3"/>
    <w:rsid w:val="0085254F"/>
    <w:rsid w:val="00852C9C"/>
    <w:rsid w:val="00853760"/>
    <w:rsid w:val="00854772"/>
    <w:rsid w:val="00864700"/>
    <w:rsid w:val="00864B50"/>
    <w:rsid w:val="00867044"/>
    <w:rsid w:val="00872264"/>
    <w:rsid w:val="0087552D"/>
    <w:rsid w:val="00875640"/>
    <w:rsid w:val="0087731B"/>
    <w:rsid w:val="00880F96"/>
    <w:rsid w:val="00881E50"/>
    <w:rsid w:val="00885D4C"/>
    <w:rsid w:val="00885EA6"/>
    <w:rsid w:val="00890D11"/>
    <w:rsid w:val="00891999"/>
    <w:rsid w:val="00891F20"/>
    <w:rsid w:val="0089224D"/>
    <w:rsid w:val="00895D0F"/>
    <w:rsid w:val="0089688F"/>
    <w:rsid w:val="008A6A87"/>
    <w:rsid w:val="008A771A"/>
    <w:rsid w:val="008B24F2"/>
    <w:rsid w:val="008B3786"/>
    <w:rsid w:val="008B40CD"/>
    <w:rsid w:val="008C1B75"/>
    <w:rsid w:val="008D679F"/>
    <w:rsid w:val="008E4B01"/>
    <w:rsid w:val="008E4D0D"/>
    <w:rsid w:val="008F22F4"/>
    <w:rsid w:val="008F5F15"/>
    <w:rsid w:val="00900EF8"/>
    <w:rsid w:val="0090151E"/>
    <w:rsid w:val="009051AE"/>
    <w:rsid w:val="00905A86"/>
    <w:rsid w:val="009073CF"/>
    <w:rsid w:val="00910BCD"/>
    <w:rsid w:val="009207CF"/>
    <w:rsid w:val="00920EFB"/>
    <w:rsid w:val="00921EBE"/>
    <w:rsid w:val="00922BA5"/>
    <w:rsid w:val="00923D55"/>
    <w:rsid w:val="009258F1"/>
    <w:rsid w:val="00925967"/>
    <w:rsid w:val="00925E01"/>
    <w:rsid w:val="00931485"/>
    <w:rsid w:val="0093159D"/>
    <w:rsid w:val="00931971"/>
    <w:rsid w:val="00931D02"/>
    <w:rsid w:val="00933EC3"/>
    <w:rsid w:val="00936BF7"/>
    <w:rsid w:val="009409A2"/>
    <w:rsid w:val="00940AB8"/>
    <w:rsid w:val="009412A6"/>
    <w:rsid w:val="00950BE7"/>
    <w:rsid w:val="00953A87"/>
    <w:rsid w:val="00954630"/>
    <w:rsid w:val="00955296"/>
    <w:rsid w:val="009565B2"/>
    <w:rsid w:val="00960BB2"/>
    <w:rsid w:val="00961823"/>
    <w:rsid w:val="009619DA"/>
    <w:rsid w:val="0096263C"/>
    <w:rsid w:val="0096535A"/>
    <w:rsid w:val="00966113"/>
    <w:rsid w:val="00966B50"/>
    <w:rsid w:val="00967B1F"/>
    <w:rsid w:val="00971681"/>
    <w:rsid w:val="00971E69"/>
    <w:rsid w:val="009722B6"/>
    <w:rsid w:val="00974523"/>
    <w:rsid w:val="00976692"/>
    <w:rsid w:val="009830D2"/>
    <w:rsid w:val="0098488C"/>
    <w:rsid w:val="00984F5F"/>
    <w:rsid w:val="009851F0"/>
    <w:rsid w:val="00985A6C"/>
    <w:rsid w:val="00985EB5"/>
    <w:rsid w:val="00986AB9"/>
    <w:rsid w:val="0099246F"/>
    <w:rsid w:val="00992DC8"/>
    <w:rsid w:val="0099314A"/>
    <w:rsid w:val="00994732"/>
    <w:rsid w:val="00996E20"/>
    <w:rsid w:val="0099774F"/>
    <w:rsid w:val="009A25CE"/>
    <w:rsid w:val="009A2D21"/>
    <w:rsid w:val="009A3382"/>
    <w:rsid w:val="009A3620"/>
    <w:rsid w:val="009A6174"/>
    <w:rsid w:val="009A72B1"/>
    <w:rsid w:val="009B06A1"/>
    <w:rsid w:val="009B12DB"/>
    <w:rsid w:val="009B3A0D"/>
    <w:rsid w:val="009B591F"/>
    <w:rsid w:val="009B6079"/>
    <w:rsid w:val="009B76DE"/>
    <w:rsid w:val="009C1D61"/>
    <w:rsid w:val="009C1D8F"/>
    <w:rsid w:val="009C2FD0"/>
    <w:rsid w:val="009C3C14"/>
    <w:rsid w:val="009C6F25"/>
    <w:rsid w:val="009D0BAE"/>
    <w:rsid w:val="009D43DE"/>
    <w:rsid w:val="009D5740"/>
    <w:rsid w:val="009E2049"/>
    <w:rsid w:val="009E29E2"/>
    <w:rsid w:val="009E4563"/>
    <w:rsid w:val="009F0DD9"/>
    <w:rsid w:val="009F1CB3"/>
    <w:rsid w:val="009F2DDC"/>
    <w:rsid w:val="009F37F6"/>
    <w:rsid w:val="009F5AFC"/>
    <w:rsid w:val="009F6846"/>
    <w:rsid w:val="009F6EF2"/>
    <w:rsid w:val="009F7D79"/>
    <w:rsid w:val="00A0077C"/>
    <w:rsid w:val="00A012D1"/>
    <w:rsid w:val="00A05833"/>
    <w:rsid w:val="00A06A44"/>
    <w:rsid w:val="00A103E3"/>
    <w:rsid w:val="00A10CAF"/>
    <w:rsid w:val="00A14043"/>
    <w:rsid w:val="00A1647D"/>
    <w:rsid w:val="00A20B3D"/>
    <w:rsid w:val="00A2382B"/>
    <w:rsid w:val="00A26330"/>
    <w:rsid w:val="00A26C72"/>
    <w:rsid w:val="00A27034"/>
    <w:rsid w:val="00A27041"/>
    <w:rsid w:val="00A30A2E"/>
    <w:rsid w:val="00A32086"/>
    <w:rsid w:val="00A36436"/>
    <w:rsid w:val="00A37765"/>
    <w:rsid w:val="00A37CBE"/>
    <w:rsid w:val="00A409D2"/>
    <w:rsid w:val="00A41948"/>
    <w:rsid w:val="00A44759"/>
    <w:rsid w:val="00A60F9E"/>
    <w:rsid w:val="00A62601"/>
    <w:rsid w:val="00A63D7B"/>
    <w:rsid w:val="00A67C4F"/>
    <w:rsid w:val="00A84576"/>
    <w:rsid w:val="00A92462"/>
    <w:rsid w:val="00A960CE"/>
    <w:rsid w:val="00AA1F1D"/>
    <w:rsid w:val="00AA2E53"/>
    <w:rsid w:val="00AA3C4C"/>
    <w:rsid w:val="00AA4169"/>
    <w:rsid w:val="00AA452C"/>
    <w:rsid w:val="00AA57B5"/>
    <w:rsid w:val="00AB0F00"/>
    <w:rsid w:val="00AB26B2"/>
    <w:rsid w:val="00AB437D"/>
    <w:rsid w:val="00AB43EB"/>
    <w:rsid w:val="00AB52B6"/>
    <w:rsid w:val="00AB61C0"/>
    <w:rsid w:val="00AC33AE"/>
    <w:rsid w:val="00AC431D"/>
    <w:rsid w:val="00AC5653"/>
    <w:rsid w:val="00AC62CD"/>
    <w:rsid w:val="00AC665E"/>
    <w:rsid w:val="00AC6722"/>
    <w:rsid w:val="00AC7E04"/>
    <w:rsid w:val="00AD0056"/>
    <w:rsid w:val="00AD03EF"/>
    <w:rsid w:val="00AD0515"/>
    <w:rsid w:val="00AD1725"/>
    <w:rsid w:val="00AD24B0"/>
    <w:rsid w:val="00AD2675"/>
    <w:rsid w:val="00AD3A72"/>
    <w:rsid w:val="00AD4EC3"/>
    <w:rsid w:val="00AD6815"/>
    <w:rsid w:val="00AE2C6E"/>
    <w:rsid w:val="00AE66C9"/>
    <w:rsid w:val="00B00513"/>
    <w:rsid w:val="00B02F5C"/>
    <w:rsid w:val="00B04043"/>
    <w:rsid w:val="00B04575"/>
    <w:rsid w:val="00B04912"/>
    <w:rsid w:val="00B05D83"/>
    <w:rsid w:val="00B13393"/>
    <w:rsid w:val="00B13B69"/>
    <w:rsid w:val="00B13E9E"/>
    <w:rsid w:val="00B143AF"/>
    <w:rsid w:val="00B158AA"/>
    <w:rsid w:val="00B17B5C"/>
    <w:rsid w:val="00B17C9E"/>
    <w:rsid w:val="00B20408"/>
    <w:rsid w:val="00B2210E"/>
    <w:rsid w:val="00B23670"/>
    <w:rsid w:val="00B246CF"/>
    <w:rsid w:val="00B24A26"/>
    <w:rsid w:val="00B25EEC"/>
    <w:rsid w:val="00B31687"/>
    <w:rsid w:val="00B33F6B"/>
    <w:rsid w:val="00B42214"/>
    <w:rsid w:val="00B42ED1"/>
    <w:rsid w:val="00B43CE5"/>
    <w:rsid w:val="00B4433D"/>
    <w:rsid w:val="00B45689"/>
    <w:rsid w:val="00B50A8F"/>
    <w:rsid w:val="00B5344B"/>
    <w:rsid w:val="00B5490E"/>
    <w:rsid w:val="00B56164"/>
    <w:rsid w:val="00B61551"/>
    <w:rsid w:val="00B642AF"/>
    <w:rsid w:val="00B64F26"/>
    <w:rsid w:val="00B66E98"/>
    <w:rsid w:val="00B67728"/>
    <w:rsid w:val="00B727B1"/>
    <w:rsid w:val="00B72AFF"/>
    <w:rsid w:val="00B72E83"/>
    <w:rsid w:val="00B75FD4"/>
    <w:rsid w:val="00B7771F"/>
    <w:rsid w:val="00B77733"/>
    <w:rsid w:val="00B802C9"/>
    <w:rsid w:val="00B81C96"/>
    <w:rsid w:val="00B91BA4"/>
    <w:rsid w:val="00B920D5"/>
    <w:rsid w:val="00B92B43"/>
    <w:rsid w:val="00B95150"/>
    <w:rsid w:val="00B95321"/>
    <w:rsid w:val="00B955A5"/>
    <w:rsid w:val="00BA070D"/>
    <w:rsid w:val="00BA1A4F"/>
    <w:rsid w:val="00BA21B7"/>
    <w:rsid w:val="00BA24C1"/>
    <w:rsid w:val="00BA2D5D"/>
    <w:rsid w:val="00BA4F51"/>
    <w:rsid w:val="00BC0C63"/>
    <w:rsid w:val="00BC32F1"/>
    <w:rsid w:val="00BC646A"/>
    <w:rsid w:val="00BD306C"/>
    <w:rsid w:val="00BD67AC"/>
    <w:rsid w:val="00BD6DAC"/>
    <w:rsid w:val="00BE09EA"/>
    <w:rsid w:val="00BE4B73"/>
    <w:rsid w:val="00BE66FE"/>
    <w:rsid w:val="00BF1E04"/>
    <w:rsid w:val="00BF2538"/>
    <w:rsid w:val="00C00AA2"/>
    <w:rsid w:val="00C00FD4"/>
    <w:rsid w:val="00C01653"/>
    <w:rsid w:val="00C01A5F"/>
    <w:rsid w:val="00C03A4C"/>
    <w:rsid w:val="00C076D5"/>
    <w:rsid w:val="00C152D3"/>
    <w:rsid w:val="00C21BC6"/>
    <w:rsid w:val="00C249FC"/>
    <w:rsid w:val="00C24BAB"/>
    <w:rsid w:val="00C27047"/>
    <w:rsid w:val="00C300F7"/>
    <w:rsid w:val="00C36B8B"/>
    <w:rsid w:val="00C446C6"/>
    <w:rsid w:val="00C44891"/>
    <w:rsid w:val="00C46417"/>
    <w:rsid w:val="00C47241"/>
    <w:rsid w:val="00C551B8"/>
    <w:rsid w:val="00C57F19"/>
    <w:rsid w:val="00C62521"/>
    <w:rsid w:val="00C626B4"/>
    <w:rsid w:val="00C64599"/>
    <w:rsid w:val="00C652E1"/>
    <w:rsid w:val="00C66541"/>
    <w:rsid w:val="00C671CB"/>
    <w:rsid w:val="00C70EF0"/>
    <w:rsid w:val="00C733EE"/>
    <w:rsid w:val="00C73A27"/>
    <w:rsid w:val="00C75F0A"/>
    <w:rsid w:val="00C8001E"/>
    <w:rsid w:val="00C81BA2"/>
    <w:rsid w:val="00C83B86"/>
    <w:rsid w:val="00C83CD2"/>
    <w:rsid w:val="00C846DD"/>
    <w:rsid w:val="00C85077"/>
    <w:rsid w:val="00C85148"/>
    <w:rsid w:val="00C85E04"/>
    <w:rsid w:val="00C96979"/>
    <w:rsid w:val="00CA05B8"/>
    <w:rsid w:val="00CA7E9E"/>
    <w:rsid w:val="00CB20AB"/>
    <w:rsid w:val="00CB3851"/>
    <w:rsid w:val="00CB4BF3"/>
    <w:rsid w:val="00CB5997"/>
    <w:rsid w:val="00CB60AD"/>
    <w:rsid w:val="00CC1276"/>
    <w:rsid w:val="00CC1798"/>
    <w:rsid w:val="00CC1A8F"/>
    <w:rsid w:val="00CC5576"/>
    <w:rsid w:val="00CC691B"/>
    <w:rsid w:val="00CD43EB"/>
    <w:rsid w:val="00CD63CF"/>
    <w:rsid w:val="00CD7311"/>
    <w:rsid w:val="00CE28C4"/>
    <w:rsid w:val="00CE3D99"/>
    <w:rsid w:val="00CE7805"/>
    <w:rsid w:val="00CF17C0"/>
    <w:rsid w:val="00CF2FD2"/>
    <w:rsid w:val="00CF3B65"/>
    <w:rsid w:val="00CF3C84"/>
    <w:rsid w:val="00CF551C"/>
    <w:rsid w:val="00CF666A"/>
    <w:rsid w:val="00CF67FA"/>
    <w:rsid w:val="00D01680"/>
    <w:rsid w:val="00D02D37"/>
    <w:rsid w:val="00D05199"/>
    <w:rsid w:val="00D10410"/>
    <w:rsid w:val="00D1085E"/>
    <w:rsid w:val="00D11308"/>
    <w:rsid w:val="00D12A92"/>
    <w:rsid w:val="00D15DB1"/>
    <w:rsid w:val="00D165C3"/>
    <w:rsid w:val="00D1765B"/>
    <w:rsid w:val="00D17FC8"/>
    <w:rsid w:val="00D24608"/>
    <w:rsid w:val="00D30216"/>
    <w:rsid w:val="00D371A0"/>
    <w:rsid w:val="00D42190"/>
    <w:rsid w:val="00D426DC"/>
    <w:rsid w:val="00D44C5C"/>
    <w:rsid w:val="00D4757B"/>
    <w:rsid w:val="00D53C32"/>
    <w:rsid w:val="00D5701A"/>
    <w:rsid w:val="00D57E99"/>
    <w:rsid w:val="00D606C1"/>
    <w:rsid w:val="00D64A57"/>
    <w:rsid w:val="00D65174"/>
    <w:rsid w:val="00D66D73"/>
    <w:rsid w:val="00D67CD4"/>
    <w:rsid w:val="00D73B88"/>
    <w:rsid w:val="00D8390F"/>
    <w:rsid w:val="00D84C02"/>
    <w:rsid w:val="00D921BD"/>
    <w:rsid w:val="00D93758"/>
    <w:rsid w:val="00D93798"/>
    <w:rsid w:val="00D9555C"/>
    <w:rsid w:val="00DA05E7"/>
    <w:rsid w:val="00DA22B6"/>
    <w:rsid w:val="00DA33CF"/>
    <w:rsid w:val="00DA4AC2"/>
    <w:rsid w:val="00DA66EC"/>
    <w:rsid w:val="00DA6FAC"/>
    <w:rsid w:val="00DB0BBF"/>
    <w:rsid w:val="00DC1668"/>
    <w:rsid w:val="00DC1F26"/>
    <w:rsid w:val="00DD03A2"/>
    <w:rsid w:val="00DD1BC0"/>
    <w:rsid w:val="00DD351C"/>
    <w:rsid w:val="00DD735B"/>
    <w:rsid w:val="00DE03A5"/>
    <w:rsid w:val="00DE08BF"/>
    <w:rsid w:val="00DE0CF2"/>
    <w:rsid w:val="00DE1D97"/>
    <w:rsid w:val="00DE2BB6"/>
    <w:rsid w:val="00DE2D89"/>
    <w:rsid w:val="00DE2E17"/>
    <w:rsid w:val="00DE3296"/>
    <w:rsid w:val="00DE34F9"/>
    <w:rsid w:val="00DE4F28"/>
    <w:rsid w:val="00DE6A15"/>
    <w:rsid w:val="00DE74A7"/>
    <w:rsid w:val="00DF1558"/>
    <w:rsid w:val="00DF3CAE"/>
    <w:rsid w:val="00DF527B"/>
    <w:rsid w:val="00E031A8"/>
    <w:rsid w:val="00E03823"/>
    <w:rsid w:val="00E04B9E"/>
    <w:rsid w:val="00E057BB"/>
    <w:rsid w:val="00E058E5"/>
    <w:rsid w:val="00E0771A"/>
    <w:rsid w:val="00E10B56"/>
    <w:rsid w:val="00E11DBA"/>
    <w:rsid w:val="00E12FAB"/>
    <w:rsid w:val="00E131AF"/>
    <w:rsid w:val="00E238FC"/>
    <w:rsid w:val="00E31157"/>
    <w:rsid w:val="00E316AC"/>
    <w:rsid w:val="00E33AF0"/>
    <w:rsid w:val="00E43C5B"/>
    <w:rsid w:val="00E4740F"/>
    <w:rsid w:val="00E51959"/>
    <w:rsid w:val="00E52319"/>
    <w:rsid w:val="00E579EB"/>
    <w:rsid w:val="00E601AA"/>
    <w:rsid w:val="00E60F76"/>
    <w:rsid w:val="00E60FF7"/>
    <w:rsid w:val="00E63CC9"/>
    <w:rsid w:val="00E66124"/>
    <w:rsid w:val="00E678C1"/>
    <w:rsid w:val="00E71415"/>
    <w:rsid w:val="00E71D5C"/>
    <w:rsid w:val="00E71F97"/>
    <w:rsid w:val="00E75FFE"/>
    <w:rsid w:val="00E7734C"/>
    <w:rsid w:val="00E801B0"/>
    <w:rsid w:val="00E860CC"/>
    <w:rsid w:val="00E9251D"/>
    <w:rsid w:val="00E95417"/>
    <w:rsid w:val="00E9621E"/>
    <w:rsid w:val="00E976AA"/>
    <w:rsid w:val="00EA2555"/>
    <w:rsid w:val="00EA70FE"/>
    <w:rsid w:val="00EA7487"/>
    <w:rsid w:val="00EB341C"/>
    <w:rsid w:val="00ED0FF4"/>
    <w:rsid w:val="00ED4B7E"/>
    <w:rsid w:val="00ED5CF2"/>
    <w:rsid w:val="00ED6BC3"/>
    <w:rsid w:val="00EE2BFE"/>
    <w:rsid w:val="00EE3202"/>
    <w:rsid w:val="00EE4B9C"/>
    <w:rsid w:val="00EF22F4"/>
    <w:rsid w:val="00EF46E7"/>
    <w:rsid w:val="00EF7630"/>
    <w:rsid w:val="00F002EA"/>
    <w:rsid w:val="00F00F84"/>
    <w:rsid w:val="00F01FD9"/>
    <w:rsid w:val="00F064D9"/>
    <w:rsid w:val="00F06689"/>
    <w:rsid w:val="00F10E02"/>
    <w:rsid w:val="00F230BB"/>
    <w:rsid w:val="00F2407C"/>
    <w:rsid w:val="00F35443"/>
    <w:rsid w:val="00F373C3"/>
    <w:rsid w:val="00F409D5"/>
    <w:rsid w:val="00F4396B"/>
    <w:rsid w:val="00F46C9D"/>
    <w:rsid w:val="00F503FE"/>
    <w:rsid w:val="00F54F47"/>
    <w:rsid w:val="00F61E83"/>
    <w:rsid w:val="00F65039"/>
    <w:rsid w:val="00F65D0B"/>
    <w:rsid w:val="00F67811"/>
    <w:rsid w:val="00F71A30"/>
    <w:rsid w:val="00F7214E"/>
    <w:rsid w:val="00F73BE2"/>
    <w:rsid w:val="00F742A1"/>
    <w:rsid w:val="00F77DCB"/>
    <w:rsid w:val="00F862BE"/>
    <w:rsid w:val="00F86FED"/>
    <w:rsid w:val="00F90F36"/>
    <w:rsid w:val="00FA0420"/>
    <w:rsid w:val="00FA1952"/>
    <w:rsid w:val="00FA2DB2"/>
    <w:rsid w:val="00FA3F82"/>
    <w:rsid w:val="00FA6795"/>
    <w:rsid w:val="00FB00A3"/>
    <w:rsid w:val="00FB0F6E"/>
    <w:rsid w:val="00FB15A8"/>
    <w:rsid w:val="00FB18BF"/>
    <w:rsid w:val="00FB3DE4"/>
    <w:rsid w:val="00FB47CA"/>
    <w:rsid w:val="00FB4C70"/>
    <w:rsid w:val="00FC0088"/>
    <w:rsid w:val="00FC0D47"/>
    <w:rsid w:val="00FC1783"/>
    <w:rsid w:val="00FC5288"/>
    <w:rsid w:val="00FD4492"/>
    <w:rsid w:val="00FE26C9"/>
    <w:rsid w:val="00FE2735"/>
    <w:rsid w:val="00FE3B1D"/>
    <w:rsid w:val="00FE53EB"/>
    <w:rsid w:val="00FE58BA"/>
    <w:rsid w:val="00FF6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24910F-D11F-4267-BB41-C9C85B0F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732"/>
    <w:pPr>
      <w:ind w:firstLine="709"/>
      <w:jc w:val="both"/>
    </w:pPr>
    <w:rPr>
      <w:sz w:val="24"/>
      <w:szCs w:val="24"/>
    </w:rPr>
  </w:style>
  <w:style w:type="paragraph" w:styleId="1">
    <w:name w:val="heading 1"/>
    <w:basedOn w:val="a"/>
    <w:next w:val="a"/>
    <w:qFormat/>
    <w:rsid w:val="0085254F"/>
    <w:pPr>
      <w:keepNext/>
      <w:spacing w:before="360" w:after="120"/>
      <w:ind w:firstLine="0"/>
      <w:jc w:val="center"/>
      <w:outlineLvl w:val="0"/>
    </w:pPr>
    <w:rPr>
      <w:rFonts w:ascii="Arial" w:hAnsi="Arial" w:cs="Arial"/>
      <w:b/>
      <w:bCs/>
      <w:caps/>
      <w:kern w:val="32"/>
      <w:sz w:val="32"/>
      <w:szCs w:val="32"/>
    </w:rPr>
  </w:style>
  <w:style w:type="paragraph" w:styleId="21">
    <w:name w:val="heading 2"/>
    <w:basedOn w:val="a"/>
    <w:next w:val="a"/>
    <w:qFormat/>
    <w:rsid w:val="0085254F"/>
    <w:pPr>
      <w:keepNext/>
      <w:spacing w:before="240" w:after="120"/>
      <w:ind w:firstLine="0"/>
      <w:jc w:val="center"/>
      <w:outlineLvl w:val="1"/>
    </w:pPr>
    <w:rPr>
      <w:rFonts w:ascii="Arial" w:hAnsi="Arial" w:cs="Arial"/>
      <w:b/>
      <w:bCs/>
      <w:iCs/>
      <w:sz w:val="28"/>
      <w:szCs w:val="28"/>
    </w:rPr>
  </w:style>
  <w:style w:type="paragraph" w:styleId="3">
    <w:name w:val="heading 3"/>
    <w:basedOn w:val="a"/>
    <w:next w:val="a"/>
    <w:qFormat/>
    <w:rsid w:val="009F37F6"/>
    <w:pPr>
      <w:keepNext/>
      <w:spacing w:before="240" w:after="120"/>
      <w:ind w:firstLine="0"/>
      <w:jc w:val="center"/>
      <w:outlineLvl w:val="2"/>
    </w:pPr>
    <w:rPr>
      <w:rFonts w:cs="Arial"/>
      <w:b/>
      <w:bCs/>
      <w:sz w:val="26"/>
      <w:szCs w:val="26"/>
    </w:rPr>
  </w:style>
  <w:style w:type="paragraph" w:styleId="40">
    <w:name w:val="heading 4"/>
    <w:basedOn w:val="a"/>
    <w:next w:val="a"/>
    <w:autoRedefine/>
    <w:qFormat/>
    <w:rsid w:val="00053727"/>
    <w:pPr>
      <w:keepNext/>
      <w:spacing w:before="240" w:after="120"/>
      <w:outlineLvl w:val="3"/>
    </w:pPr>
    <w:rPr>
      <w:b/>
      <w:bCs/>
      <w:szCs w:val="28"/>
    </w:rPr>
  </w:style>
  <w:style w:type="paragraph" w:styleId="5">
    <w:name w:val="heading 5"/>
    <w:basedOn w:val="a"/>
    <w:next w:val="a"/>
    <w:link w:val="51"/>
    <w:autoRedefine/>
    <w:qFormat/>
    <w:rsid w:val="00053727"/>
    <w:pPr>
      <w:tabs>
        <w:tab w:val="left" w:pos="4500"/>
      </w:tabs>
      <w:spacing w:before="240" w:after="120"/>
      <w:outlineLvl w:val="4"/>
    </w:pPr>
    <w:rPr>
      <w:bCs/>
      <w:iCs/>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документа"/>
    <w:basedOn w:val="a"/>
    <w:rsid w:val="006A22D8"/>
    <w:pPr>
      <w:ind w:firstLine="0"/>
      <w:jc w:val="center"/>
    </w:pPr>
    <w:rPr>
      <w:rFonts w:cs="Arial"/>
      <w:b/>
      <w:sz w:val="48"/>
      <w:szCs w:val="44"/>
    </w:rPr>
  </w:style>
  <w:style w:type="paragraph" w:styleId="a4">
    <w:name w:val="footer"/>
    <w:basedOn w:val="a"/>
    <w:rsid w:val="00923D55"/>
    <w:pPr>
      <w:tabs>
        <w:tab w:val="center" w:pos="4677"/>
        <w:tab w:val="right" w:pos="9355"/>
      </w:tabs>
    </w:pPr>
  </w:style>
  <w:style w:type="character" w:styleId="a5">
    <w:name w:val="page number"/>
    <w:basedOn w:val="a0"/>
    <w:rsid w:val="00923D55"/>
  </w:style>
  <w:style w:type="paragraph" w:styleId="4">
    <w:name w:val="List Bullet 4"/>
    <w:basedOn w:val="a"/>
    <w:rsid w:val="00DC1668"/>
    <w:pPr>
      <w:numPr>
        <w:numId w:val="1"/>
      </w:numPr>
    </w:pPr>
  </w:style>
  <w:style w:type="table" w:styleId="a6">
    <w:name w:val="Table Grid"/>
    <w:basedOn w:val="a1"/>
    <w:rsid w:val="00474176"/>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rsid w:val="006F1504"/>
    <w:pPr>
      <w:spacing w:after="120"/>
      <w:ind w:firstLine="0"/>
      <w:jc w:val="left"/>
    </w:pPr>
  </w:style>
  <w:style w:type="paragraph" w:styleId="a8">
    <w:name w:val="header"/>
    <w:basedOn w:val="a"/>
    <w:rsid w:val="005E7966"/>
    <w:pPr>
      <w:tabs>
        <w:tab w:val="center" w:pos="4677"/>
        <w:tab w:val="right" w:pos="9355"/>
      </w:tabs>
    </w:pPr>
  </w:style>
  <w:style w:type="paragraph" w:styleId="a9">
    <w:name w:val="Body Text Indent"/>
    <w:basedOn w:val="a"/>
    <w:rsid w:val="00411C7E"/>
    <w:pPr>
      <w:spacing w:after="120"/>
      <w:ind w:left="283" w:firstLine="0"/>
      <w:jc w:val="left"/>
    </w:pPr>
  </w:style>
  <w:style w:type="character" w:styleId="aa">
    <w:name w:val="annotation reference"/>
    <w:basedOn w:val="a0"/>
    <w:semiHidden/>
    <w:rsid w:val="00411C7E"/>
    <w:rPr>
      <w:sz w:val="16"/>
      <w:szCs w:val="16"/>
    </w:rPr>
  </w:style>
  <w:style w:type="paragraph" w:styleId="ab">
    <w:name w:val="annotation text"/>
    <w:basedOn w:val="a"/>
    <w:semiHidden/>
    <w:rsid w:val="00411C7E"/>
    <w:pPr>
      <w:ind w:firstLine="0"/>
      <w:jc w:val="left"/>
    </w:pPr>
    <w:rPr>
      <w:sz w:val="20"/>
      <w:szCs w:val="20"/>
    </w:rPr>
  </w:style>
  <w:style w:type="paragraph" w:styleId="ac">
    <w:name w:val="Balloon Text"/>
    <w:basedOn w:val="a"/>
    <w:semiHidden/>
    <w:rsid w:val="00411C7E"/>
    <w:rPr>
      <w:rFonts w:ascii="Tahoma" w:hAnsi="Tahoma" w:cs="Tahoma"/>
      <w:sz w:val="16"/>
      <w:szCs w:val="16"/>
    </w:rPr>
  </w:style>
  <w:style w:type="paragraph" w:styleId="ad">
    <w:name w:val="List Number"/>
    <w:basedOn w:val="a"/>
    <w:rsid w:val="0050143F"/>
    <w:pPr>
      <w:tabs>
        <w:tab w:val="num" w:pos="360"/>
      </w:tabs>
      <w:ind w:left="360" w:hanging="360"/>
    </w:pPr>
  </w:style>
  <w:style w:type="paragraph" w:styleId="2">
    <w:name w:val="List Number 2"/>
    <w:basedOn w:val="a"/>
    <w:rsid w:val="0050143F"/>
    <w:pPr>
      <w:numPr>
        <w:numId w:val="2"/>
      </w:numPr>
    </w:pPr>
  </w:style>
  <w:style w:type="paragraph" w:styleId="ae">
    <w:name w:val="List Bullet"/>
    <w:basedOn w:val="a"/>
    <w:rsid w:val="00583F0A"/>
    <w:pPr>
      <w:tabs>
        <w:tab w:val="num" w:pos="360"/>
      </w:tabs>
      <w:spacing w:after="120"/>
      <w:ind w:left="360" w:hanging="360"/>
    </w:pPr>
  </w:style>
  <w:style w:type="paragraph" w:styleId="af">
    <w:name w:val="Normal (Web)"/>
    <w:basedOn w:val="a"/>
    <w:rsid w:val="0052081B"/>
    <w:pPr>
      <w:spacing w:before="100" w:beforeAutospacing="1" w:after="100" w:afterAutospacing="1"/>
      <w:ind w:firstLine="0"/>
      <w:jc w:val="left"/>
    </w:pPr>
    <w:rPr>
      <w:lang w:val="en-US" w:eastAsia="en-US"/>
    </w:rPr>
  </w:style>
  <w:style w:type="paragraph" w:styleId="af0">
    <w:name w:val="Document Map"/>
    <w:basedOn w:val="a"/>
    <w:semiHidden/>
    <w:rsid w:val="0029631F"/>
    <w:pPr>
      <w:shd w:val="clear" w:color="auto" w:fill="000080"/>
    </w:pPr>
    <w:rPr>
      <w:rFonts w:ascii="Tahoma" w:hAnsi="Tahoma" w:cs="Tahoma"/>
      <w:sz w:val="20"/>
      <w:szCs w:val="20"/>
    </w:rPr>
  </w:style>
  <w:style w:type="character" w:customStyle="1" w:styleId="51">
    <w:name w:val="Заголовок 5 Знак1"/>
    <w:basedOn w:val="a0"/>
    <w:link w:val="5"/>
    <w:rsid w:val="00053727"/>
    <w:rPr>
      <w:bCs/>
      <w:iCs/>
      <w:sz w:val="24"/>
      <w:szCs w:val="26"/>
      <w:u w:val="single"/>
      <w:lang w:val="ru-RU" w:eastAsia="ru-RU" w:bidi="ar-SA"/>
    </w:rPr>
  </w:style>
  <w:style w:type="paragraph" w:customStyle="1" w:styleId="af1">
    <w:name w:val="Реализация"/>
    <w:basedOn w:val="a"/>
    <w:autoRedefine/>
    <w:rsid w:val="00843584"/>
    <w:pPr>
      <w:spacing w:before="120" w:after="120"/>
      <w:ind w:firstLine="0"/>
    </w:pPr>
    <w:rPr>
      <w:rFonts w:ascii="Arial" w:hAnsi="Arial"/>
      <w:i/>
    </w:rPr>
  </w:style>
  <w:style w:type="paragraph" w:styleId="10">
    <w:name w:val="toc 1"/>
    <w:basedOn w:val="a"/>
    <w:next w:val="a"/>
    <w:autoRedefine/>
    <w:semiHidden/>
    <w:rsid w:val="00846B67"/>
    <w:pPr>
      <w:tabs>
        <w:tab w:val="left" w:pos="900"/>
        <w:tab w:val="left" w:pos="1080"/>
        <w:tab w:val="right" w:leader="dot" w:pos="10016"/>
      </w:tabs>
      <w:spacing w:before="120" w:after="120"/>
      <w:ind w:left="720" w:hanging="180"/>
      <w:jc w:val="left"/>
    </w:pPr>
    <w:rPr>
      <w:b/>
      <w:bCs/>
      <w:caps/>
      <w:sz w:val="20"/>
      <w:szCs w:val="20"/>
    </w:rPr>
  </w:style>
  <w:style w:type="paragraph" w:styleId="22">
    <w:name w:val="toc 2"/>
    <w:basedOn w:val="a"/>
    <w:next w:val="a"/>
    <w:autoRedefine/>
    <w:semiHidden/>
    <w:rsid w:val="00F67811"/>
    <w:pPr>
      <w:tabs>
        <w:tab w:val="left" w:pos="1260"/>
        <w:tab w:val="right" w:leader="dot" w:pos="10016"/>
      </w:tabs>
      <w:ind w:left="240"/>
      <w:jc w:val="left"/>
    </w:pPr>
    <w:rPr>
      <w:smallCaps/>
      <w:sz w:val="20"/>
      <w:szCs w:val="20"/>
    </w:rPr>
  </w:style>
  <w:style w:type="paragraph" w:styleId="30">
    <w:name w:val="toc 3"/>
    <w:basedOn w:val="a"/>
    <w:next w:val="a"/>
    <w:autoRedefine/>
    <w:semiHidden/>
    <w:rsid w:val="00EF7630"/>
    <w:pPr>
      <w:tabs>
        <w:tab w:val="left" w:pos="1260"/>
        <w:tab w:val="right" w:leader="dot" w:pos="10016"/>
      </w:tabs>
      <w:ind w:left="1800" w:hanging="611"/>
      <w:jc w:val="left"/>
    </w:pPr>
    <w:rPr>
      <w:b/>
      <w:i/>
      <w:iCs/>
      <w:sz w:val="20"/>
      <w:szCs w:val="20"/>
    </w:rPr>
  </w:style>
  <w:style w:type="character" w:styleId="af2">
    <w:name w:val="Hyperlink"/>
    <w:basedOn w:val="a0"/>
    <w:rsid w:val="00744A68"/>
    <w:rPr>
      <w:color w:val="0000FF"/>
      <w:u w:val="single"/>
    </w:rPr>
  </w:style>
  <w:style w:type="paragraph" w:styleId="41">
    <w:name w:val="toc 4"/>
    <w:basedOn w:val="a"/>
    <w:next w:val="a"/>
    <w:autoRedefine/>
    <w:semiHidden/>
    <w:rsid w:val="00E316AC"/>
    <w:pPr>
      <w:ind w:left="720"/>
      <w:jc w:val="left"/>
    </w:pPr>
    <w:rPr>
      <w:sz w:val="18"/>
      <w:szCs w:val="18"/>
    </w:rPr>
  </w:style>
  <w:style w:type="paragraph" w:styleId="50">
    <w:name w:val="toc 5"/>
    <w:basedOn w:val="a"/>
    <w:next w:val="a"/>
    <w:autoRedefine/>
    <w:semiHidden/>
    <w:rsid w:val="00E316AC"/>
    <w:pPr>
      <w:ind w:left="960"/>
      <w:jc w:val="left"/>
    </w:pPr>
    <w:rPr>
      <w:sz w:val="18"/>
      <w:szCs w:val="18"/>
    </w:rPr>
  </w:style>
  <w:style w:type="paragraph" w:styleId="60">
    <w:name w:val="toc 6"/>
    <w:basedOn w:val="a"/>
    <w:next w:val="a"/>
    <w:autoRedefine/>
    <w:semiHidden/>
    <w:rsid w:val="00E316AC"/>
    <w:pPr>
      <w:ind w:left="1200"/>
      <w:jc w:val="left"/>
    </w:pPr>
    <w:rPr>
      <w:sz w:val="18"/>
      <w:szCs w:val="18"/>
    </w:rPr>
  </w:style>
  <w:style w:type="paragraph" w:styleId="7">
    <w:name w:val="toc 7"/>
    <w:basedOn w:val="a"/>
    <w:next w:val="a"/>
    <w:autoRedefine/>
    <w:semiHidden/>
    <w:rsid w:val="00E316AC"/>
    <w:pPr>
      <w:ind w:left="1440"/>
      <w:jc w:val="left"/>
    </w:pPr>
    <w:rPr>
      <w:sz w:val="18"/>
      <w:szCs w:val="18"/>
    </w:rPr>
  </w:style>
  <w:style w:type="paragraph" w:styleId="8">
    <w:name w:val="toc 8"/>
    <w:basedOn w:val="a"/>
    <w:next w:val="a"/>
    <w:autoRedefine/>
    <w:semiHidden/>
    <w:rsid w:val="00E316AC"/>
    <w:pPr>
      <w:ind w:left="1680"/>
      <w:jc w:val="left"/>
    </w:pPr>
    <w:rPr>
      <w:sz w:val="18"/>
      <w:szCs w:val="18"/>
    </w:rPr>
  </w:style>
  <w:style w:type="paragraph" w:styleId="9">
    <w:name w:val="toc 9"/>
    <w:basedOn w:val="a"/>
    <w:next w:val="a"/>
    <w:autoRedefine/>
    <w:semiHidden/>
    <w:rsid w:val="00E316AC"/>
    <w:pPr>
      <w:ind w:left="1920"/>
      <w:jc w:val="left"/>
    </w:pPr>
    <w:rPr>
      <w:sz w:val="18"/>
      <w:szCs w:val="18"/>
    </w:rPr>
  </w:style>
  <w:style w:type="paragraph" w:styleId="af3">
    <w:name w:val="annotation subject"/>
    <w:basedOn w:val="ab"/>
    <w:next w:val="ab"/>
    <w:semiHidden/>
    <w:rsid w:val="00D24608"/>
    <w:pPr>
      <w:ind w:firstLine="709"/>
      <w:jc w:val="both"/>
    </w:pPr>
    <w:rPr>
      <w:b/>
      <w:bCs/>
    </w:rPr>
  </w:style>
  <w:style w:type="paragraph" w:customStyle="1" w:styleId="0">
    <w:name w:val="Обычный + Справа:  0"/>
    <w:aliases w:val="25 см"/>
    <w:basedOn w:val="a"/>
    <w:rsid w:val="0054125A"/>
  </w:style>
  <w:style w:type="paragraph" w:customStyle="1" w:styleId="6">
    <w:name w:val="Обычный + Перед:  6 пт"/>
    <w:basedOn w:val="3"/>
    <w:rsid w:val="0073589F"/>
    <w:pPr>
      <w:numPr>
        <w:numId w:val="9"/>
      </w:numPr>
      <w:tabs>
        <w:tab w:val="left" w:pos="993"/>
      </w:tabs>
      <w:spacing w:before="120" w:after="0"/>
      <w:ind w:left="993" w:hanging="284"/>
      <w:jc w:val="both"/>
    </w:pPr>
    <w:rPr>
      <w:b w:val="0"/>
      <w:sz w:val="24"/>
      <w:szCs w:val="24"/>
    </w:rPr>
  </w:style>
  <w:style w:type="character" w:customStyle="1" w:styleId="52">
    <w:name w:val="Заголовок 5 Знак"/>
    <w:basedOn w:val="a0"/>
    <w:rsid w:val="001822CB"/>
    <w:rPr>
      <w:bCs/>
      <w:iCs/>
      <w:sz w:val="24"/>
      <w:szCs w:val="26"/>
      <w:u w:val="single"/>
      <w:lang w:val="ru-RU" w:eastAsia="ru-RU" w:bidi="ar-SA"/>
    </w:rPr>
  </w:style>
  <w:style w:type="paragraph" w:styleId="af4">
    <w:name w:val="caption"/>
    <w:basedOn w:val="a"/>
    <w:next w:val="a"/>
    <w:qFormat/>
    <w:rsid w:val="001822CB"/>
    <w:rPr>
      <w:b/>
      <w:bCs/>
      <w:sz w:val="20"/>
      <w:szCs w:val="20"/>
    </w:rPr>
  </w:style>
  <w:style w:type="paragraph" w:customStyle="1" w:styleId="11">
    <w:name w:val="СтильТим 1"/>
    <w:basedOn w:val="21"/>
    <w:autoRedefine/>
    <w:rsid w:val="00925967"/>
    <w:pPr>
      <w:spacing w:before="0" w:after="0"/>
    </w:pPr>
    <w:rPr>
      <w:sz w:val="24"/>
      <w:szCs w:val="24"/>
    </w:rPr>
  </w:style>
  <w:style w:type="paragraph" w:customStyle="1" w:styleId="af5">
    <w:name w:val="Обычный + полужирный"/>
    <w:basedOn w:val="21"/>
    <w:rsid w:val="001E645A"/>
    <w:pPr>
      <w:spacing w:before="0" w:after="0"/>
    </w:pPr>
  </w:style>
  <w:style w:type="paragraph" w:customStyle="1" w:styleId="12">
    <w:name w:val="Стиль1"/>
    <w:basedOn w:val="a"/>
    <w:rsid w:val="007A0D23"/>
    <w:pPr>
      <w:ind w:firstLine="0"/>
      <w:outlineLvl w:val="2"/>
    </w:pPr>
    <w:rPr>
      <w:b/>
    </w:rPr>
  </w:style>
  <w:style w:type="paragraph" w:customStyle="1" w:styleId="20">
    <w:name w:val="Стиль2"/>
    <w:basedOn w:val="a"/>
    <w:autoRedefine/>
    <w:rsid w:val="00B24A26"/>
    <w:pPr>
      <w:numPr>
        <w:ilvl w:val="2"/>
        <w:numId w:val="64"/>
      </w:numPr>
      <w:tabs>
        <w:tab w:val="left" w:pos="720"/>
      </w:tabs>
      <w:outlineLvl w:val="2"/>
    </w:pPr>
    <w:rPr>
      <w:b/>
    </w:rPr>
  </w:style>
  <w:style w:type="paragraph" w:customStyle="1" w:styleId="312">
    <w:name w:val="Заголовок 3 + 12 пт"/>
    <w:aliases w:val="По левому краю,Перед:  0 пт,После:  0 пт"/>
    <w:basedOn w:val="3"/>
    <w:rsid w:val="00563F86"/>
    <w:pPr>
      <w:spacing w:before="0" w:after="0"/>
    </w:pPr>
    <w:rPr>
      <w:b w:val="0"/>
      <w:sz w:val="24"/>
    </w:rPr>
  </w:style>
  <w:style w:type="paragraph" w:customStyle="1" w:styleId="31">
    <w:name w:val="Стиль3"/>
    <w:basedOn w:val="312"/>
    <w:autoRedefine/>
    <w:rsid w:val="00210145"/>
    <w:pPr>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428441">
      <w:bodyDiv w:val="1"/>
      <w:marLeft w:val="0"/>
      <w:marRight w:val="0"/>
      <w:marTop w:val="0"/>
      <w:marBottom w:val="0"/>
      <w:divBdr>
        <w:top w:val="none" w:sz="0" w:space="0" w:color="auto"/>
        <w:left w:val="none" w:sz="0" w:space="0" w:color="auto"/>
        <w:bottom w:val="none" w:sz="0" w:space="0" w:color="auto"/>
        <w:right w:val="none" w:sz="0" w:space="0" w:color="auto"/>
      </w:divBdr>
    </w:div>
    <w:div w:id="16818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15810</Words>
  <Characters>90118</Characters>
  <Application>Microsoft Office Word</Application>
  <DocSecurity>0</DocSecurity>
  <Lines>750</Lines>
  <Paragraphs>211</Paragraphs>
  <ScaleCrop>false</ScaleCrop>
  <HeadingPairs>
    <vt:vector size="2" baseType="variant">
      <vt:variant>
        <vt:lpstr>Название</vt:lpstr>
      </vt:variant>
      <vt:variant>
        <vt:i4>1</vt:i4>
      </vt:variant>
    </vt:vector>
  </HeadingPairs>
  <TitlesOfParts>
    <vt:vector size="1" baseType="lpstr">
      <vt:lpstr>Концептуальный проект ИДС УЖДТ</vt:lpstr>
    </vt:vector>
  </TitlesOfParts>
  <Company>Azovstal</Company>
  <LinksUpToDate>false</LinksUpToDate>
  <CharactersWithSpaces>105717</CharactersWithSpaces>
  <SharedDoc>false</SharedDoc>
  <HLinks>
    <vt:vector size="648" baseType="variant">
      <vt:variant>
        <vt:i4>1638455</vt:i4>
      </vt:variant>
      <vt:variant>
        <vt:i4>644</vt:i4>
      </vt:variant>
      <vt:variant>
        <vt:i4>0</vt:i4>
      </vt:variant>
      <vt:variant>
        <vt:i4>5</vt:i4>
      </vt:variant>
      <vt:variant>
        <vt:lpwstr/>
      </vt:variant>
      <vt:variant>
        <vt:lpwstr>_Toc165959680</vt:lpwstr>
      </vt:variant>
      <vt:variant>
        <vt:i4>1441847</vt:i4>
      </vt:variant>
      <vt:variant>
        <vt:i4>638</vt:i4>
      </vt:variant>
      <vt:variant>
        <vt:i4>0</vt:i4>
      </vt:variant>
      <vt:variant>
        <vt:i4>5</vt:i4>
      </vt:variant>
      <vt:variant>
        <vt:lpwstr/>
      </vt:variant>
      <vt:variant>
        <vt:lpwstr>_Toc165959679</vt:lpwstr>
      </vt:variant>
      <vt:variant>
        <vt:i4>1441847</vt:i4>
      </vt:variant>
      <vt:variant>
        <vt:i4>632</vt:i4>
      </vt:variant>
      <vt:variant>
        <vt:i4>0</vt:i4>
      </vt:variant>
      <vt:variant>
        <vt:i4>5</vt:i4>
      </vt:variant>
      <vt:variant>
        <vt:lpwstr/>
      </vt:variant>
      <vt:variant>
        <vt:lpwstr>_Toc165959678</vt:lpwstr>
      </vt:variant>
      <vt:variant>
        <vt:i4>1441847</vt:i4>
      </vt:variant>
      <vt:variant>
        <vt:i4>626</vt:i4>
      </vt:variant>
      <vt:variant>
        <vt:i4>0</vt:i4>
      </vt:variant>
      <vt:variant>
        <vt:i4>5</vt:i4>
      </vt:variant>
      <vt:variant>
        <vt:lpwstr/>
      </vt:variant>
      <vt:variant>
        <vt:lpwstr>_Toc165959677</vt:lpwstr>
      </vt:variant>
      <vt:variant>
        <vt:i4>1441847</vt:i4>
      </vt:variant>
      <vt:variant>
        <vt:i4>620</vt:i4>
      </vt:variant>
      <vt:variant>
        <vt:i4>0</vt:i4>
      </vt:variant>
      <vt:variant>
        <vt:i4>5</vt:i4>
      </vt:variant>
      <vt:variant>
        <vt:lpwstr/>
      </vt:variant>
      <vt:variant>
        <vt:lpwstr>_Toc165959676</vt:lpwstr>
      </vt:variant>
      <vt:variant>
        <vt:i4>1441847</vt:i4>
      </vt:variant>
      <vt:variant>
        <vt:i4>614</vt:i4>
      </vt:variant>
      <vt:variant>
        <vt:i4>0</vt:i4>
      </vt:variant>
      <vt:variant>
        <vt:i4>5</vt:i4>
      </vt:variant>
      <vt:variant>
        <vt:lpwstr/>
      </vt:variant>
      <vt:variant>
        <vt:lpwstr>_Toc165959675</vt:lpwstr>
      </vt:variant>
      <vt:variant>
        <vt:i4>1441847</vt:i4>
      </vt:variant>
      <vt:variant>
        <vt:i4>608</vt:i4>
      </vt:variant>
      <vt:variant>
        <vt:i4>0</vt:i4>
      </vt:variant>
      <vt:variant>
        <vt:i4>5</vt:i4>
      </vt:variant>
      <vt:variant>
        <vt:lpwstr/>
      </vt:variant>
      <vt:variant>
        <vt:lpwstr>_Toc165959674</vt:lpwstr>
      </vt:variant>
      <vt:variant>
        <vt:i4>1441847</vt:i4>
      </vt:variant>
      <vt:variant>
        <vt:i4>602</vt:i4>
      </vt:variant>
      <vt:variant>
        <vt:i4>0</vt:i4>
      </vt:variant>
      <vt:variant>
        <vt:i4>5</vt:i4>
      </vt:variant>
      <vt:variant>
        <vt:lpwstr/>
      </vt:variant>
      <vt:variant>
        <vt:lpwstr>_Toc165959673</vt:lpwstr>
      </vt:variant>
      <vt:variant>
        <vt:i4>1441847</vt:i4>
      </vt:variant>
      <vt:variant>
        <vt:i4>596</vt:i4>
      </vt:variant>
      <vt:variant>
        <vt:i4>0</vt:i4>
      </vt:variant>
      <vt:variant>
        <vt:i4>5</vt:i4>
      </vt:variant>
      <vt:variant>
        <vt:lpwstr/>
      </vt:variant>
      <vt:variant>
        <vt:lpwstr>_Toc165959672</vt:lpwstr>
      </vt:variant>
      <vt:variant>
        <vt:i4>1441847</vt:i4>
      </vt:variant>
      <vt:variant>
        <vt:i4>590</vt:i4>
      </vt:variant>
      <vt:variant>
        <vt:i4>0</vt:i4>
      </vt:variant>
      <vt:variant>
        <vt:i4>5</vt:i4>
      </vt:variant>
      <vt:variant>
        <vt:lpwstr/>
      </vt:variant>
      <vt:variant>
        <vt:lpwstr>_Toc165959671</vt:lpwstr>
      </vt:variant>
      <vt:variant>
        <vt:i4>1441847</vt:i4>
      </vt:variant>
      <vt:variant>
        <vt:i4>584</vt:i4>
      </vt:variant>
      <vt:variant>
        <vt:i4>0</vt:i4>
      </vt:variant>
      <vt:variant>
        <vt:i4>5</vt:i4>
      </vt:variant>
      <vt:variant>
        <vt:lpwstr/>
      </vt:variant>
      <vt:variant>
        <vt:lpwstr>_Toc165959670</vt:lpwstr>
      </vt:variant>
      <vt:variant>
        <vt:i4>1507383</vt:i4>
      </vt:variant>
      <vt:variant>
        <vt:i4>578</vt:i4>
      </vt:variant>
      <vt:variant>
        <vt:i4>0</vt:i4>
      </vt:variant>
      <vt:variant>
        <vt:i4>5</vt:i4>
      </vt:variant>
      <vt:variant>
        <vt:lpwstr/>
      </vt:variant>
      <vt:variant>
        <vt:lpwstr>_Toc165959669</vt:lpwstr>
      </vt:variant>
      <vt:variant>
        <vt:i4>1507383</vt:i4>
      </vt:variant>
      <vt:variant>
        <vt:i4>572</vt:i4>
      </vt:variant>
      <vt:variant>
        <vt:i4>0</vt:i4>
      </vt:variant>
      <vt:variant>
        <vt:i4>5</vt:i4>
      </vt:variant>
      <vt:variant>
        <vt:lpwstr/>
      </vt:variant>
      <vt:variant>
        <vt:lpwstr>_Toc165959668</vt:lpwstr>
      </vt:variant>
      <vt:variant>
        <vt:i4>1507383</vt:i4>
      </vt:variant>
      <vt:variant>
        <vt:i4>566</vt:i4>
      </vt:variant>
      <vt:variant>
        <vt:i4>0</vt:i4>
      </vt:variant>
      <vt:variant>
        <vt:i4>5</vt:i4>
      </vt:variant>
      <vt:variant>
        <vt:lpwstr/>
      </vt:variant>
      <vt:variant>
        <vt:lpwstr>_Toc165959667</vt:lpwstr>
      </vt:variant>
      <vt:variant>
        <vt:i4>1507383</vt:i4>
      </vt:variant>
      <vt:variant>
        <vt:i4>560</vt:i4>
      </vt:variant>
      <vt:variant>
        <vt:i4>0</vt:i4>
      </vt:variant>
      <vt:variant>
        <vt:i4>5</vt:i4>
      </vt:variant>
      <vt:variant>
        <vt:lpwstr/>
      </vt:variant>
      <vt:variant>
        <vt:lpwstr>_Toc165959666</vt:lpwstr>
      </vt:variant>
      <vt:variant>
        <vt:i4>1507383</vt:i4>
      </vt:variant>
      <vt:variant>
        <vt:i4>554</vt:i4>
      </vt:variant>
      <vt:variant>
        <vt:i4>0</vt:i4>
      </vt:variant>
      <vt:variant>
        <vt:i4>5</vt:i4>
      </vt:variant>
      <vt:variant>
        <vt:lpwstr/>
      </vt:variant>
      <vt:variant>
        <vt:lpwstr>_Toc165959665</vt:lpwstr>
      </vt:variant>
      <vt:variant>
        <vt:i4>1507383</vt:i4>
      </vt:variant>
      <vt:variant>
        <vt:i4>548</vt:i4>
      </vt:variant>
      <vt:variant>
        <vt:i4>0</vt:i4>
      </vt:variant>
      <vt:variant>
        <vt:i4>5</vt:i4>
      </vt:variant>
      <vt:variant>
        <vt:lpwstr/>
      </vt:variant>
      <vt:variant>
        <vt:lpwstr>_Toc165959664</vt:lpwstr>
      </vt:variant>
      <vt:variant>
        <vt:i4>1507383</vt:i4>
      </vt:variant>
      <vt:variant>
        <vt:i4>542</vt:i4>
      </vt:variant>
      <vt:variant>
        <vt:i4>0</vt:i4>
      </vt:variant>
      <vt:variant>
        <vt:i4>5</vt:i4>
      </vt:variant>
      <vt:variant>
        <vt:lpwstr/>
      </vt:variant>
      <vt:variant>
        <vt:lpwstr>_Toc165959663</vt:lpwstr>
      </vt:variant>
      <vt:variant>
        <vt:i4>1507383</vt:i4>
      </vt:variant>
      <vt:variant>
        <vt:i4>536</vt:i4>
      </vt:variant>
      <vt:variant>
        <vt:i4>0</vt:i4>
      </vt:variant>
      <vt:variant>
        <vt:i4>5</vt:i4>
      </vt:variant>
      <vt:variant>
        <vt:lpwstr/>
      </vt:variant>
      <vt:variant>
        <vt:lpwstr>_Toc165959662</vt:lpwstr>
      </vt:variant>
      <vt:variant>
        <vt:i4>1507383</vt:i4>
      </vt:variant>
      <vt:variant>
        <vt:i4>530</vt:i4>
      </vt:variant>
      <vt:variant>
        <vt:i4>0</vt:i4>
      </vt:variant>
      <vt:variant>
        <vt:i4>5</vt:i4>
      </vt:variant>
      <vt:variant>
        <vt:lpwstr/>
      </vt:variant>
      <vt:variant>
        <vt:lpwstr>_Toc165959661</vt:lpwstr>
      </vt:variant>
      <vt:variant>
        <vt:i4>1507383</vt:i4>
      </vt:variant>
      <vt:variant>
        <vt:i4>524</vt:i4>
      </vt:variant>
      <vt:variant>
        <vt:i4>0</vt:i4>
      </vt:variant>
      <vt:variant>
        <vt:i4>5</vt:i4>
      </vt:variant>
      <vt:variant>
        <vt:lpwstr/>
      </vt:variant>
      <vt:variant>
        <vt:lpwstr>_Toc165959660</vt:lpwstr>
      </vt:variant>
      <vt:variant>
        <vt:i4>1310775</vt:i4>
      </vt:variant>
      <vt:variant>
        <vt:i4>518</vt:i4>
      </vt:variant>
      <vt:variant>
        <vt:i4>0</vt:i4>
      </vt:variant>
      <vt:variant>
        <vt:i4>5</vt:i4>
      </vt:variant>
      <vt:variant>
        <vt:lpwstr/>
      </vt:variant>
      <vt:variant>
        <vt:lpwstr>_Toc165959659</vt:lpwstr>
      </vt:variant>
      <vt:variant>
        <vt:i4>1310775</vt:i4>
      </vt:variant>
      <vt:variant>
        <vt:i4>512</vt:i4>
      </vt:variant>
      <vt:variant>
        <vt:i4>0</vt:i4>
      </vt:variant>
      <vt:variant>
        <vt:i4>5</vt:i4>
      </vt:variant>
      <vt:variant>
        <vt:lpwstr/>
      </vt:variant>
      <vt:variant>
        <vt:lpwstr>_Toc165959658</vt:lpwstr>
      </vt:variant>
      <vt:variant>
        <vt:i4>1310775</vt:i4>
      </vt:variant>
      <vt:variant>
        <vt:i4>506</vt:i4>
      </vt:variant>
      <vt:variant>
        <vt:i4>0</vt:i4>
      </vt:variant>
      <vt:variant>
        <vt:i4>5</vt:i4>
      </vt:variant>
      <vt:variant>
        <vt:lpwstr/>
      </vt:variant>
      <vt:variant>
        <vt:lpwstr>_Toc165959657</vt:lpwstr>
      </vt:variant>
      <vt:variant>
        <vt:i4>1310775</vt:i4>
      </vt:variant>
      <vt:variant>
        <vt:i4>500</vt:i4>
      </vt:variant>
      <vt:variant>
        <vt:i4>0</vt:i4>
      </vt:variant>
      <vt:variant>
        <vt:i4>5</vt:i4>
      </vt:variant>
      <vt:variant>
        <vt:lpwstr/>
      </vt:variant>
      <vt:variant>
        <vt:lpwstr>_Toc165959656</vt:lpwstr>
      </vt:variant>
      <vt:variant>
        <vt:i4>1310775</vt:i4>
      </vt:variant>
      <vt:variant>
        <vt:i4>494</vt:i4>
      </vt:variant>
      <vt:variant>
        <vt:i4>0</vt:i4>
      </vt:variant>
      <vt:variant>
        <vt:i4>5</vt:i4>
      </vt:variant>
      <vt:variant>
        <vt:lpwstr/>
      </vt:variant>
      <vt:variant>
        <vt:lpwstr>_Toc165959655</vt:lpwstr>
      </vt:variant>
      <vt:variant>
        <vt:i4>1310775</vt:i4>
      </vt:variant>
      <vt:variant>
        <vt:i4>488</vt:i4>
      </vt:variant>
      <vt:variant>
        <vt:i4>0</vt:i4>
      </vt:variant>
      <vt:variant>
        <vt:i4>5</vt:i4>
      </vt:variant>
      <vt:variant>
        <vt:lpwstr/>
      </vt:variant>
      <vt:variant>
        <vt:lpwstr>_Toc165959654</vt:lpwstr>
      </vt:variant>
      <vt:variant>
        <vt:i4>1310775</vt:i4>
      </vt:variant>
      <vt:variant>
        <vt:i4>482</vt:i4>
      </vt:variant>
      <vt:variant>
        <vt:i4>0</vt:i4>
      </vt:variant>
      <vt:variant>
        <vt:i4>5</vt:i4>
      </vt:variant>
      <vt:variant>
        <vt:lpwstr/>
      </vt:variant>
      <vt:variant>
        <vt:lpwstr>_Toc165959653</vt:lpwstr>
      </vt:variant>
      <vt:variant>
        <vt:i4>1310775</vt:i4>
      </vt:variant>
      <vt:variant>
        <vt:i4>476</vt:i4>
      </vt:variant>
      <vt:variant>
        <vt:i4>0</vt:i4>
      </vt:variant>
      <vt:variant>
        <vt:i4>5</vt:i4>
      </vt:variant>
      <vt:variant>
        <vt:lpwstr/>
      </vt:variant>
      <vt:variant>
        <vt:lpwstr>_Toc165959652</vt:lpwstr>
      </vt:variant>
      <vt:variant>
        <vt:i4>1310775</vt:i4>
      </vt:variant>
      <vt:variant>
        <vt:i4>470</vt:i4>
      </vt:variant>
      <vt:variant>
        <vt:i4>0</vt:i4>
      </vt:variant>
      <vt:variant>
        <vt:i4>5</vt:i4>
      </vt:variant>
      <vt:variant>
        <vt:lpwstr/>
      </vt:variant>
      <vt:variant>
        <vt:lpwstr>_Toc165959651</vt:lpwstr>
      </vt:variant>
      <vt:variant>
        <vt:i4>1310775</vt:i4>
      </vt:variant>
      <vt:variant>
        <vt:i4>464</vt:i4>
      </vt:variant>
      <vt:variant>
        <vt:i4>0</vt:i4>
      </vt:variant>
      <vt:variant>
        <vt:i4>5</vt:i4>
      </vt:variant>
      <vt:variant>
        <vt:lpwstr/>
      </vt:variant>
      <vt:variant>
        <vt:lpwstr>_Toc165959650</vt:lpwstr>
      </vt:variant>
      <vt:variant>
        <vt:i4>1376311</vt:i4>
      </vt:variant>
      <vt:variant>
        <vt:i4>458</vt:i4>
      </vt:variant>
      <vt:variant>
        <vt:i4>0</vt:i4>
      </vt:variant>
      <vt:variant>
        <vt:i4>5</vt:i4>
      </vt:variant>
      <vt:variant>
        <vt:lpwstr/>
      </vt:variant>
      <vt:variant>
        <vt:lpwstr>_Toc165959649</vt:lpwstr>
      </vt:variant>
      <vt:variant>
        <vt:i4>1376311</vt:i4>
      </vt:variant>
      <vt:variant>
        <vt:i4>452</vt:i4>
      </vt:variant>
      <vt:variant>
        <vt:i4>0</vt:i4>
      </vt:variant>
      <vt:variant>
        <vt:i4>5</vt:i4>
      </vt:variant>
      <vt:variant>
        <vt:lpwstr/>
      </vt:variant>
      <vt:variant>
        <vt:lpwstr>_Toc165959648</vt:lpwstr>
      </vt:variant>
      <vt:variant>
        <vt:i4>1376311</vt:i4>
      </vt:variant>
      <vt:variant>
        <vt:i4>446</vt:i4>
      </vt:variant>
      <vt:variant>
        <vt:i4>0</vt:i4>
      </vt:variant>
      <vt:variant>
        <vt:i4>5</vt:i4>
      </vt:variant>
      <vt:variant>
        <vt:lpwstr/>
      </vt:variant>
      <vt:variant>
        <vt:lpwstr>_Toc165959647</vt:lpwstr>
      </vt:variant>
      <vt:variant>
        <vt:i4>1376311</vt:i4>
      </vt:variant>
      <vt:variant>
        <vt:i4>440</vt:i4>
      </vt:variant>
      <vt:variant>
        <vt:i4>0</vt:i4>
      </vt:variant>
      <vt:variant>
        <vt:i4>5</vt:i4>
      </vt:variant>
      <vt:variant>
        <vt:lpwstr/>
      </vt:variant>
      <vt:variant>
        <vt:lpwstr>_Toc165959646</vt:lpwstr>
      </vt:variant>
      <vt:variant>
        <vt:i4>1376311</vt:i4>
      </vt:variant>
      <vt:variant>
        <vt:i4>434</vt:i4>
      </vt:variant>
      <vt:variant>
        <vt:i4>0</vt:i4>
      </vt:variant>
      <vt:variant>
        <vt:i4>5</vt:i4>
      </vt:variant>
      <vt:variant>
        <vt:lpwstr/>
      </vt:variant>
      <vt:variant>
        <vt:lpwstr>_Toc165959645</vt:lpwstr>
      </vt:variant>
      <vt:variant>
        <vt:i4>1376311</vt:i4>
      </vt:variant>
      <vt:variant>
        <vt:i4>428</vt:i4>
      </vt:variant>
      <vt:variant>
        <vt:i4>0</vt:i4>
      </vt:variant>
      <vt:variant>
        <vt:i4>5</vt:i4>
      </vt:variant>
      <vt:variant>
        <vt:lpwstr/>
      </vt:variant>
      <vt:variant>
        <vt:lpwstr>_Toc165959644</vt:lpwstr>
      </vt:variant>
      <vt:variant>
        <vt:i4>1376311</vt:i4>
      </vt:variant>
      <vt:variant>
        <vt:i4>422</vt:i4>
      </vt:variant>
      <vt:variant>
        <vt:i4>0</vt:i4>
      </vt:variant>
      <vt:variant>
        <vt:i4>5</vt:i4>
      </vt:variant>
      <vt:variant>
        <vt:lpwstr/>
      </vt:variant>
      <vt:variant>
        <vt:lpwstr>_Toc165959643</vt:lpwstr>
      </vt:variant>
      <vt:variant>
        <vt:i4>1376311</vt:i4>
      </vt:variant>
      <vt:variant>
        <vt:i4>416</vt:i4>
      </vt:variant>
      <vt:variant>
        <vt:i4>0</vt:i4>
      </vt:variant>
      <vt:variant>
        <vt:i4>5</vt:i4>
      </vt:variant>
      <vt:variant>
        <vt:lpwstr/>
      </vt:variant>
      <vt:variant>
        <vt:lpwstr>_Toc165959642</vt:lpwstr>
      </vt:variant>
      <vt:variant>
        <vt:i4>1376311</vt:i4>
      </vt:variant>
      <vt:variant>
        <vt:i4>410</vt:i4>
      </vt:variant>
      <vt:variant>
        <vt:i4>0</vt:i4>
      </vt:variant>
      <vt:variant>
        <vt:i4>5</vt:i4>
      </vt:variant>
      <vt:variant>
        <vt:lpwstr/>
      </vt:variant>
      <vt:variant>
        <vt:lpwstr>_Toc165959641</vt:lpwstr>
      </vt:variant>
      <vt:variant>
        <vt:i4>1376311</vt:i4>
      </vt:variant>
      <vt:variant>
        <vt:i4>404</vt:i4>
      </vt:variant>
      <vt:variant>
        <vt:i4>0</vt:i4>
      </vt:variant>
      <vt:variant>
        <vt:i4>5</vt:i4>
      </vt:variant>
      <vt:variant>
        <vt:lpwstr/>
      </vt:variant>
      <vt:variant>
        <vt:lpwstr>_Toc165959640</vt:lpwstr>
      </vt:variant>
      <vt:variant>
        <vt:i4>1179703</vt:i4>
      </vt:variant>
      <vt:variant>
        <vt:i4>398</vt:i4>
      </vt:variant>
      <vt:variant>
        <vt:i4>0</vt:i4>
      </vt:variant>
      <vt:variant>
        <vt:i4>5</vt:i4>
      </vt:variant>
      <vt:variant>
        <vt:lpwstr/>
      </vt:variant>
      <vt:variant>
        <vt:lpwstr>_Toc165959639</vt:lpwstr>
      </vt:variant>
      <vt:variant>
        <vt:i4>1179703</vt:i4>
      </vt:variant>
      <vt:variant>
        <vt:i4>392</vt:i4>
      </vt:variant>
      <vt:variant>
        <vt:i4>0</vt:i4>
      </vt:variant>
      <vt:variant>
        <vt:i4>5</vt:i4>
      </vt:variant>
      <vt:variant>
        <vt:lpwstr/>
      </vt:variant>
      <vt:variant>
        <vt:lpwstr>_Toc165959638</vt:lpwstr>
      </vt:variant>
      <vt:variant>
        <vt:i4>1179703</vt:i4>
      </vt:variant>
      <vt:variant>
        <vt:i4>386</vt:i4>
      </vt:variant>
      <vt:variant>
        <vt:i4>0</vt:i4>
      </vt:variant>
      <vt:variant>
        <vt:i4>5</vt:i4>
      </vt:variant>
      <vt:variant>
        <vt:lpwstr/>
      </vt:variant>
      <vt:variant>
        <vt:lpwstr>_Toc165959637</vt:lpwstr>
      </vt:variant>
      <vt:variant>
        <vt:i4>1179703</vt:i4>
      </vt:variant>
      <vt:variant>
        <vt:i4>380</vt:i4>
      </vt:variant>
      <vt:variant>
        <vt:i4>0</vt:i4>
      </vt:variant>
      <vt:variant>
        <vt:i4>5</vt:i4>
      </vt:variant>
      <vt:variant>
        <vt:lpwstr/>
      </vt:variant>
      <vt:variant>
        <vt:lpwstr>_Toc165959636</vt:lpwstr>
      </vt:variant>
      <vt:variant>
        <vt:i4>1179703</vt:i4>
      </vt:variant>
      <vt:variant>
        <vt:i4>374</vt:i4>
      </vt:variant>
      <vt:variant>
        <vt:i4>0</vt:i4>
      </vt:variant>
      <vt:variant>
        <vt:i4>5</vt:i4>
      </vt:variant>
      <vt:variant>
        <vt:lpwstr/>
      </vt:variant>
      <vt:variant>
        <vt:lpwstr>_Toc165959635</vt:lpwstr>
      </vt:variant>
      <vt:variant>
        <vt:i4>1179703</vt:i4>
      </vt:variant>
      <vt:variant>
        <vt:i4>368</vt:i4>
      </vt:variant>
      <vt:variant>
        <vt:i4>0</vt:i4>
      </vt:variant>
      <vt:variant>
        <vt:i4>5</vt:i4>
      </vt:variant>
      <vt:variant>
        <vt:lpwstr/>
      </vt:variant>
      <vt:variant>
        <vt:lpwstr>_Toc165959634</vt:lpwstr>
      </vt:variant>
      <vt:variant>
        <vt:i4>1179703</vt:i4>
      </vt:variant>
      <vt:variant>
        <vt:i4>362</vt:i4>
      </vt:variant>
      <vt:variant>
        <vt:i4>0</vt:i4>
      </vt:variant>
      <vt:variant>
        <vt:i4>5</vt:i4>
      </vt:variant>
      <vt:variant>
        <vt:lpwstr/>
      </vt:variant>
      <vt:variant>
        <vt:lpwstr>_Toc165959633</vt:lpwstr>
      </vt:variant>
      <vt:variant>
        <vt:i4>1179703</vt:i4>
      </vt:variant>
      <vt:variant>
        <vt:i4>356</vt:i4>
      </vt:variant>
      <vt:variant>
        <vt:i4>0</vt:i4>
      </vt:variant>
      <vt:variant>
        <vt:i4>5</vt:i4>
      </vt:variant>
      <vt:variant>
        <vt:lpwstr/>
      </vt:variant>
      <vt:variant>
        <vt:lpwstr>_Toc165959632</vt:lpwstr>
      </vt:variant>
      <vt:variant>
        <vt:i4>1179703</vt:i4>
      </vt:variant>
      <vt:variant>
        <vt:i4>350</vt:i4>
      </vt:variant>
      <vt:variant>
        <vt:i4>0</vt:i4>
      </vt:variant>
      <vt:variant>
        <vt:i4>5</vt:i4>
      </vt:variant>
      <vt:variant>
        <vt:lpwstr/>
      </vt:variant>
      <vt:variant>
        <vt:lpwstr>_Toc165959631</vt:lpwstr>
      </vt:variant>
      <vt:variant>
        <vt:i4>1179703</vt:i4>
      </vt:variant>
      <vt:variant>
        <vt:i4>344</vt:i4>
      </vt:variant>
      <vt:variant>
        <vt:i4>0</vt:i4>
      </vt:variant>
      <vt:variant>
        <vt:i4>5</vt:i4>
      </vt:variant>
      <vt:variant>
        <vt:lpwstr/>
      </vt:variant>
      <vt:variant>
        <vt:lpwstr>_Toc165959630</vt:lpwstr>
      </vt:variant>
      <vt:variant>
        <vt:i4>1245239</vt:i4>
      </vt:variant>
      <vt:variant>
        <vt:i4>338</vt:i4>
      </vt:variant>
      <vt:variant>
        <vt:i4>0</vt:i4>
      </vt:variant>
      <vt:variant>
        <vt:i4>5</vt:i4>
      </vt:variant>
      <vt:variant>
        <vt:lpwstr/>
      </vt:variant>
      <vt:variant>
        <vt:lpwstr>_Toc165959629</vt:lpwstr>
      </vt:variant>
      <vt:variant>
        <vt:i4>1245239</vt:i4>
      </vt:variant>
      <vt:variant>
        <vt:i4>332</vt:i4>
      </vt:variant>
      <vt:variant>
        <vt:i4>0</vt:i4>
      </vt:variant>
      <vt:variant>
        <vt:i4>5</vt:i4>
      </vt:variant>
      <vt:variant>
        <vt:lpwstr/>
      </vt:variant>
      <vt:variant>
        <vt:lpwstr>_Toc165959628</vt:lpwstr>
      </vt:variant>
      <vt:variant>
        <vt:i4>1245239</vt:i4>
      </vt:variant>
      <vt:variant>
        <vt:i4>326</vt:i4>
      </vt:variant>
      <vt:variant>
        <vt:i4>0</vt:i4>
      </vt:variant>
      <vt:variant>
        <vt:i4>5</vt:i4>
      </vt:variant>
      <vt:variant>
        <vt:lpwstr/>
      </vt:variant>
      <vt:variant>
        <vt:lpwstr>_Toc165959627</vt:lpwstr>
      </vt:variant>
      <vt:variant>
        <vt:i4>1245239</vt:i4>
      </vt:variant>
      <vt:variant>
        <vt:i4>320</vt:i4>
      </vt:variant>
      <vt:variant>
        <vt:i4>0</vt:i4>
      </vt:variant>
      <vt:variant>
        <vt:i4>5</vt:i4>
      </vt:variant>
      <vt:variant>
        <vt:lpwstr/>
      </vt:variant>
      <vt:variant>
        <vt:lpwstr>_Toc165959626</vt:lpwstr>
      </vt:variant>
      <vt:variant>
        <vt:i4>1245239</vt:i4>
      </vt:variant>
      <vt:variant>
        <vt:i4>314</vt:i4>
      </vt:variant>
      <vt:variant>
        <vt:i4>0</vt:i4>
      </vt:variant>
      <vt:variant>
        <vt:i4>5</vt:i4>
      </vt:variant>
      <vt:variant>
        <vt:lpwstr/>
      </vt:variant>
      <vt:variant>
        <vt:lpwstr>_Toc165959625</vt:lpwstr>
      </vt:variant>
      <vt:variant>
        <vt:i4>1245239</vt:i4>
      </vt:variant>
      <vt:variant>
        <vt:i4>308</vt:i4>
      </vt:variant>
      <vt:variant>
        <vt:i4>0</vt:i4>
      </vt:variant>
      <vt:variant>
        <vt:i4>5</vt:i4>
      </vt:variant>
      <vt:variant>
        <vt:lpwstr/>
      </vt:variant>
      <vt:variant>
        <vt:lpwstr>_Toc165959624</vt:lpwstr>
      </vt:variant>
      <vt:variant>
        <vt:i4>1245239</vt:i4>
      </vt:variant>
      <vt:variant>
        <vt:i4>302</vt:i4>
      </vt:variant>
      <vt:variant>
        <vt:i4>0</vt:i4>
      </vt:variant>
      <vt:variant>
        <vt:i4>5</vt:i4>
      </vt:variant>
      <vt:variant>
        <vt:lpwstr/>
      </vt:variant>
      <vt:variant>
        <vt:lpwstr>_Toc165959623</vt:lpwstr>
      </vt:variant>
      <vt:variant>
        <vt:i4>1245239</vt:i4>
      </vt:variant>
      <vt:variant>
        <vt:i4>296</vt:i4>
      </vt:variant>
      <vt:variant>
        <vt:i4>0</vt:i4>
      </vt:variant>
      <vt:variant>
        <vt:i4>5</vt:i4>
      </vt:variant>
      <vt:variant>
        <vt:lpwstr/>
      </vt:variant>
      <vt:variant>
        <vt:lpwstr>_Toc165959622</vt:lpwstr>
      </vt:variant>
      <vt:variant>
        <vt:i4>1245239</vt:i4>
      </vt:variant>
      <vt:variant>
        <vt:i4>290</vt:i4>
      </vt:variant>
      <vt:variant>
        <vt:i4>0</vt:i4>
      </vt:variant>
      <vt:variant>
        <vt:i4>5</vt:i4>
      </vt:variant>
      <vt:variant>
        <vt:lpwstr/>
      </vt:variant>
      <vt:variant>
        <vt:lpwstr>_Toc165959621</vt:lpwstr>
      </vt:variant>
      <vt:variant>
        <vt:i4>1245239</vt:i4>
      </vt:variant>
      <vt:variant>
        <vt:i4>284</vt:i4>
      </vt:variant>
      <vt:variant>
        <vt:i4>0</vt:i4>
      </vt:variant>
      <vt:variant>
        <vt:i4>5</vt:i4>
      </vt:variant>
      <vt:variant>
        <vt:lpwstr/>
      </vt:variant>
      <vt:variant>
        <vt:lpwstr>_Toc165959620</vt:lpwstr>
      </vt:variant>
      <vt:variant>
        <vt:i4>1048631</vt:i4>
      </vt:variant>
      <vt:variant>
        <vt:i4>278</vt:i4>
      </vt:variant>
      <vt:variant>
        <vt:i4>0</vt:i4>
      </vt:variant>
      <vt:variant>
        <vt:i4>5</vt:i4>
      </vt:variant>
      <vt:variant>
        <vt:lpwstr/>
      </vt:variant>
      <vt:variant>
        <vt:lpwstr>_Toc165959619</vt:lpwstr>
      </vt:variant>
      <vt:variant>
        <vt:i4>1048631</vt:i4>
      </vt:variant>
      <vt:variant>
        <vt:i4>272</vt:i4>
      </vt:variant>
      <vt:variant>
        <vt:i4>0</vt:i4>
      </vt:variant>
      <vt:variant>
        <vt:i4>5</vt:i4>
      </vt:variant>
      <vt:variant>
        <vt:lpwstr/>
      </vt:variant>
      <vt:variant>
        <vt:lpwstr>_Toc165959618</vt:lpwstr>
      </vt:variant>
      <vt:variant>
        <vt:i4>1048631</vt:i4>
      </vt:variant>
      <vt:variant>
        <vt:i4>266</vt:i4>
      </vt:variant>
      <vt:variant>
        <vt:i4>0</vt:i4>
      </vt:variant>
      <vt:variant>
        <vt:i4>5</vt:i4>
      </vt:variant>
      <vt:variant>
        <vt:lpwstr/>
      </vt:variant>
      <vt:variant>
        <vt:lpwstr>_Toc165959617</vt:lpwstr>
      </vt:variant>
      <vt:variant>
        <vt:i4>1048631</vt:i4>
      </vt:variant>
      <vt:variant>
        <vt:i4>260</vt:i4>
      </vt:variant>
      <vt:variant>
        <vt:i4>0</vt:i4>
      </vt:variant>
      <vt:variant>
        <vt:i4>5</vt:i4>
      </vt:variant>
      <vt:variant>
        <vt:lpwstr/>
      </vt:variant>
      <vt:variant>
        <vt:lpwstr>_Toc165959616</vt:lpwstr>
      </vt:variant>
      <vt:variant>
        <vt:i4>1048631</vt:i4>
      </vt:variant>
      <vt:variant>
        <vt:i4>254</vt:i4>
      </vt:variant>
      <vt:variant>
        <vt:i4>0</vt:i4>
      </vt:variant>
      <vt:variant>
        <vt:i4>5</vt:i4>
      </vt:variant>
      <vt:variant>
        <vt:lpwstr/>
      </vt:variant>
      <vt:variant>
        <vt:lpwstr>_Toc165959615</vt:lpwstr>
      </vt:variant>
      <vt:variant>
        <vt:i4>1048631</vt:i4>
      </vt:variant>
      <vt:variant>
        <vt:i4>248</vt:i4>
      </vt:variant>
      <vt:variant>
        <vt:i4>0</vt:i4>
      </vt:variant>
      <vt:variant>
        <vt:i4>5</vt:i4>
      </vt:variant>
      <vt:variant>
        <vt:lpwstr/>
      </vt:variant>
      <vt:variant>
        <vt:lpwstr>_Toc165959614</vt:lpwstr>
      </vt:variant>
      <vt:variant>
        <vt:i4>1048631</vt:i4>
      </vt:variant>
      <vt:variant>
        <vt:i4>242</vt:i4>
      </vt:variant>
      <vt:variant>
        <vt:i4>0</vt:i4>
      </vt:variant>
      <vt:variant>
        <vt:i4>5</vt:i4>
      </vt:variant>
      <vt:variant>
        <vt:lpwstr/>
      </vt:variant>
      <vt:variant>
        <vt:lpwstr>_Toc165959613</vt:lpwstr>
      </vt:variant>
      <vt:variant>
        <vt:i4>1048631</vt:i4>
      </vt:variant>
      <vt:variant>
        <vt:i4>236</vt:i4>
      </vt:variant>
      <vt:variant>
        <vt:i4>0</vt:i4>
      </vt:variant>
      <vt:variant>
        <vt:i4>5</vt:i4>
      </vt:variant>
      <vt:variant>
        <vt:lpwstr/>
      </vt:variant>
      <vt:variant>
        <vt:lpwstr>_Toc165959612</vt:lpwstr>
      </vt:variant>
      <vt:variant>
        <vt:i4>1048631</vt:i4>
      </vt:variant>
      <vt:variant>
        <vt:i4>230</vt:i4>
      </vt:variant>
      <vt:variant>
        <vt:i4>0</vt:i4>
      </vt:variant>
      <vt:variant>
        <vt:i4>5</vt:i4>
      </vt:variant>
      <vt:variant>
        <vt:lpwstr/>
      </vt:variant>
      <vt:variant>
        <vt:lpwstr>_Toc165959611</vt:lpwstr>
      </vt:variant>
      <vt:variant>
        <vt:i4>1048631</vt:i4>
      </vt:variant>
      <vt:variant>
        <vt:i4>224</vt:i4>
      </vt:variant>
      <vt:variant>
        <vt:i4>0</vt:i4>
      </vt:variant>
      <vt:variant>
        <vt:i4>5</vt:i4>
      </vt:variant>
      <vt:variant>
        <vt:lpwstr/>
      </vt:variant>
      <vt:variant>
        <vt:lpwstr>_Toc165959610</vt:lpwstr>
      </vt:variant>
      <vt:variant>
        <vt:i4>1114167</vt:i4>
      </vt:variant>
      <vt:variant>
        <vt:i4>218</vt:i4>
      </vt:variant>
      <vt:variant>
        <vt:i4>0</vt:i4>
      </vt:variant>
      <vt:variant>
        <vt:i4>5</vt:i4>
      </vt:variant>
      <vt:variant>
        <vt:lpwstr/>
      </vt:variant>
      <vt:variant>
        <vt:lpwstr>_Toc165959609</vt:lpwstr>
      </vt:variant>
      <vt:variant>
        <vt:i4>1114167</vt:i4>
      </vt:variant>
      <vt:variant>
        <vt:i4>212</vt:i4>
      </vt:variant>
      <vt:variant>
        <vt:i4>0</vt:i4>
      </vt:variant>
      <vt:variant>
        <vt:i4>5</vt:i4>
      </vt:variant>
      <vt:variant>
        <vt:lpwstr/>
      </vt:variant>
      <vt:variant>
        <vt:lpwstr>_Toc165959608</vt:lpwstr>
      </vt:variant>
      <vt:variant>
        <vt:i4>1114167</vt:i4>
      </vt:variant>
      <vt:variant>
        <vt:i4>206</vt:i4>
      </vt:variant>
      <vt:variant>
        <vt:i4>0</vt:i4>
      </vt:variant>
      <vt:variant>
        <vt:i4>5</vt:i4>
      </vt:variant>
      <vt:variant>
        <vt:lpwstr/>
      </vt:variant>
      <vt:variant>
        <vt:lpwstr>_Toc165959607</vt:lpwstr>
      </vt:variant>
      <vt:variant>
        <vt:i4>1114167</vt:i4>
      </vt:variant>
      <vt:variant>
        <vt:i4>200</vt:i4>
      </vt:variant>
      <vt:variant>
        <vt:i4>0</vt:i4>
      </vt:variant>
      <vt:variant>
        <vt:i4>5</vt:i4>
      </vt:variant>
      <vt:variant>
        <vt:lpwstr/>
      </vt:variant>
      <vt:variant>
        <vt:lpwstr>_Toc165959606</vt:lpwstr>
      </vt:variant>
      <vt:variant>
        <vt:i4>1114167</vt:i4>
      </vt:variant>
      <vt:variant>
        <vt:i4>194</vt:i4>
      </vt:variant>
      <vt:variant>
        <vt:i4>0</vt:i4>
      </vt:variant>
      <vt:variant>
        <vt:i4>5</vt:i4>
      </vt:variant>
      <vt:variant>
        <vt:lpwstr/>
      </vt:variant>
      <vt:variant>
        <vt:lpwstr>_Toc165959605</vt:lpwstr>
      </vt:variant>
      <vt:variant>
        <vt:i4>1114167</vt:i4>
      </vt:variant>
      <vt:variant>
        <vt:i4>188</vt:i4>
      </vt:variant>
      <vt:variant>
        <vt:i4>0</vt:i4>
      </vt:variant>
      <vt:variant>
        <vt:i4>5</vt:i4>
      </vt:variant>
      <vt:variant>
        <vt:lpwstr/>
      </vt:variant>
      <vt:variant>
        <vt:lpwstr>_Toc165959604</vt:lpwstr>
      </vt:variant>
      <vt:variant>
        <vt:i4>1114167</vt:i4>
      </vt:variant>
      <vt:variant>
        <vt:i4>182</vt:i4>
      </vt:variant>
      <vt:variant>
        <vt:i4>0</vt:i4>
      </vt:variant>
      <vt:variant>
        <vt:i4>5</vt:i4>
      </vt:variant>
      <vt:variant>
        <vt:lpwstr/>
      </vt:variant>
      <vt:variant>
        <vt:lpwstr>_Toc165959603</vt:lpwstr>
      </vt:variant>
      <vt:variant>
        <vt:i4>1114167</vt:i4>
      </vt:variant>
      <vt:variant>
        <vt:i4>176</vt:i4>
      </vt:variant>
      <vt:variant>
        <vt:i4>0</vt:i4>
      </vt:variant>
      <vt:variant>
        <vt:i4>5</vt:i4>
      </vt:variant>
      <vt:variant>
        <vt:lpwstr/>
      </vt:variant>
      <vt:variant>
        <vt:lpwstr>_Toc165959602</vt:lpwstr>
      </vt:variant>
      <vt:variant>
        <vt:i4>1114167</vt:i4>
      </vt:variant>
      <vt:variant>
        <vt:i4>170</vt:i4>
      </vt:variant>
      <vt:variant>
        <vt:i4>0</vt:i4>
      </vt:variant>
      <vt:variant>
        <vt:i4>5</vt:i4>
      </vt:variant>
      <vt:variant>
        <vt:lpwstr/>
      </vt:variant>
      <vt:variant>
        <vt:lpwstr>_Toc165959601</vt:lpwstr>
      </vt:variant>
      <vt:variant>
        <vt:i4>1114167</vt:i4>
      </vt:variant>
      <vt:variant>
        <vt:i4>164</vt:i4>
      </vt:variant>
      <vt:variant>
        <vt:i4>0</vt:i4>
      </vt:variant>
      <vt:variant>
        <vt:i4>5</vt:i4>
      </vt:variant>
      <vt:variant>
        <vt:lpwstr/>
      </vt:variant>
      <vt:variant>
        <vt:lpwstr>_Toc165959600</vt:lpwstr>
      </vt:variant>
      <vt:variant>
        <vt:i4>1572916</vt:i4>
      </vt:variant>
      <vt:variant>
        <vt:i4>158</vt:i4>
      </vt:variant>
      <vt:variant>
        <vt:i4>0</vt:i4>
      </vt:variant>
      <vt:variant>
        <vt:i4>5</vt:i4>
      </vt:variant>
      <vt:variant>
        <vt:lpwstr/>
      </vt:variant>
      <vt:variant>
        <vt:lpwstr>_Toc165959599</vt:lpwstr>
      </vt:variant>
      <vt:variant>
        <vt:i4>1572916</vt:i4>
      </vt:variant>
      <vt:variant>
        <vt:i4>152</vt:i4>
      </vt:variant>
      <vt:variant>
        <vt:i4>0</vt:i4>
      </vt:variant>
      <vt:variant>
        <vt:i4>5</vt:i4>
      </vt:variant>
      <vt:variant>
        <vt:lpwstr/>
      </vt:variant>
      <vt:variant>
        <vt:lpwstr>_Toc165959598</vt:lpwstr>
      </vt:variant>
      <vt:variant>
        <vt:i4>1572916</vt:i4>
      </vt:variant>
      <vt:variant>
        <vt:i4>146</vt:i4>
      </vt:variant>
      <vt:variant>
        <vt:i4>0</vt:i4>
      </vt:variant>
      <vt:variant>
        <vt:i4>5</vt:i4>
      </vt:variant>
      <vt:variant>
        <vt:lpwstr/>
      </vt:variant>
      <vt:variant>
        <vt:lpwstr>_Toc165959597</vt:lpwstr>
      </vt:variant>
      <vt:variant>
        <vt:i4>1572916</vt:i4>
      </vt:variant>
      <vt:variant>
        <vt:i4>140</vt:i4>
      </vt:variant>
      <vt:variant>
        <vt:i4>0</vt:i4>
      </vt:variant>
      <vt:variant>
        <vt:i4>5</vt:i4>
      </vt:variant>
      <vt:variant>
        <vt:lpwstr/>
      </vt:variant>
      <vt:variant>
        <vt:lpwstr>_Toc165959596</vt:lpwstr>
      </vt:variant>
      <vt:variant>
        <vt:i4>1572916</vt:i4>
      </vt:variant>
      <vt:variant>
        <vt:i4>134</vt:i4>
      </vt:variant>
      <vt:variant>
        <vt:i4>0</vt:i4>
      </vt:variant>
      <vt:variant>
        <vt:i4>5</vt:i4>
      </vt:variant>
      <vt:variant>
        <vt:lpwstr/>
      </vt:variant>
      <vt:variant>
        <vt:lpwstr>_Toc165959595</vt:lpwstr>
      </vt:variant>
      <vt:variant>
        <vt:i4>1572916</vt:i4>
      </vt:variant>
      <vt:variant>
        <vt:i4>128</vt:i4>
      </vt:variant>
      <vt:variant>
        <vt:i4>0</vt:i4>
      </vt:variant>
      <vt:variant>
        <vt:i4>5</vt:i4>
      </vt:variant>
      <vt:variant>
        <vt:lpwstr/>
      </vt:variant>
      <vt:variant>
        <vt:lpwstr>_Toc165959594</vt:lpwstr>
      </vt:variant>
      <vt:variant>
        <vt:i4>1572916</vt:i4>
      </vt:variant>
      <vt:variant>
        <vt:i4>122</vt:i4>
      </vt:variant>
      <vt:variant>
        <vt:i4>0</vt:i4>
      </vt:variant>
      <vt:variant>
        <vt:i4>5</vt:i4>
      </vt:variant>
      <vt:variant>
        <vt:lpwstr/>
      </vt:variant>
      <vt:variant>
        <vt:lpwstr>_Toc165959593</vt:lpwstr>
      </vt:variant>
      <vt:variant>
        <vt:i4>1572916</vt:i4>
      </vt:variant>
      <vt:variant>
        <vt:i4>116</vt:i4>
      </vt:variant>
      <vt:variant>
        <vt:i4>0</vt:i4>
      </vt:variant>
      <vt:variant>
        <vt:i4>5</vt:i4>
      </vt:variant>
      <vt:variant>
        <vt:lpwstr/>
      </vt:variant>
      <vt:variant>
        <vt:lpwstr>_Toc165959592</vt:lpwstr>
      </vt:variant>
      <vt:variant>
        <vt:i4>1572916</vt:i4>
      </vt:variant>
      <vt:variant>
        <vt:i4>110</vt:i4>
      </vt:variant>
      <vt:variant>
        <vt:i4>0</vt:i4>
      </vt:variant>
      <vt:variant>
        <vt:i4>5</vt:i4>
      </vt:variant>
      <vt:variant>
        <vt:lpwstr/>
      </vt:variant>
      <vt:variant>
        <vt:lpwstr>_Toc165959591</vt:lpwstr>
      </vt:variant>
      <vt:variant>
        <vt:i4>1572916</vt:i4>
      </vt:variant>
      <vt:variant>
        <vt:i4>104</vt:i4>
      </vt:variant>
      <vt:variant>
        <vt:i4>0</vt:i4>
      </vt:variant>
      <vt:variant>
        <vt:i4>5</vt:i4>
      </vt:variant>
      <vt:variant>
        <vt:lpwstr/>
      </vt:variant>
      <vt:variant>
        <vt:lpwstr>_Toc165959590</vt:lpwstr>
      </vt:variant>
      <vt:variant>
        <vt:i4>1638452</vt:i4>
      </vt:variant>
      <vt:variant>
        <vt:i4>98</vt:i4>
      </vt:variant>
      <vt:variant>
        <vt:i4>0</vt:i4>
      </vt:variant>
      <vt:variant>
        <vt:i4>5</vt:i4>
      </vt:variant>
      <vt:variant>
        <vt:lpwstr/>
      </vt:variant>
      <vt:variant>
        <vt:lpwstr>_Toc165959589</vt:lpwstr>
      </vt:variant>
      <vt:variant>
        <vt:i4>1638452</vt:i4>
      </vt:variant>
      <vt:variant>
        <vt:i4>92</vt:i4>
      </vt:variant>
      <vt:variant>
        <vt:i4>0</vt:i4>
      </vt:variant>
      <vt:variant>
        <vt:i4>5</vt:i4>
      </vt:variant>
      <vt:variant>
        <vt:lpwstr/>
      </vt:variant>
      <vt:variant>
        <vt:lpwstr>_Toc165959588</vt:lpwstr>
      </vt:variant>
      <vt:variant>
        <vt:i4>1638452</vt:i4>
      </vt:variant>
      <vt:variant>
        <vt:i4>86</vt:i4>
      </vt:variant>
      <vt:variant>
        <vt:i4>0</vt:i4>
      </vt:variant>
      <vt:variant>
        <vt:i4>5</vt:i4>
      </vt:variant>
      <vt:variant>
        <vt:lpwstr/>
      </vt:variant>
      <vt:variant>
        <vt:lpwstr>_Toc165959587</vt:lpwstr>
      </vt:variant>
      <vt:variant>
        <vt:i4>1638452</vt:i4>
      </vt:variant>
      <vt:variant>
        <vt:i4>80</vt:i4>
      </vt:variant>
      <vt:variant>
        <vt:i4>0</vt:i4>
      </vt:variant>
      <vt:variant>
        <vt:i4>5</vt:i4>
      </vt:variant>
      <vt:variant>
        <vt:lpwstr/>
      </vt:variant>
      <vt:variant>
        <vt:lpwstr>_Toc165959586</vt:lpwstr>
      </vt:variant>
      <vt:variant>
        <vt:i4>1638452</vt:i4>
      </vt:variant>
      <vt:variant>
        <vt:i4>74</vt:i4>
      </vt:variant>
      <vt:variant>
        <vt:i4>0</vt:i4>
      </vt:variant>
      <vt:variant>
        <vt:i4>5</vt:i4>
      </vt:variant>
      <vt:variant>
        <vt:lpwstr/>
      </vt:variant>
      <vt:variant>
        <vt:lpwstr>_Toc165959585</vt:lpwstr>
      </vt:variant>
      <vt:variant>
        <vt:i4>1638452</vt:i4>
      </vt:variant>
      <vt:variant>
        <vt:i4>68</vt:i4>
      </vt:variant>
      <vt:variant>
        <vt:i4>0</vt:i4>
      </vt:variant>
      <vt:variant>
        <vt:i4>5</vt:i4>
      </vt:variant>
      <vt:variant>
        <vt:lpwstr/>
      </vt:variant>
      <vt:variant>
        <vt:lpwstr>_Toc165959584</vt:lpwstr>
      </vt:variant>
      <vt:variant>
        <vt:i4>1638452</vt:i4>
      </vt:variant>
      <vt:variant>
        <vt:i4>62</vt:i4>
      </vt:variant>
      <vt:variant>
        <vt:i4>0</vt:i4>
      </vt:variant>
      <vt:variant>
        <vt:i4>5</vt:i4>
      </vt:variant>
      <vt:variant>
        <vt:lpwstr/>
      </vt:variant>
      <vt:variant>
        <vt:lpwstr>_Toc165959583</vt:lpwstr>
      </vt:variant>
      <vt:variant>
        <vt:i4>1638452</vt:i4>
      </vt:variant>
      <vt:variant>
        <vt:i4>56</vt:i4>
      </vt:variant>
      <vt:variant>
        <vt:i4>0</vt:i4>
      </vt:variant>
      <vt:variant>
        <vt:i4>5</vt:i4>
      </vt:variant>
      <vt:variant>
        <vt:lpwstr/>
      </vt:variant>
      <vt:variant>
        <vt:lpwstr>_Toc165959582</vt:lpwstr>
      </vt:variant>
      <vt:variant>
        <vt:i4>1638452</vt:i4>
      </vt:variant>
      <vt:variant>
        <vt:i4>50</vt:i4>
      </vt:variant>
      <vt:variant>
        <vt:i4>0</vt:i4>
      </vt:variant>
      <vt:variant>
        <vt:i4>5</vt:i4>
      </vt:variant>
      <vt:variant>
        <vt:lpwstr/>
      </vt:variant>
      <vt:variant>
        <vt:lpwstr>_Toc165959581</vt:lpwstr>
      </vt:variant>
      <vt:variant>
        <vt:i4>1638452</vt:i4>
      </vt:variant>
      <vt:variant>
        <vt:i4>44</vt:i4>
      </vt:variant>
      <vt:variant>
        <vt:i4>0</vt:i4>
      </vt:variant>
      <vt:variant>
        <vt:i4>5</vt:i4>
      </vt:variant>
      <vt:variant>
        <vt:lpwstr/>
      </vt:variant>
      <vt:variant>
        <vt:lpwstr>_Toc165959580</vt:lpwstr>
      </vt:variant>
      <vt:variant>
        <vt:i4>1441844</vt:i4>
      </vt:variant>
      <vt:variant>
        <vt:i4>38</vt:i4>
      </vt:variant>
      <vt:variant>
        <vt:i4>0</vt:i4>
      </vt:variant>
      <vt:variant>
        <vt:i4>5</vt:i4>
      </vt:variant>
      <vt:variant>
        <vt:lpwstr/>
      </vt:variant>
      <vt:variant>
        <vt:lpwstr>_Toc165959579</vt:lpwstr>
      </vt:variant>
      <vt:variant>
        <vt:i4>1441844</vt:i4>
      </vt:variant>
      <vt:variant>
        <vt:i4>32</vt:i4>
      </vt:variant>
      <vt:variant>
        <vt:i4>0</vt:i4>
      </vt:variant>
      <vt:variant>
        <vt:i4>5</vt:i4>
      </vt:variant>
      <vt:variant>
        <vt:lpwstr/>
      </vt:variant>
      <vt:variant>
        <vt:lpwstr>_Toc165959578</vt:lpwstr>
      </vt:variant>
      <vt:variant>
        <vt:i4>1441844</vt:i4>
      </vt:variant>
      <vt:variant>
        <vt:i4>26</vt:i4>
      </vt:variant>
      <vt:variant>
        <vt:i4>0</vt:i4>
      </vt:variant>
      <vt:variant>
        <vt:i4>5</vt:i4>
      </vt:variant>
      <vt:variant>
        <vt:lpwstr/>
      </vt:variant>
      <vt:variant>
        <vt:lpwstr>_Toc165959577</vt:lpwstr>
      </vt:variant>
      <vt:variant>
        <vt:i4>1441844</vt:i4>
      </vt:variant>
      <vt:variant>
        <vt:i4>20</vt:i4>
      </vt:variant>
      <vt:variant>
        <vt:i4>0</vt:i4>
      </vt:variant>
      <vt:variant>
        <vt:i4>5</vt:i4>
      </vt:variant>
      <vt:variant>
        <vt:lpwstr/>
      </vt:variant>
      <vt:variant>
        <vt:lpwstr>_Toc165959576</vt:lpwstr>
      </vt:variant>
      <vt:variant>
        <vt:i4>1441844</vt:i4>
      </vt:variant>
      <vt:variant>
        <vt:i4>14</vt:i4>
      </vt:variant>
      <vt:variant>
        <vt:i4>0</vt:i4>
      </vt:variant>
      <vt:variant>
        <vt:i4>5</vt:i4>
      </vt:variant>
      <vt:variant>
        <vt:lpwstr/>
      </vt:variant>
      <vt:variant>
        <vt:lpwstr>_Toc165959575</vt:lpwstr>
      </vt:variant>
      <vt:variant>
        <vt:i4>1441844</vt:i4>
      </vt:variant>
      <vt:variant>
        <vt:i4>8</vt:i4>
      </vt:variant>
      <vt:variant>
        <vt:i4>0</vt:i4>
      </vt:variant>
      <vt:variant>
        <vt:i4>5</vt:i4>
      </vt:variant>
      <vt:variant>
        <vt:lpwstr/>
      </vt:variant>
      <vt:variant>
        <vt:lpwstr>_Toc165959574</vt:lpwstr>
      </vt:variant>
      <vt:variant>
        <vt:i4>1441844</vt:i4>
      </vt:variant>
      <vt:variant>
        <vt:i4>2</vt:i4>
      </vt:variant>
      <vt:variant>
        <vt:i4>0</vt:i4>
      </vt:variant>
      <vt:variant>
        <vt:i4>5</vt:i4>
      </vt:variant>
      <vt:variant>
        <vt:lpwstr/>
      </vt:variant>
      <vt:variant>
        <vt:lpwstr>_Toc165959573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Концептуальный проект ИДС УЖДТ</dc:title>
  <dc:subject/>
  <dc:creator>Левченко Эдуард</dc:creator>
  <cp:keywords/>
  <dc:description/>
  <cp:lastModifiedBy>Levchenko, Eduard A</cp:lastModifiedBy>
  <cp:revision>8</cp:revision>
  <cp:lastPrinted>2007-02-28T08:26:00Z</cp:lastPrinted>
  <dcterms:created xsi:type="dcterms:W3CDTF">2019-02-25T18:08:00Z</dcterms:created>
  <dcterms:modified xsi:type="dcterms:W3CDTF">2019-02-26T09:22:00Z</dcterms:modified>
</cp:coreProperties>
</file>